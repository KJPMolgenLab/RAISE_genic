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CFA40" w14:textId="77777777" w:rsidR="00F90921" w:rsidRPr="001932AF" w:rsidRDefault="00F90921" w:rsidP="00DA3349">
      <w:pPr>
        <w:pStyle w:val="berschrift1"/>
        <w:numPr>
          <w:ilvl w:val="0"/>
          <w:numId w:val="0"/>
        </w:numPr>
        <w:tabs>
          <w:tab w:val="left" w:pos="567"/>
          <w:tab w:val="right" w:pos="8313"/>
        </w:tabs>
        <w:spacing w:line="276" w:lineRule="auto"/>
        <w:ind w:left="567" w:hanging="567"/>
        <w:jc w:val="center"/>
        <w:rPr>
          <w:rStyle w:val="Fett"/>
          <w:rFonts w:cs="Calibri"/>
          <w:bCs/>
          <w:smallCaps/>
          <w:kern w:val="0"/>
          <w:sz w:val="40"/>
          <w:szCs w:val="42"/>
        </w:rPr>
      </w:pPr>
    </w:p>
    <w:p w14:paraId="05792678" w14:textId="77777777" w:rsidR="00F90921" w:rsidRPr="001932AF" w:rsidRDefault="00F90921" w:rsidP="00DA3349">
      <w:pPr>
        <w:pStyle w:val="berschrift1"/>
        <w:numPr>
          <w:ilvl w:val="0"/>
          <w:numId w:val="0"/>
        </w:numPr>
        <w:tabs>
          <w:tab w:val="left" w:pos="0"/>
          <w:tab w:val="right" w:pos="8647"/>
        </w:tabs>
        <w:spacing w:line="276" w:lineRule="auto"/>
        <w:jc w:val="center"/>
        <w:rPr>
          <w:rStyle w:val="Fett"/>
          <w:rFonts w:cs="Calibri"/>
          <w:bCs/>
          <w:smallCaps/>
          <w:kern w:val="0"/>
          <w:sz w:val="42"/>
          <w:szCs w:val="42"/>
        </w:rPr>
      </w:pPr>
      <w:r w:rsidRPr="001932AF">
        <w:rPr>
          <w:rStyle w:val="Fett"/>
          <w:rFonts w:cs="Calibri"/>
          <w:bCs/>
          <w:smallCaps/>
          <w:kern w:val="0"/>
          <w:sz w:val="40"/>
          <w:szCs w:val="42"/>
        </w:rPr>
        <w:t>Joint Transnational Call for Proposals (2018) for</w:t>
      </w:r>
    </w:p>
    <w:p w14:paraId="13C58C6F" w14:textId="77777777" w:rsidR="00F90921" w:rsidRPr="001932AF" w:rsidRDefault="00F90921" w:rsidP="00DA3349">
      <w:pPr>
        <w:pStyle w:val="berschrift1"/>
        <w:numPr>
          <w:ilvl w:val="0"/>
          <w:numId w:val="0"/>
        </w:numPr>
        <w:tabs>
          <w:tab w:val="left" w:pos="0"/>
          <w:tab w:val="right" w:pos="8647"/>
        </w:tabs>
        <w:spacing w:line="276" w:lineRule="auto"/>
        <w:jc w:val="center"/>
        <w:rPr>
          <w:rStyle w:val="Fett"/>
          <w:rFonts w:cs="Calibri"/>
          <w:b/>
          <w:smallCaps/>
          <w:color w:val="4F81BD" w:themeColor="accent1"/>
          <w:kern w:val="0"/>
          <w:sz w:val="44"/>
          <w:szCs w:val="24"/>
        </w:rPr>
      </w:pPr>
      <w:r w:rsidRPr="001932AF">
        <w:rPr>
          <w:rStyle w:val="Fett"/>
          <w:rFonts w:cs="Calibri"/>
          <w:smallCaps/>
          <w:color w:val="4F81BD" w:themeColor="accent1"/>
          <w:kern w:val="0"/>
          <w:sz w:val="44"/>
          <w:szCs w:val="24"/>
        </w:rPr>
        <w:t>“</w:t>
      </w:r>
      <w:r w:rsidRPr="001932AF">
        <w:rPr>
          <w:rStyle w:val="Fett"/>
          <w:rFonts w:cs="Calibri"/>
          <w:smallCaps/>
          <w:color w:val="4F81BD" w:themeColor="accent1"/>
          <w:kern w:val="0"/>
          <w:sz w:val="40"/>
          <w:szCs w:val="24"/>
        </w:rPr>
        <w:t xml:space="preserve">research projects on personalised medicine – smart combination of pre-clinical and clinical research with data and </w:t>
      </w:r>
      <w:proofErr w:type="spellStart"/>
      <w:r w:rsidRPr="001932AF">
        <w:rPr>
          <w:rStyle w:val="Fett"/>
          <w:rFonts w:cs="Calibri"/>
          <w:smallCaps/>
          <w:color w:val="4F81BD" w:themeColor="accent1"/>
          <w:kern w:val="0"/>
          <w:sz w:val="40"/>
          <w:szCs w:val="24"/>
        </w:rPr>
        <w:t>ict</w:t>
      </w:r>
      <w:proofErr w:type="spellEnd"/>
      <w:r w:rsidRPr="001932AF">
        <w:rPr>
          <w:rStyle w:val="Fett"/>
          <w:rFonts w:cs="Calibri"/>
          <w:smallCaps/>
          <w:color w:val="4F81BD" w:themeColor="accent1"/>
          <w:kern w:val="0"/>
          <w:sz w:val="40"/>
          <w:szCs w:val="24"/>
        </w:rPr>
        <w:t xml:space="preserve"> solutions”</w:t>
      </w:r>
    </w:p>
    <w:p w14:paraId="1CA932B4" w14:textId="77777777" w:rsidR="00381803" w:rsidRPr="001932AF" w:rsidRDefault="005F2804" w:rsidP="0005364C">
      <w:pPr>
        <w:pStyle w:val="DocnameENMII"/>
        <w:rPr>
          <w:rStyle w:val="Fett"/>
          <w:b/>
          <w:bCs w:val="0"/>
          <w:sz w:val="16"/>
          <w:szCs w:val="16"/>
        </w:rPr>
      </w:pPr>
      <w:r w:rsidRPr="00C723CC">
        <w:rPr>
          <w:noProof/>
          <w:lang w:val="en-US" w:eastAsia="en-US"/>
        </w:rPr>
        <w:drawing>
          <wp:anchor distT="0" distB="0" distL="114300" distR="114300" simplePos="0" relativeHeight="251658240" behindDoc="0" locked="0" layoutInCell="1" allowOverlap="1" wp14:anchorId="64EE6A66" wp14:editId="2974AB90">
            <wp:simplePos x="0" y="0"/>
            <wp:positionH relativeFrom="margin">
              <wp:align>center</wp:align>
            </wp:positionH>
            <wp:positionV relativeFrom="paragraph">
              <wp:posOffset>523240</wp:posOffset>
            </wp:positionV>
            <wp:extent cx="2698750" cy="394970"/>
            <wp:effectExtent l="0" t="0" r="6350"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750" cy="394970"/>
                    </a:xfrm>
                    <a:prstGeom prst="rect">
                      <a:avLst/>
                    </a:prstGeom>
                  </pic:spPr>
                </pic:pic>
              </a:graphicData>
            </a:graphic>
            <wp14:sizeRelH relativeFrom="margin">
              <wp14:pctWidth>0</wp14:pctWidth>
            </wp14:sizeRelH>
            <wp14:sizeRelV relativeFrom="margin">
              <wp14:pctHeight>0</wp14:pctHeight>
            </wp14:sizeRelV>
          </wp:anchor>
        </w:drawing>
      </w:r>
    </w:p>
    <w:p w14:paraId="220AD598" w14:textId="77777777" w:rsidR="00F90921" w:rsidRPr="004112F8" w:rsidRDefault="00F90921" w:rsidP="0005364C">
      <w:pPr>
        <w:pStyle w:val="DocnameENMII"/>
        <w:rPr>
          <w:rStyle w:val="Fett"/>
          <w:b/>
          <w:bCs w:val="0"/>
          <w:sz w:val="16"/>
          <w:szCs w:val="16"/>
        </w:rPr>
      </w:pPr>
    </w:p>
    <w:p w14:paraId="14B0F686" w14:textId="77777777" w:rsidR="00056E73" w:rsidRPr="00C723CC" w:rsidRDefault="00A62AE6" w:rsidP="00F90921">
      <w:pPr>
        <w:pBdr>
          <w:top w:val="thinThickSmallGap" w:sz="18" w:space="1" w:color="4F81BD" w:themeColor="accent1"/>
          <w:left w:val="thinThickSmallGap" w:sz="18" w:space="4" w:color="4F81BD" w:themeColor="accent1"/>
          <w:bottom w:val="thickThinSmallGap" w:sz="18" w:space="1" w:color="4F81BD" w:themeColor="accent1"/>
          <w:right w:val="thickThinSmallGap" w:sz="18" w:space="4" w:color="4F81BD" w:themeColor="accent1"/>
        </w:pBdr>
        <w:spacing w:line="276" w:lineRule="auto"/>
        <w:jc w:val="center"/>
        <w:rPr>
          <w:rStyle w:val="Fett"/>
          <w:rFonts w:cs="Calibri"/>
          <w:bCs w:val="0"/>
          <w:smallCaps/>
          <w:sz w:val="44"/>
          <w:szCs w:val="24"/>
        </w:rPr>
      </w:pPr>
      <w:r w:rsidRPr="004116FA">
        <w:rPr>
          <w:rStyle w:val="Fett"/>
          <w:rFonts w:cs="Calibri"/>
          <w:smallCaps/>
          <w:sz w:val="44"/>
          <w:szCs w:val="24"/>
        </w:rPr>
        <w:t>Full</w:t>
      </w:r>
      <w:r w:rsidR="001A1833" w:rsidRPr="004E703A">
        <w:rPr>
          <w:rStyle w:val="Fett"/>
          <w:rFonts w:cs="Calibri"/>
          <w:smallCaps/>
          <w:sz w:val="44"/>
          <w:szCs w:val="24"/>
        </w:rPr>
        <w:t>-p</w:t>
      </w:r>
      <w:r w:rsidR="0005364C" w:rsidRPr="00E468A8">
        <w:rPr>
          <w:rStyle w:val="Fett"/>
          <w:rFonts w:cs="Calibri"/>
          <w:smallCaps/>
          <w:sz w:val="44"/>
          <w:szCs w:val="24"/>
        </w:rPr>
        <w:t>roposal ap</w:t>
      </w:r>
      <w:r w:rsidR="004024FA" w:rsidRPr="00E468A8">
        <w:rPr>
          <w:rStyle w:val="Fett"/>
          <w:rFonts w:cs="Calibri"/>
          <w:smallCaps/>
          <w:sz w:val="44"/>
          <w:szCs w:val="24"/>
        </w:rPr>
        <w:t>p</w:t>
      </w:r>
      <w:r w:rsidR="0005364C" w:rsidRPr="001932AF">
        <w:rPr>
          <w:rStyle w:val="Fett"/>
          <w:rFonts w:cs="Calibri"/>
          <w:smallCaps/>
          <w:sz w:val="44"/>
          <w:szCs w:val="24"/>
        </w:rPr>
        <w:t>lication form</w:t>
      </w:r>
    </w:p>
    <w:p w14:paraId="63EE1F09" w14:textId="77777777" w:rsidR="002B342E" w:rsidRPr="001932AF" w:rsidRDefault="002B342E" w:rsidP="00381803">
      <w:pPr>
        <w:rPr>
          <w:b/>
        </w:rPr>
      </w:pPr>
    </w:p>
    <w:p w14:paraId="41298A7D" w14:textId="77777777" w:rsidR="00381803" w:rsidRPr="001932AF" w:rsidRDefault="002E299B" w:rsidP="00381803">
      <w:pPr>
        <w:rPr>
          <w:b/>
        </w:rPr>
      </w:pPr>
      <w:r w:rsidRPr="001932AF">
        <w:rPr>
          <w:b/>
        </w:rPr>
        <w:t>Please note</w:t>
      </w:r>
      <w:r w:rsidR="00D6104A" w:rsidRPr="001932AF">
        <w:rPr>
          <w:b/>
        </w:rPr>
        <w:t>:</w:t>
      </w:r>
    </w:p>
    <w:p w14:paraId="71B2BEAA" w14:textId="77777777" w:rsidR="00B96AA6" w:rsidRPr="001932AF" w:rsidRDefault="00B96AA6" w:rsidP="00381803">
      <w:pPr>
        <w:rPr>
          <w:b/>
        </w:rPr>
      </w:pPr>
    </w:p>
    <w:p w14:paraId="7149771E" w14:textId="77777777" w:rsidR="00F966C0" w:rsidRPr="001932AF" w:rsidRDefault="00F966C0" w:rsidP="00FA72DD">
      <w:pPr>
        <w:numPr>
          <w:ilvl w:val="0"/>
          <w:numId w:val="9"/>
        </w:numPr>
        <w:spacing w:line="276" w:lineRule="auto"/>
        <w:jc w:val="both"/>
        <w:rPr>
          <w:rFonts w:cs="Calibri"/>
          <w:b/>
          <w:szCs w:val="22"/>
        </w:rPr>
      </w:pPr>
      <w:r w:rsidRPr="001932AF">
        <w:rPr>
          <w:rFonts w:cs="Calibri"/>
          <w:b/>
          <w:szCs w:val="22"/>
        </w:rPr>
        <w:t>Proposals that do not meet the national</w:t>
      </w:r>
      <w:r w:rsidR="00A44B0F" w:rsidRPr="001932AF">
        <w:rPr>
          <w:rFonts w:cs="Calibri"/>
          <w:b/>
          <w:szCs w:val="22"/>
        </w:rPr>
        <w:t>/regional</w:t>
      </w:r>
      <w:r w:rsidRPr="001932AF">
        <w:rPr>
          <w:rFonts w:cs="Calibri"/>
          <w:b/>
          <w:szCs w:val="22"/>
        </w:rPr>
        <w:t xml:space="preserve"> eligibility criteria and requirements will be declined without further review.</w:t>
      </w:r>
    </w:p>
    <w:p w14:paraId="2A6BA160" w14:textId="77777777" w:rsidR="00D6104A" w:rsidRPr="001932AF" w:rsidRDefault="00D6104A" w:rsidP="00FA72DD">
      <w:pPr>
        <w:numPr>
          <w:ilvl w:val="0"/>
          <w:numId w:val="9"/>
        </w:numPr>
        <w:spacing w:line="276" w:lineRule="auto"/>
        <w:jc w:val="both"/>
        <w:rPr>
          <w:rFonts w:cs="Calibri"/>
          <w:b/>
          <w:szCs w:val="22"/>
        </w:rPr>
      </w:pPr>
      <w:r w:rsidRPr="001932AF">
        <w:rPr>
          <w:rFonts w:cs="Calibri"/>
          <w:b/>
          <w:szCs w:val="22"/>
        </w:rPr>
        <w:t>All fields must be completed using "Calibri font, size 11" characters</w:t>
      </w:r>
      <w:r w:rsidR="00EE0EA7" w:rsidRPr="001932AF">
        <w:rPr>
          <w:rFonts w:cs="Calibri"/>
          <w:b/>
          <w:szCs w:val="22"/>
        </w:rPr>
        <w:t>, single-spaced</w:t>
      </w:r>
      <w:r w:rsidRPr="001932AF">
        <w:rPr>
          <w:rFonts w:cs="Calibri"/>
          <w:b/>
          <w:szCs w:val="22"/>
        </w:rPr>
        <w:t>.</w:t>
      </w:r>
    </w:p>
    <w:p w14:paraId="7E1AB3DE" w14:textId="77777777" w:rsidR="00D6104A" w:rsidRPr="001932AF" w:rsidRDefault="00D6104A" w:rsidP="00FA72DD">
      <w:pPr>
        <w:numPr>
          <w:ilvl w:val="0"/>
          <w:numId w:val="9"/>
        </w:numPr>
        <w:spacing w:line="276" w:lineRule="auto"/>
        <w:jc w:val="both"/>
        <w:rPr>
          <w:rFonts w:cs="Calibri"/>
          <w:b/>
          <w:szCs w:val="22"/>
        </w:rPr>
      </w:pPr>
      <w:r w:rsidRPr="001932AF">
        <w:rPr>
          <w:rFonts w:cs="Calibri"/>
          <w:b/>
          <w:szCs w:val="22"/>
        </w:rPr>
        <w:t>Incomplete proposals</w:t>
      </w:r>
      <w:r w:rsidR="00D63221" w:rsidRPr="001932AF">
        <w:rPr>
          <w:rFonts w:cs="Calibri"/>
          <w:b/>
          <w:szCs w:val="22"/>
        </w:rPr>
        <w:t xml:space="preserve"> (proposal missing any sections)</w:t>
      </w:r>
      <w:r w:rsidRPr="001932AF">
        <w:rPr>
          <w:rFonts w:cs="Calibri"/>
          <w:b/>
          <w:szCs w:val="22"/>
        </w:rPr>
        <w:t xml:space="preserve">, proposals using a different format or exceeding length limitations of any sections will be rejected without further review. </w:t>
      </w:r>
    </w:p>
    <w:p w14:paraId="61733D3D" w14:textId="77777777" w:rsidR="002E299B" w:rsidRPr="001932AF" w:rsidRDefault="002E299B" w:rsidP="00FA72DD">
      <w:pPr>
        <w:numPr>
          <w:ilvl w:val="0"/>
          <w:numId w:val="9"/>
        </w:numPr>
        <w:spacing w:line="276" w:lineRule="auto"/>
        <w:jc w:val="both"/>
        <w:rPr>
          <w:rFonts w:cs="Calibri"/>
          <w:b/>
          <w:szCs w:val="22"/>
        </w:rPr>
      </w:pPr>
      <w:r w:rsidRPr="001932AF">
        <w:rPr>
          <w:rFonts w:cs="Calibri"/>
          <w:b/>
          <w:szCs w:val="22"/>
        </w:rPr>
        <w:t xml:space="preserve">In case of inconsistency between the information </w:t>
      </w:r>
      <w:r w:rsidR="00936AF1" w:rsidRPr="001932AF">
        <w:rPr>
          <w:rFonts w:cs="Calibri"/>
          <w:b/>
          <w:szCs w:val="22"/>
        </w:rPr>
        <w:t>registered</w:t>
      </w:r>
      <w:r w:rsidRPr="001932AF">
        <w:rPr>
          <w:rFonts w:cs="Calibri"/>
          <w:b/>
          <w:szCs w:val="22"/>
        </w:rPr>
        <w:t xml:space="preserve"> in the submission tool and the information included in the PDF of this application form, the information </w:t>
      </w:r>
      <w:r w:rsidR="00936AF1" w:rsidRPr="001932AF">
        <w:rPr>
          <w:rFonts w:cs="Calibri"/>
          <w:b/>
          <w:szCs w:val="22"/>
        </w:rPr>
        <w:t>registered</w:t>
      </w:r>
      <w:r w:rsidRPr="001932AF">
        <w:rPr>
          <w:rFonts w:cs="Calibri"/>
          <w:b/>
          <w:szCs w:val="22"/>
        </w:rPr>
        <w:t xml:space="preserve"> in the submission tool shall prevail</w:t>
      </w:r>
      <w:r w:rsidR="00DD3785" w:rsidRPr="001932AF">
        <w:rPr>
          <w:rFonts w:cs="Calibri"/>
          <w:b/>
          <w:szCs w:val="22"/>
        </w:rPr>
        <w:t>.</w:t>
      </w:r>
    </w:p>
    <w:p w14:paraId="1D013517" w14:textId="77777777" w:rsidR="00DD3785" w:rsidRPr="001932AF" w:rsidRDefault="00DD3785" w:rsidP="00FA72DD">
      <w:pPr>
        <w:numPr>
          <w:ilvl w:val="0"/>
          <w:numId w:val="9"/>
        </w:numPr>
        <w:spacing w:line="276" w:lineRule="auto"/>
        <w:jc w:val="both"/>
        <w:rPr>
          <w:rFonts w:cs="Calibri"/>
          <w:b/>
          <w:szCs w:val="22"/>
        </w:rPr>
      </w:pPr>
      <w:r w:rsidRPr="001932AF">
        <w:rPr>
          <w:rFonts w:cs="Calibri"/>
          <w:b/>
          <w:szCs w:val="22"/>
        </w:rPr>
        <w:t>Refer to the “GUIDELINES FOR APPLICANTS” for information about the proposal structure.</w:t>
      </w:r>
    </w:p>
    <w:p w14:paraId="525E645C" w14:textId="77777777" w:rsidR="00F966C0" w:rsidRPr="001932AF" w:rsidRDefault="00F966C0" w:rsidP="00FA72DD">
      <w:pPr>
        <w:numPr>
          <w:ilvl w:val="0"/>
          <w:numId w:val="9"/>
        </w:numPr>
        <w:spacing w:line="276" w:lineRule="auto"/>
        <w:jc w:val="both"/>
        <w:rPr>
          <w:rFonts w:cs="Calibri"/>
          <w:b/>
          <w:szCs w:val="22"/>
        </w:rPr>
      </w:pPr>
      <w:r w:rsidRPr="001932AF">
        <w:rPr>
          <w:rFonts w:cs="Calibri"/>
          <w:b/>
          <w:szCs w:val="22"/>
        </w:rPr>
        <w:t>Once completed</w:t>
      </w:r>
      <w:r w:rsidR="006B4956" w:rsidRPr="001932AF">
        <w:rPr>
          <w:rFonts w:cs="Calibri"/>
          <w:b/>
          <w:szCs w:val="22"/>
        </w:rPr>
        <w:t>,</w:t>
      </w:r>
      <w:r w:rsidRPr="001932AF">
        <w:rPr>
          <w:rFonts w:cs="Calibri"/>
          <w:b/>
          <w:szCs w:val="22"/>
        </w:rPr>
        <w:t xml:space="preserve"> the </w:t>
      </w:r>
      <w:r w:rsidR="006B4956" w:rsidRPr="001932AF">
        <w:rPr>
          <w:rFonts w:cs="Calibri"/>
          <w:b/>
          <w:szCs w:val="22"/>
        </w:rPr>
        <w:t>full-</w:t>
      </w:r>
      <w:r w:rsidRPr="001932AF">
        <w:rPr>
          <w:rFonts w:cs="Calibri"/>
          <w:b/>
          <w:szCs w:val="22"/>
        </w:rPr>
        <w:t>proposal must be converted in a single PDF document before being uploaded to the submission website.</w:t>
      </w:r>
    </w:p>
    <w:p w14:paraId="0A3CEF52" w14:textId="77777777" w:rsidR="00B96AA6" w:rsidRPr="001932AF" w:rsidRDefault="00B96AA6" w:rsidP="00600121">
      <w:pPr>
        <w:outlineLvl w:val="0"/>
        <w:rPr>
          <w:rStyle w:val="Fett"/>
          <w:rFonts w:eastAsia="Calibri" w:cs="Calibri"/>
          <w:smallCaps/>
          <w:sz w:val="28"/>
          <w:szCs w:val="28"/>
        </w:rPr>
      </w:pPr>
      <w:r w:rsidRPr="00D80190">
        <w:rPr>
          <w:b/>
          <w:bCs/>
        </w:rPr>
        <w:br w:type="page"/>
      </w:r>
      <w:r w:rsidRPr="001932AF">
        <w:rPr>
          <w:rStyle w:val="Fett"/>
          <w:rFonts w:eastAsia="Calibri" w:cs="Calibri"/>
          <w:smallCaps/>
          <w:sz w:val="28"/>
          <w:szCs w:val="28"/>
        </w:rPr>
        <w:lastRenderedPageBreak/>
        <w:t>Checklist for the Coordinator</w:t>
      </w:r>
      <w:r w:rsidR="00DD1F39" w:rsidRPr="001932AF">
        <w:rPr>
          <w:rStyle w:val="Fett"/>
          <w:rFonts w:eastAsia="Calibri" w:cs="Calibri"/>
          <w:smallCaps/>
          <w:sz w:val="28"/>
          <w:szCs w:val="28"/>
        </w:rPr>
        <w:t xml:space="preserve">: </w:t>
      </w:r>
    </w:p>
    <w:p w14:paraId="5EB5E4B8" w14:textId="77777777" w:rsidR="00B96AA6" w:rsidRPr="001932AF" w:rsidRDefault="00A628B7" w:rsidP="00B96AA6">
      <w:pPr>
        <w:rPr>
          <w:rStyle w:val="Fett"/>
          <w:rFonts w:eastAsia="Calibri" w:cs="Calibri"/>
          <w:smallCaps/>
          <w:color w:val="FF0000"/>
          <w:sz w:val="28"/>
          <w:szCs w:val="28"/>
        </w:rPr>
      </w:pPr>
      <w:proofErr w:type="gramStart"/>
      <w:r w:rsidRPr="001932AF">
        <w:rPr>
          <w:rFonts w:cs="Calibri"/>
          <w:b/>
          <w:bCs/>
          <w:i/>
          <w:color w:val="FF0000"/>
          <w:szCs w:val="22"/>
        </w:rPr>
        <w:t>In order to</w:t>
      </w:r>
      <w:proofErr w:type="gramEnd"/>
      <w:r w:rsidRPr="001932AF">
        <w:rPr>
          <w:rFonts w:cs="Calibri"/>
          <w:b/>
          <w:bCs/>
          <w:i/>
          <w:color w:val="FF0000"/>
          <w:szCs w:val="22"/>
        </w:rPr>
        <w:t xml:space="preserve"> make sure that your proposal will be eligible to this call, please collect the information required</w:t>
      </w:r>
      <w:r w:rsidR="00D63221" w:rsidRPr="001932AF">
        <w:rPr>
          <w:rFonts w:cs="Calibri"/>
          <w:b/>
          <w:bCs/>
          <w:i/>
          <w:color w:val="FF0000"/>
          <w:szCs w:val="22"/>
        </w:rPr>
        <w:t xml:space="preserve"> (on the “Call Text”, “Guidelines for applicants” and through you</w:t>
      </w:r>
      <w:r w:rsidR="00896704" w:rsidRPr="001932AF">
        <w:rPr>
          <w:rFonts w:cs="Calibri"/>
          <w:b/>
          <w:bCs/>
          <w:i/>
          <w:color w:val="FF0000"/>
          <w:szCs w:val="22"/>
        </w:rPr>
        <w:t>r</w:t>
      </w:r>
      <w:r w:rsidR="00D63221" w:rsidRPr="001932AF">
        <w:rPr>
          <w:rFonts w:cs="Calibri"/>
          <w:b/>
          <w:bCs/>
          <w:i/>
          <w:color w:val="FF0000"/>
          <w:szCs w:val="22"/>
        </w:rPr>
        <w:t xml:space="preserve"> contact point)</w:t>
      </w:r>
      <w:r w:rsidRPr="001932AF">
        <w:rPr>
          <w:rFonts w:cs="Calibri"/>
          <w:b/>
          <w:bCs/>
          <w:i/>
          <w:color w:val="FF0000"/>
          <w:szCs w:val="22"/>
        </w:rPr>
        <w:t xml:space="preserve"> to tick all the sections below b</w:t>
      </w:r>
      <w:r w:rsidR="004F03B6" w:rsidRPr="001932AF">
        <w:rPr>
          <w:rFonts w:cs="Calibri"/>
          <w:b/>
          <w:bCs/>
          <w:i/>
          <w:color w:val="FF0000"/>
          <w:szCs w:val="22"/>
        </w:rPr>
        <w:t xml:space="preserve">efore </w:t>
      </w:r>
      <w:r w:rsidR="00DD1F39" w:rsidRPr="001932AF">
        <w:rPr>
          <w:rFonts w:cs="Calibri"/>
          <w:b/>
          <w:bCs/>
          <w:i/>
          <w:color w:val="FF0000"/>
          <w:szCs w:val="22"/>
        </w:rPr>
        <w:t>starting to complete</w:t>
      </w:r>
      <w:r w:rsidR="004F03B6" w:rsidRPr="001932AF">
        <w:rPr>
          <w:rFonts w:cs="Calibri"/>
          <w:b/>
          <w:bCs/>
          <w:i/>
          <w:color w:val="FF0000"/>
          <w:szCs w:val="22"/>
        </w:rPr>
        <w:t xml:space="preserve"> this application form</w:t>
      </w:r>
      <w:r w:rsidRPr="001932AF">
        <w:rPr>
          <w:rFonts w:cs="Calibri"/>
          <w:b/>
          <w:bCs/>
          <w:i/>
          <w:color w:val="FF0000"/>
          <w:szCs w:val="22"/>
        </w:rPr>
        <w:t>.</w:t>
      </w:r>
    </w:p>
    <w:p w14:paraId="03144F13" w14:textId="77777777" w:rsidR="0018643F" w:rsidRPr="001932AF" w:rsidRDefault="0018643F" w:rsidP="00B96AA6">
      <w:pPr>
        <w:pStyle w:val="Textkrper"/>
        <w:jc w:val="left"/>
        <w:rPr>
          <w:rFonts w:ascii="Calibri" w:hAnsi="Calibri"/>
          <w:b/>
          <w:sz w:val="22"/>
          <w:szCs w:val="22"/>
        </w:rPr>
      </w:pPr>
    </w:p>
    <w:p w14:paraId="3D2A326A" w14:textId="77777777" w:rsidR="00B96AA6" w:rsidRPr="001932AF" w:rsidRDefault="0018643F" w:rsidP="00FA72DD">
      <w:pPr>
        <w:pStyle w:val="Textkrper"/>
        <w:numPr>
          <w:ilvl w:val="0"/>
          <w:numId w:val="6"/>
        </w:numPr>
        <w:jc w:val="left"/>
        <w:rPr>
          <w:b/>
          <w:sz w:val="22"/>
          <w:szCs w:val="22"/>
        </w:rPr>
      </w:pPr>
      <w:r w:rsidRPr="001932AF">
        <w:rPr>
          <w:rFonts w:ascii="Calibri" w:hAnsi="Calibri"/>
          <w:b/>
          <w:sz w:val="22"/>
          <w:szCs w:val="22"/>
        </w:rPr>
        <w:t>General conditions:</w:t>
      </w:r>
    </w:p>
    <w:p w14:paraId="16DCF44A" w14:textId="77777777" w:rsidR="00B96AA6" w:rsidRPr="00E468A8" w:rsidRDefault="006067A1" w:rsidP="00B96AA6">
      <w:pPr>
        <w:rPr>
          <w:rFonts w:cs="Calibri"/>
          <w:b/>
          <w:bCs/>
          <w:sz w:val="21"/>
          <w:szCs w:val="21"/>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B96AA6" w:rsidRPr="001932AF">
        <w:rPr>
          <w:rFonts w:cs="Calibri"/>
          <w:b/>
          <w:bCs/>
          <w:sz w:val="21"/>
          <w:szCs w:val="21"/>
        </w:rPr>
        <w:t xml:space="preserve"> </w:t>
      </w:r>
      <w:r w:rsidR="00B96AA6" w:rsidRPr="001932AF">
        <w:rPr>
          <w:rFonts w:cs="Calibri"/>
          <w:bCs/>
          <w:sz w:val="21"/>
          <w:szCs w:val="21"/>
        </w:rPr>
        <w:t>The</w:t>
      </w:r>
      <w:r w:rsidR="0018643F" w:rsidRPr="001932AF">
        <w:rPr>
          <w:rFonts w:cs="Calibri"/>
          <w:bCs/>
          <w:sz w:val="21"/>
          <w:szCs w:val="21"/>
        </w:rPr>
        <w:t xml:space="preserve"> project proposal address</w:t>
      </w:r>
      <w:r w:rsidR="009F1CBA" w:rsidRPr="004112F8">
        <w:rPr>
          <w:rFonts w:cs="Calibri"/>
          <w:bCs/>
          <w:sz w:val="21"/>
          <w:szCs w:val="21"/>
        </w:rPr>
        <w:t>es</w:t>
      </w:r>
      <w:r w:rsidR="0018643F" w:rsidRPr="004112F8">
        <w:rPr>
          <w:rFonts w:cs="Calibri"/>
          <w:bCs/>
          <w:sz w:val="21"/>
          <w:szCs w:val="21"/>
        </w:rPr>
        <w:t xml:space="preserve"> the</w:t>
      </w:r>
      <w:r w:rsidR="00B96AA6" w:rsidRPr="004112F8">
        <w:rPr>
          <w:rFonts w:cs="Calibri"/>
          <w:bCs/>
          <w:sz w:val="21"/>
          <w:szCs w:val="21"/>
        </w:rPr>
        <w:t xml:space="preserve"> </w:t>
      </w:r>
      <w:r w:rsidR="00B96AA6" w:rsidRPr="004116FA">
        <w:rPr>
          <w:rFonts w:cs="Calibri"/>
          <w:b/>
          <w:bCs/>
          <w:sz w:val="21"/>
          <w:szCs w:val="21"/>
        </w:rPr>
        <w:t>AIM/s</w:t>
      </w:r>
      <w:r w:rsidR="00B96AA6" w:rsidRPr="004E703A">
        <w:rPr>
          <w:rFonts w:cs="Calibri"/>
          <w:bCs/>
          <w:sz w:val="21"/>
          <w:szCs w:val="21"/>
        </w:rPr>
        <w:t xml:space="preserve"> of the call</w:t>
      </w:r>
      <w:r w:rsidR="00824330" w:rsidRPr="00E468A8">
        <w:rPr>
          <w:rFonts w:cs="Calibri"/>
          <w:bCs/>
          <w:sz w:val="21"/>
          <w:szCs w:val="21"/>
        </w:rPr>
        <w:t>.</w:t>
      </w:r>
    </w:p>
    <w:p w14:paraId="359474F4" w14:textId="77777777" w:rsidR="00B96AA6" w:rsidRPr="00E468A8" w:rsidRDefault="006067A1" w:rsidP="00B96AA6">
      <w:pPr>
        <w:rPr>
          <w:rFonts w:asciiTheme="minorHAnsi" w:hAnsiTheme="minorHAnsi" w:cstheme="minorHAnsi"/>
          <w:b/>
          <w:sz w:val="21"/>
          <w:szCs w:val="21"/>
          <w:u w:val="single"/>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18643F" w:rsidRPr="001932AF">
        <w:rPr>
          <w:rFonts w:cs="Calibri"/>
          <w:b/>
          <w:bCs/>
          <w:sz w:val="21"/>
          <w:szCs w:val="21"/>
        </w:rPr>
        <w:t xml:space="preserve"> </w:t>
      </w:r>
      <w:r w:rsidR="00B96AA6" w:rsidRPr="001932AF">
        <w:rPr>
          <w:rFonts w:cs="Calibri"/>
          <w:bCs/>
          <w:sz w:val="21"/>
          <w:szCs w:val="21"/>
        </w:rPr>
        <w:t xml:space="preserve">The </w:t>
      </w:r>
      <w:r w:rsidR="0018643F" w:rsidRPr="001932AF">
        <w:rPr>
          <w:rFonts w:cs="Calibri"/>
          <w:bCs/>
          <w:sz w:val="21"/>
          <w:szCs w:val="21"/>
        </w:rPr>
        <w:t xml:space="preserve">project proposal </w:t>
      </w:r>
      <w:r w:rsidR="00691DB8" w:rsidRPr="004112F8">
        <w:rPr>
          <w:rFonts w:cs="Calibri"/>
          <w:bCs/>
          <w:sz w:val="21"/>
          <w:szCs w:val="21"/>
        </w:rPr>
        <w:t xml:space="preserve">addresses </w:t>
      </w:r>
      <w:r w:rsidR="005C77BE" w:rsidRPr="004112F8">
        <w:rPr>
          <w:rFonts w:asciiTheme="minorHAnsi" w:hAnsiTheme="minorHAnsi" w:cstheme="minorHAnsi"/>
          <w:b/>
          <w:sz w:val="21"/>
          <w:szCs w:val="21"/>
          <w:u w:val="single"/>
        </w:rPr>
        <w:t xml:space="preserve">at least one module out of each </w:t>
      </w:r>
      <w:r w:rsidR="007A7D26" w:rsidRPr="004112F8">
        <w:rPr>
          <w:rFonts w:asciiTheme="minorHAnsi" w:hAnsiTheme="minorHAnsi" w:cstheme="minorHAnsi"/>
          <w:b/>
          <w:sz w:val="21"/>
          <w:szCs w:val="21"/>
          <w:u w:val="single"/>
        </w:rPr>
        <w:t>m</w:t>
      </w:r>
      <w:r w:rsidR="007A7D26" w:rsidRPr="004116FA">
        <w:rPr>
          <w:rFonts w:asciiTheme="minorHAnsi" w:hAnsiTheme="minorHAnsi" w:cstheme="minorHAnsi"/>
          <w:b/>
          <w:sz w:val="21"/>
          <w:szCs w:val="21"/>
          <w:u w:val="single"/>
        </w:rPr>
        <w:t xml:space="preserve">ajor </w:t>
      </w:r>
      <w:r w:rsidR="005C77BE" w:rsidRPr="004E703A">
        <w:rPr>
          <w:rFonts w:asciiTheme="minorHAnsi" w:hAnsiTheme="minorHAnsi" w:cstheme="minorHAnsi"/>
          <w:b/>
          <w:sz w:val="21"/>
          <w:szCs w:val="21"/>
          <w:u w:val="single"/>
        </w:rPr>
        <w:t>research area</w:t>
      </w:r>
      <w:r w:rsidR="00824330" w:rsidRPr="00E468A8">
        <w:rPr>
          <w:rFonts w:asciiTheme="minorHAnsi" w:hAnsiTheme="minorHAnsi" w:cstheme="minorHAnsi"/>
          <w:b/>
          <w:sz w:val="21"/>
          <w:szCs w:val="21"/>
          <w:u w:val="single"/>
        </w:rPr>
        <w:t>.</w:t>
      </w:r>
    </w:p>
    <w:p w14:paraId="1B5785B7" w14:textId="77777777" w:rsidR="00876AD6" w:rsidRPr="004112F8" w:rsidRDefault="006067A1" w:rsidP="00876AD6">
      <w:pPr>
        <w:rPr>
          <w:rFonts w:cs="Calibri"/>
          <w:b/>
          <w:bCs/>
          <w:sz w:val="21"/>
          <w:szCs w:val="21"/>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876AD6" w:rsidRPr="001932AF">
        <w:rPr>
          <w:rFonts w:cs="Calibri"/>
          <w:b/>
          <w:bCs/>
          <w:sz w:val="21"/>
          <w:szCs w:val="21"/>
        </w:rPr>
        <w:t xml:space="preserve"> </w:t>
      </w:r>
      <w:r w:rsidR="00876AD6" w:rsidRPr="001932AF">
        <w:rPr>
          <w:rFonts w:cs="Calibri"/>
          <w:bCs/>
          <w:sz w:val="21"/>
          <w:szCs w:val="21"/>
        </w:rPr>
        <w:t xml:space="preserve">I am aware of the </w:t>
      </w:r>
      <w:r w:rsidR="00876AD6" w:rsidRPr="001932AF">
        <w:rPr>
          <w:rFonts w:cs="Calibri"/>
          <w:b/>
          <w:bCs/>
          <w:sz w:val="21"/>
          <w:szCs w:val="21"/>
        </w:rPr>
        <w:t>national/regional requirements</w:t>
      </w:r>
      <w:r w:rsidR="00876AD6" w:rsidRPr="004112F8">
        <w:rPr>
          <w:rFonts w:cs="Calibri"/>
          <w:bCs/>
          <w:sz w:val="21"/>
          <w:szCs w:val="21"/>
        </w:rPr>
        <w:t xml:space="preserve"> of the corresponding funding organisations</w:t>
      </w:r>
      <w:r w:rsidR="00876AD6" w:rsidRPr="004112F8">
        <w:rPr>
          <w:rFonts w:cs="Calibri"/>
          <w:b/>
          <w:bCs/>
          <w:sz w:val="21"/>
          <w:szCs w:val="21"/>
        </w:rPr>
        <w:t>.</w:t>
      </w:r>
    </w:p>
    <w:p w14:paraId="07B1857E" w14:textId="77777777" w:rsidR="00270B49" w:rsidRPr="004112F8" w:rsidRDefault="006067A1" w:rsidP="00270B49">
      <w:pPr>
        <w:rPr>
          <w:rFonts w:asciiTheme="minorHAnsi" w:hAnsiTheme="minorHAnsi" w:cstheme="minorHAnsi"/>
          <w:b/>
          <w:sz w:val="21"/>
          <w:szCs w:val="21"/>
          <w:u w:val="single"/>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270B49" w:rsidRPr="001932AF">
        <w:rPr>
          <w:rFonts w:cs="Calibri"/>
          <w:b/>
          <w:bCs/>
          <w:sz w:val="21"/>
          <w:szCs w:val="21"/>
        </w:rPr>
        <w:t xml:space="preserve"> </w:t>
      </w:r>
      <w:r w:rsidR="00270B49" w:rsidRPr="001932AF">
        <w:rPr>
          <w:rFonts w:cs="Calibri"/>
          <w:bCs/>
          <w:sz w:val="21"/>
          <w:szCs w:val="21"/>
        </w:rPr>
        <w:t>Positive evaluation of the pre-proposal and invitation to submit the full-proposal.</w:t>
      </w:r>
      <w:r w:rsidR="00270B49" w:rsidRPr="001932AF">
        <w:rPr>
          <w:rFonts w:cs="Calibri"/>
          <w:b/>
          <w:bCs/>
          <w:sz w:val="21"/>
          <w:szCs w:val="21"/>
        </w:rPr>
        <w:t xml:space="preserve"> </w:t>
      </w:r>
    </w:p>
    <w:p w14:paraId="405AD53E" w14:textId="77777777" w:rsidR="0018643F" w:rsidRPr="004116FA" w:rsidRDefault="0018643F" w:rsidP="00B96AA6">
      <w:pPr>
        <w:rPr>
          <w:rFonts w:cs="Calibri"/>
          <w:b/>
          <w:bCs/>
          <w:szCs w:val="22"/>
        </w:rPr>
      </w:pPr>
    </w:p>
    <w:p w14:paraId="77B37447" w14:textId="77777777" w:rsidR="00B96AA6" w:rsidRPr="001932AF" w:rsidRDefault="0018643F" w:rsidP="00FA72DD">
      <w:pPr>
        <w:numPr>
          <w:ilvl w:val="0"/>
          <w:numId w:val="6"/>
        </w:numPr>
        <w:rPr>
          <w:rFonts w:cs="Calibri"/>
          <w:b/>
          <w:bCs/>
          <w:szCs w:val="22"/>
        </w:rPr>
      </w:pPr>
      <w:r w:rsidRPr="004E703A">
        <w:rPr>
          <w:rFonts w:cs="Calibri"/>
          <w:b/>
          <w:bCs/>
          <w:szCs w:val="22"/>
        </w:rPr>
        <w:t xml:space="preserve">The composition of </w:t>
      </w:r>
      <w:r w:rsidR="00C6055F" w:rsidRPr="00E468A8">
        <w:rPr>
          <w:rFonts w:cs="Calibri"/>
          <w:b/>
          <w:bCs/>
          <w:szCs w:val="22"/>
        </w:rPr>
        <w:t xml:space="preserve">the </w:t>
      </w:r>
      <w:r w:rsidRPr="00E468A8">
        <w:rPr>
          <w:rFonts w:cs="Calibri"/>
          <w:b/>
          <w:bCs/>
          <w:szCs w:val="22"/>
        </w:rPr>
        <w:t>consortium</w:t>
      </w:r>
      <w:r w:rsidR="00B96AA6" w:rsidRPr="001932AF">
        <w:rPr>
          <w:rFonts w:cs="Calibri"/>
          <w:b/>
          <w:bCs/>
          <w:szCs w:val="22"/>
        </w:rPr>
        <w:t>:</w:t>
      </w:r>
    </w:p>
    <w:p w14:paraId="3A80AFF2" w14:textId="77777777" w:rsidR="00B96AA6" w:rsidRPr="00677DD0" w:rsidRDefault="006067A1" w:rsidP="00A948C8">
      <w:pPr>
        <w:jc w:val="both"/>
        <w:rPr>
          <w:sz w:val="21"/>
          <w:szCs w:val="21"/>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18643F" w:rsidRPr="001932AF">
        <w:rPr>
          <w:rFonts w:cs="Calibri"/>
          <w:b/>
          <w:bCs/>
          <w:sz w:val="21"/>
          <w:szCs w:val="21"/>
        </w:rPr>
        <w:t xml:space="preserve"> </w:t>
      </w:r>
      <w:r w:rsidR="0018643F" w:rsidRPr="00677DD0">
        <w:rPr>
          <w:sz w:val="21"/>
          <w:szCs w:val="21"/>
        </w:rPr>
        <w:t>The project proposal involves</w:t>
      </w:r>
      <w:r w:rsidR="00B96AA6" w:rsidRPr="00677DD0">
        <w:rPr>
          <w:sz w:val="21"/>
          <w:szCs w:val="21"/>
        </w:rPr>
        <w:t xml:space="preserve"> at least 3 </w:t>
      </w:r>
      <w:r w:rsidR="00C4206B" w:rsidRPr="00677DD0">
        <w:rPr>
          <w:sz w:val="21"/>
          <w:szCs w:val="21"/>
        </w:rPr>
        <w:t xml:space="preserve">eligible </w:t>
      </w:r>
      <w:r w:rsidR="00B96AA6" w:rsidRPr="00677DD0">
        <w:rPr>
          <w:sz w:val="21"/>
          <w:szCs w:val="21"/>
        </w:rPr>
        <w:t>research groups from</w:t>
      </w:r>
      <w:r w:rsidR="0018643F" w:rsidRPr="00677DD0">
        <w:rPr>
          <w:sz w:val="21"/>
          <w:szCs w:val="21"/>
        </w:rPr>
        <w:t xml:space="preserve"> at least 3 different countries</w:t>
      </w:r>
      <w:r w:rsidR="00673406" w:rsidRPr="001932AF">
        <w:rPr>
          <w:sz w:val="21"/>
          <w:szCs w:val="21"/>
        </w:rPr>
        <w:t xml:space="preserve"> </w:t>
      </w:r>
      <w:r w:rsidR="00673406" w:rsidRPr="00677DD0">
        <w:rPr>
          <w:sz w:val="21"/>
          <w:szCs w:val="21"/>
        </w:rPr>
        <w:t xml:space="preserve">participating in the </w:t>
      </w:r>
      <w:r w:rsidR="001E290B" w:rsidRPr="00677DD0">
        <w:rPr>
          <w:sz w:val="21"/>
          <w:szCs w:val="21"/>
        </w:rPr>
        <w:t xml:space="preserve">first ERA </w:t>
      </w:r>
      <w:proofErr w:type="spellStart"/>
      <w:r w:rsidR="001E290B" w:rsidRPr="00677DD0">
        <w:rPr>
          <w:sz w:val="21"/>
          <w:szCs w:val="21"/>
        </w:rPr>
        <w:t>PerMed</w:t>
      </w:r>
      <w:proofErr w:type="spellEnd"/>
      <w:r w:rsidR="00673406" w:rsidRPr="00677DD0">
        <w:rPr>
          <w:sz w:val="21"/>
          <w:szCs w:val="21"/>
        </w:rPr>
        <w:t xml:space="preserve"> joint transnational call</w:t>
      </w:r>
      <w:r w:rsidR="0018643F" w:rsidRPr="00677DD0">
        <w:rPr>
          <w:sz w:val="21"/>
          <w:szCs w:val="21"/>
        </w:rPr>
        <w:t>.</w:t>
      </w:r>
    </w:p>
    <w:p w14:paraId="75EA9CF8" w14:textId="77777777" w:rsidR="00B96AA6" w:rsidRPr="00677DD0" w:rsidRDefault="006067A1" w:rsidP="00A948C8">
      <w:pPr>
        <w:jc w:val="both"/>
        <w:rPr>
          <w:sz w:val="21"/>
          <w:szCs w:val="21"/>
        </w:rPr>
      </w:pPr>
      <w:r w:rsidRPr="00D8019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D80190">
        <w:rPr>
          <w:rFonts w:cs="Calibri"/>
          <w:b/>
          <w:bCs/>
          <w:sz w:val="21"/>
          <w:szCs w:val="21"/>
        </w:rPr>
        <w:fldChar w:fldCharType="end"/>
      </w:r>
      <w:r w:rsidR="0018643F" w:rsidRPr="001932AF">
        <w:rPr>
          <w:rFonts w:cs="Calibri"/>
          <w:b/>
          <w:bCs/>
          <w:sz w:val="21"/>
          <w:szCs w:val="21"/>
        </w:rPr>
        <w:t xml:space="preserve"> </w:t>
      </w:r>
      <w:r w:rsidR="00D57F95" w:rsidRPr="001932AF">
        <w:rPr>
          <w:rFonts w:asciiTheme="minorHAnsi" w:hAnsiTheme="minorHAnsi" w:cstheme="minorHAnsi"/>
          <w:sz w:val="21"/>
          <w:szCs w:val="21"/>
        </w:rPr>
        <w:t>The</w:t>
      </w:r>
      <w:r w:rsidR="00D57F95" w:rsidRPr="001932AF">
        <w:rPr>
          <w:rFonts w:asciiTheme="minorHAnsi" w:hAnsiTheme="minorHAnsi" w:cstheme="minorHAnsi"/>
          <w:b/>
          <w:sz w:val="21"/>
          <w:szCs w:val="21"/>
        </w:rPr>
        <w:t xml:space="preserve"> </w:t>
      </w:r>
      <w:r w:rsidR="00D57F95" w:rsidRPr="004112F8">
        <w:rPr>
          <w:rFonts w:asciiTheme="minorHAnsi" w:hAnsiTheme="minorHAnsi" w:cstheme="minorHAnsi"/>
          <w:sz w:val="21"/>
          <w:szCs w:val="21"/>
        </w:rPr>
        <w:t xml:space="preserve">project coordinator institution is eligible to be funded by </w:t>
      </w:r>
      <w:r w:rsidR="004715C6" w:rsidRPr="004112F8">
        <w:rPr>
          <w:rFonts w:asciiTheme="minorHAnsi" w:hAnsiTheme="minorHAnsi" w:cstheme="minorHAnsi"/>
          <w:sz w:val="21"/>
          <w:szCs w:val="21"/>
        </w:rPr>
        <w:t xml:space="preserve">one of </w:t>
      </w:r>
      <w:r w:rsidR="00D57F95" w:rsidRPr="004116FA">
        <w:rPr>
          <w:rFonts w:asciiTheme="minorHAnsi" w:hAnsiTheme="minorHAnsi" w:cstheme="minorHAnsi"/>
          <w:sz w:val="21"/>
          <w:szCs w:val="21"/>
        </w:rPr>
        <w:t>the participating</w:t>
      </w:r>
      <w:r w:rsidR="00587138" w:rsidRPr="004E703A">
        <w:rPr>
          <w:rFonts w:asciiTheme="minorHAnsi" w:hAnsiTheme="minorHAnsi" w:cstheme="minorHAnsi"/>
          <w:sz w:val="21"/>
          <w:szCs w:val="21"/>
        </w:rPr>
        <w:t xml:space="preserve"> funding organisations</w:t>
      </w:r>
      <w:r w:rsidR="00D57F95" w:rsidRPr="00E468A8">
        <w:rPr>
          <w:rFonts w:asciiTheme="minorHAnsi" w:hAnsiTheme="minorHAnsi" w:cstheme="minorHAnsi"/>
          <w:sz w:val="21"/>
          <w:szCs w:val="21"/>
        </w:rPr>
        <w:t>.</w:t>
      </w:r>
    </w:p>
    <w:p w14:paraId="4494CFED" w14:textId="77777777" w:rsidR="00C4206B" w:rsidRPr="00677DD0" w:rsidRDefault="006067A1" w:rsidP="00A948C8">
      <w:pPr>
        <w:jc w:val="both"/>
        <w:rPr>
          <w:sz w:val="21"/>
          <w:szCs w:val="21"/>
        </w:rPr>
      </w:pPr>
      <w:r w:rsidRPr="00677DD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677DD0">
        <w:rPr>
          <w:rFonts w:cs="Calibri"/>
          <w:b/>
          <w:bCs/>
          <w:sz w:val="21"/>
          <w:szCs w:val="21"/>
        </w:rPr>
        <w:fldChar w:fldCharType="end"/>
      </w:r>
      <w:r w:rsidR="00C4206B" w:rsidRPr="001932AF">
        <w:rPr>
          <w:rFonts w:cs="Calibri"/>
          <w:b/>
          <w:bCs/>
          <w:sz w:val="21"/>
          <w:szCs w:val="21"/>
        </w:rPr>
        <w:t xml:space="preserve"> </w:t>
      </w:r>
      <w:r w:rsidR="00C4206B" w:rsidRPr="00677DD0">
        <w:rPr>
          <w:sz w:val="21"/>
          <w:szCs w:val="21"/>
        </w:rPr>
        <w:t xml:space="preserve">The project </w:t>
      </w:r>
      <w:r w:rsidR="004715C6" w:rsidRPr="00677DD0">
        <w:rPr>
          <w:sz w:val="21"/>
          <w:szCs w:val="21"/>
        </w:rPr>
        <w:t>consortium</w:t>
      </w:r>
      <w:r w:rsidR="00C4206B" w:rsidRPr="00677DD0">
        <w:rPr>
          <w:sz w:val="21"/>
          <w:szCs w:val="21"/>
        </w:rPr>
        <w:t xml:space="preserve"> is not involving more than two </w:t>
      </w:r>
      <w:r w:rsidR="004715C6" w:rsidRPr="00677DD0">
        <w:rPr>
          <w:sz w:val="21"/>
          <w:szCs w:val="21"/>
        </w:rPr>
        <w:t>partners</w:t>
      </w:r>
      <w:r w:rsidR="00C4206B" w:rsidRPr="00677DD0">
        <w:rPr>
          <w:sz w:val="21"/>
          <w:szCs w:val="21"/>
        </w:rPr>
        <w:t xml:space="preserve"> from the same country </w:t>
      </w:r>
      <w:r w:rsidR="004715C6" w:rsidRPr="00677DD0">
        <w:rPr>
          <w:sz w:val="21"/>
          <w:szCs w:val="21"/>
        </w:rPr>
        <w:t xml:space="preserve">participating in the call </w:t>
      </w:r>
      <w:r w:rsidR="001E290B" w:rsidRPr="00677DD0">
        <w:rPr>
          <w:sz w:val="21"/>
          <w:szCs w:val="21"/>
        </w:rPr>
        <w:t>(see “Guidelines for applicants” for specific national/regional regulations)</w:t>
      </w:r>
      <w:r w:rsidR="00C4206B" w:rsidRPr="00677DD0">
        <w:rPr>
          <w:sz w:val="21"/>
          <w:szCs w:val="21"/>
        </w:rPr>
        <w:t>.</w:t>
      </w:r>
      <w:r w:rsidR="001E290B" w:rsidRPr="00677DD0">
        <w:rPr>
          <w:sz w:val="21"/>
          <w:szCs w:val="21"/>
        </w:rPr>
        <w:t xml:space="preserve"> </w:t>
      </w:r>
    </w:p>
    <w:p w14:paraId="1BF99E6D" w14:textId="77777777" w:rsidR="00691D9E" w:rsidRPr="00677DD0" w:rsidRDefault="006067A1" w:rsidP="00A62AE6">
      <w:pPr>
        <w:jc w:val="both"/>
        <w:rPr>
          <w:sz w:val="21"/>
          <w:szCs w:val="21"/>
        </w:rPr>
      </w:pPr>
      <w:r w:rsidRPr="00677DD0">
        <w:rPr>
          <w:b/>
          <w:bCs/>
          <w:sz w:val="21"/>
          <w:szCs w:val="21"/>
        </w:rPr>
        <w:fldChar w:fldCharType="begin">
          <w:ffData>
            <w:name w:val=""/>
            <w:enabled/>
            <w:calcOnExit w:val="0"/>
            <w:checkBox>
              <w:size w:val="18"/>
              <w:default w:val="1"/>
            </w:checkBox>
          </w:ffData>
        </w:fldChar>
      </w:r>
      <w:r w:rsidRPr="001932AF">
        <w:rPr>
          <w:b/>
          <w:bCs/>
          <w:sz w:val="21"/>
          <w:szCs w:val="21"/>
        </w:rPr>
        <w:instrText xml:space="preserve"> FORMCHECKBOX </w:instrText>
      </w:r>
      <w:r w:rsidR="007C7AA2">
        <w:rPr>
          <w:b/>
          <w:bCs/>
          <w:sz w:val="21"/>
          <w:szCs w:val="21"/>
        </w:rPr>
      </w:r>
      <w:r w:rsidR="007C7AA2">
        <w:rPr>
          <w:b/>
          <w:bCs/>
          <w:sz w:val="21"/>
          <w:szCs w:val="21"/>
        </w:rPr>
        <w:fldChar w:fldCharType="separate"/>
      </w:r>
      <w:r w:rsidRPr="00677DD0">
        <w:rPr>
          <w:b/>
          <w:bCs/>
          <w:sz w:val="21"/>
          <w:szCs w:val="21"/>
        </w:rPr>
        <w:fldChar w:fldCharType="end"/>
      </w:r>
      <w:r w:rsidR="00A948C8" w:rsidRPr="001932AF">
        <w:rPr>
          <w:b/>
          <w:bCs/>
          <w:sz w:val="21"/>
          <w:szCs w:val="21"/>
        </w:rPr>
        <w:t xml:space="preserve"> </w:t>
      </w:r>
      <w:r w:rsidR="00A948C8" w:rsidRPr="00677DD0">
        <w:rPr>
          <w:sz w:val="21"/>
          <w:szCs w:val="21"/>
        </w:rPr>
        <w:t xml:space="preserve">The project proposal involves a maximum of </w:t>
      </w:r>
      <w:r w:rsidR="00002EFD" w:rsidRPr="00677DD0">
        <w:rPr>
          <w:sz w:val="21"/>
          <w:szCs w:val="21"/>
        </w:rPr>
        <w:t>6</w:t>
      </w:r>
      <w:r w:rsidR="004715C6" w:rsidRPr="00677DD0">
        <w:rPr>
          <w:sz w:val="21"/>
          <w:szCs w:val="21"/>
        </w:rPr>
        <w:t xml:space="preserve"> partners.</w:t>
      </w:r>
      <w:r w:rsidR="00A62AE6" w:rsidRPr="00677DD0">
        <w:rPr>
          <w:sz w:val="21"/>
          <w:szCs w:val="21"/>
        </w:rPr>
        <w:t xml:space="preserve"> </w:t>
      </w:r>
    </w:p>
    <w:p w14:paraId="523F8194" w14:textId="77777777" w:rsidR="00A62AE6" w:rsidRPr="00677DD0" w:rsidRDefault="006067A1" w:rsidP="00A62AE6">
      <w:pPr>
        <w:jc w:val="both"/>
        <w:rPr>
          <w:sz w:val="21"/>
          <w:szCs w:val="21"/>
        </w:rPr>
      </w:pPr>
      <w:r w:rsidRPr="00677DD0">
        <w:rPr>
          <w:b/>
          <w:bCs/>
          <w:sz w:val="21"/>
          <w:szCs w:val="21"/>
        </w:rPr>
        <w:fldChar w:fldCharType="begin">
          <w:ffData>
            <w:name w:val=""/>
            <w:enabled/>
            <w:calcOnExit w:val="0"/>
            <w:checkBox>
              <w:size w:val="18"/>
              <w:default w:val="0"/>
            </w:checkBox>
          </w:ffData>
        </w:fldChar>
      </w:r>
      <w:r w:rsidRPr="001932AF">
        <w:rPr>
          <w:b/>
          <w:bCs/>
          <w:sz w:val="21"/>
          <w:szCs w:val="21"/>
        </w:rPr>
        <w:instrText xml:space="preserve"> FORMCHECKBOX </w:instrText>
      </w:r>
      <w:r w:rsidR="007C7AA2">
        <w:rPr>
          <w:b/>
          <w:bCs/>
          <w:sz w:val="21"/>
          <w:szCs w:val="21"/>
        </w:rPr>
      </w:r>
      <w:r w:rsidR="007C7AA2">
        <w:rPr>
          <w:b/>
          <w:bCs/>
          <w:sz w:val="21"/>
          <w:szCs w:val="21"/>
        </w:rPr>
        <w:fldChar w:fldCharType="separate"/>
      </w:r>
      <w:r w:rsidRPr="00677DD0">
        <w:rPr>
          <w:b/>
          <w:bCs/>
          <w:sz w:val="21"/>
          <w:szCs w:val="21"/>
        </w:rPr>
        <w:fldChar w:fldCharType="end"/>
      </w:r>
      <w:r w:rsidR="00691D9E" w:rsidRPr="001932AF">
        <w:rPr>
          <w:b/>
          <w:bCs/>
          <w:sz w:val="21"/>
          <w:szCs w:val="21"/>
        </w:rPr>
        <w:t xml:space="preserve"> </w:t>
      </w:r>
      <w:r w:rsidR="00691D9E" w:rsidRPr="00677DD0">
        <w:rPr>
          <w:sz w:val="21"/>
          <w:szCs w:val="21"/>
        </w:rPr>
        <w:t>The project proposal involves a maximum of 7 partners after inclusion of</w:t>
      </w:r>
      <w:r w:rsidR="00A62AE6" w:rsidRPr="00677DD0">
        <w:rPr>
          <w:sz w:val="21"/>
          <w:szCs w:val="21"/>
        </w:rPr>
        <w:t xml:space="preserve"> </w:t>
      </w:r>
      <w:r w:rsidR="00691D9E" w:rsidRPr="00677DD0">
        <w:rPr>
          <w:sz w:val="21"/>
          <w:szCs w:val="21"/>
        </w:rPr>
        <w:t>a</w:t>
      </w:r>
      <w:r w:rsidR="00A62AE6" w:rsidRPr="00677DD0">
        <w:rPr>
          <w:sz w:val="21"/>
          <w:szCs w:val="21"/>
        </w:rPr>
        <w:t xml:space="preserve"> partner </w:t>
      </w:r>
      <w:r w:rsidR="00691D9E" w:rsidRPr="00677DD0">
        <w:rPr>
          <w:sz w:val="21"/>
          <w:szCs w:val="21"/>
        </w:rPr>
        <w:t>coming from</w:t>
      </w:r>
      <w:r w:rsidR="00A62AE6" w:rsidRPr="00677DD0">
        <w:rPr>
          <w:sz w:val="21"/>
          <w:szCs w:val="21"/>
        </w:rPr>
        <w:t xml:space="preserve"> an underrepresented </w:t>
      </w:r>
      <w:r w:rsidR="00691D9E" w:rsidRPr="00677DD0">
        <w:rPr>
          <w:sz w:val="21"/>
          <w:szCs w:val="21"/>
        </w:rPr>
        <w:t>country</w:t>
      </w:r>
      <w:r w:rsidR="003909A9" w:rsidRPr="00677DD0">
        <w:rPr>
          <w:sz w:val="21"/>
          <w:szCs w:val="21"/>
        </w:rPr>
        <w:t>: Canada (FRQS, CIHR), Croatia (MSE), Estonia (</w:t>
      </w:r>
      <w:proofErr w:type="spellStart"/>
      <w:r w:rsidR="003909A9" w:rsidRPr="00677DD0">
        <w:rPr>
          <w:sz w:val="21"/>
          <w:szCs w:val="21"/>
        </w:rPr>
        <w:t>ETAg</w:t>
      </w:r>
      <w:proofErr w:type="spellEnd"/>
      <w:r w:rsidR="003909A9" w:rsidRPr="00677DD0">
        <w:rPr>
          <w:sz w:val="21"/>
          <w:szCs w:val="21"/>
        </w:rPr>
        <w:t>), Germany (Saxony), Italy (Lombardy, FRRB), Romania (UEFISCDI), Spain (GN), Spain (CDTI), Turkey (TUBITAK).</w:t>
      </w:r>
    </w:p>
    <w:p w14:paraId="695AFDA1" w14:textId="77777777" w:rsidR="00B96AA6" w:rsidRPr="00677DD0" w:rsidRDefault="006067A1" w:rsidP="00A948C8">
      <w:pPr>
        <w:jc w:val="both"/>
        <w:rPr>
          <w:sz w:val="21"/>
          <w:szCs w:val="21"/>
        </w:rPr>
      </w:pPr>
      <w:r w:rsidRPr="00677DD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677DD0">
        <w:rPr>
          <w:rFonts w:cs="Calibri"/>
          <w:b/>
          <w:bCs/>
          <w:sz w:val="21"/>
          <w:szCs w:val="21"/>
        </w:rPr>
        <w:fldChar w:fldCharType="end"/>
      </w:r>
      <w:r w:rsidR="0018643F" w:rsidRPr="001932AF">
        <w:rPr>
          <w:rFonts w:cs="Calibri"/>
          <w:b/>
          <w:bCs/>
          <w:sz w:val="21"/>
          <w:szCs w:val="21"/>
        </w:rPr>
        <w:t xml:space="preserve"> </w:t>
      </w:r>
      <w:r w:rsidR="0018643F" w:rsidRPr="00677DD0">
        <w:rPr>
          <w:sz w:val="21"/>
          <w:szCs w:val="21"/>
          <w:lang w:val="en-US"/>
        </w:rPr>
        <w:t xml:space="preserve">The project </w:t>
      </w:r>
      <w:r w:rsidR="00B96AA6" w:rsidRPr="00677DD0">
        <w:rPr>
          <w:sz w:val="21"/>
          <w:szCs w:val="21"/>
          <w:lang w:val="en-US"/>
        </w:rPr>
        <w:t>proposal involve</w:t>
      </w:r>
      <w:r w:rsidR="0018643F" w:rsidRPr="00677DD0">
        <w:rPr>
          <w:sz w:val="21"/>
          <w:szCs w:val="21"/>
          <w:lang w:val="en-US"/>
        </w:rPr>
        <w:t>s</w:t>
      </w:r>
      <w:r w:rsidR="00C6055F" w:rsidRPr="00677DD0">
        <w:rPr>
          <w:sz w:val="21"/>
          <w:szCs w:val="21"/>
          <w:lang w:val="en-US"/>
        </w:rPr>
        <w:t xml:space="preserve"> </w:t>
      </w:r>
      <w:r w:rsidR="00CD17F8" w:rsidRPr="00677DD0">
        <w:rPr>
          <w:sz w:val="21"/>
          <w:szCs w:val="21"/>
          <w:lang w:val="en-US"/>
        </w:rPr>
        <w:t>maximum</w:t>
      </w:r>
      <w:r w:rsidR="00C6055F" w:rsidRPr="00677DD0">
        <w:rPr>
          <w:sz w:val="21"/>
          <w:szCs w:val="21"/>
          <w:lang w:val="en-US"/>
        </w:rPr>
        <w:t xml:space="preserve"> </w:t>
      </w:r>
      <w:r w:rsidR="00002EFD" w:rsidRPr="00677DD0">
        <w:rPr>
          <w:sz w:val="21"/>
          <w:szCs w:val="21"/>
          <w:lang w:val="en-US"/>
        </w:rPr>
        <w:t>one research group with own funding</w:t>
      </w:r>
      <w:r w:rsidR="00C6055F" w:rsidRPr="00677DD0">
        <w:rPr>
          <w:sz w:val="21"/>
          <w:szCs w:val="21"/>
        </w:rPr>
        <w:t>.</w:t>
      </w:r>
    </w:p>
    <w:p w14:paraId="62C0F4C9" w14:textId="77777777" w:rsidR="00B96AA6" w:rsidRPr="00677DD0" w:rsidRDefault="00B96AA6" w:rsidP="00B96AA6"/>
    <w:p w14:paraId="1F7BA10F" w14:textId="77777777" w:rsidR="00B96AA6" w:rsidRPr="004112F8" w:rsidRDefault="00C6055F" w:rsidP="00FA72DD">
      <w:pPr>
        <w:numPr>
          <w:ilvl w:val="0"/>
          <w:numId w:val="6"/>
        </w:numPr>
        <w:rPr>
          <w:rFonts w:cs="Calibri"/>
          <w:b/>
          <w:bCs/>
          <w:szCs w:val="22"/>
        </w:rPr>
      </w:pPr>
      <w:r w:rsidRPr="001932AF">
        <w:rPr>
          <w:rFonts w:cs="Calibri"/>
          <w:b/>
          <w:bCs/>
          <w:szCs w:val="22"/>
        </w:rPr>
        <w:t>Eligibility of consortium p</w:t>
      </w:r>
      <w:r w:rsidR="00B96AA6" w:rsidRPr="001932AF">
        <w:rPr>
          <w:rFonts w:cs="Calibri"/>
          <w:b/>
          <w:bCs/>
          <w:szCs w:val="22"/>
        </w:rPr>
        <w:t>artners</w:t>
      </w:r>
      <w:r w:rsidRPr="001932AF">
        <w:rPr>
          <w:rFonts w:cs="Calibri"/>
          <w:b/>
          <w:bCs/>
          <w:szCs w:val="22"/>
        </w:rPr>
        <w:t>:</w:t>
      </w:r>
    </w:p>
    <w:p w14:paraId="64DE6E59" w14:textId="77777777" w:rsidR="00A85C02" w:rsidRPr="00677DD0" w:rsidRDefault="006067A1" w:rsidP="00A85C02">
      <w:pPr>
        <w:jc w:val="both"/>
        <w:rPr>
          <w:sz w:val="21"/>
          <w:szCs w:val="21"/>
        </w:rPr>
      </w:pPr>
      <w:r w:rsidRPr="00677DD0">
        <w:rPr>
          <w:b/>
          <w:bCs/>
          <w:sz w:val="21"/>
          <w:szCs w:val="21"/>
        </w:rPr>
        <w:fldChar w:fldCharType="begin">
          <w:ffData>
            <w:name w:val=""/>
            <w:enabled/>
            <w:calcOnExit w:val="0"/>
            <w:checkBox>
              <w:size w:val="18"/>
              <w:default w:val="1"/>
            </w:checkBox>
          </w:ffData>
        </w:fldChar>
      </w:r>
      <w:r w:rsidRPr="001932AF">
        <w:rPr>
          <w:b/>
          <w:bCs/>
          <w:sz w:val="21"/>
          <w:szCs w:val="21"/>
        </w:rPr>
        <w:instrText xml:space="preserve"> FORMCHECKBOX </w:instrText>
      </w:r>
      <w:r w:rsidR="007C7AA2">
        <w:rPr>
          <w:b/>
          <w:bCs/>
          <w:sz w:val="21"/>
          <w:szCs w:val="21"/>
        </w:rPr>
      </w:r>
      <w:r w:rsidR="007C7AA2">
        <w:rPr>
          <w:b/>
          <w:bCs/>
          <w:sz w:val="21"/>
          <w:szCs w:val="21"/>
        </w:rPr>
        <w:fldChar w:fldCharType="separate"/>
      </w:r>
      <w:r w:rsidRPr="00677DD0">
        <w:rPr>
          <w:b/>
          <w:bCs/>
          <w:sz w:val="21"/>
          <w:szCs w:val="21"/>
        </w:rPr>
        <w:fldChar w:fldCharType="end"/>
      </w:r>
      <w:r w:rsidR="00A85C02" w:rsidRPr="00677DD0">
        <w:rPr>
          <w:sz w:val="21"/>
          <w:szCs w:val="21"/>
        </w:rPr>
        <w:t xml:space="preserve"> </w:t>
      </w:r>
      <w:r w:rsidR="00B23E6D" w:rsidRPr="00677DD0">
        <w:rPr>
          <w:sz w:val="21"/>
          <w:szCs w:val="21"/>
        </w:rPr>
        <w:t>I have checked that</w:t>
      </w:r>
      <w:r w:rsidR="00B23E6D" w:rsidRPr="00677DD0" w:rsidDel="00B23E6D">
        <w:rPr>
          <w:sz w:val="21"/>
          <w:szCs w:val="21"/>
        </w:rPr>
        <w:t xml:space="preserve"> </w:t>
      </w:r>
      <w:r w:rsidR="00B23E6D" w:rsidRPr="00677DD0">
        <w:rPr>
          <w:sz w:val="21"/>
          <w:szCs w:val="21"/>
        </w:rPr>
        <w:t>no partner of this consortium is a</w:t>
      </w:r>
      <w:r w:rsidR="00A85C02" w:rsidRPr="00677DD0">
        <w:rPr>
          <w:sz w:val="21"/>
          <w:szCs w:val="21"/>
        </w:rPr>
        <w:t xml:space="preserve"> </w:t>
      </w:r>
      <w:r w:rsidR="00B23E6D" w:rsidRPr="00677DD0">
        <w:rPr>
          <w:sz w:val="21"/>
          <w:szCs w:val="21"/>
        </w:rPr>
        <w:t xml:space="preserve">member </w:t>
      </w:r>
      <w:r w:rsidR="00A85C02" w:rsidRPr="00677DD0">
        <w:rPr>
          <w:sz w:val="21"/>
          <w:szCs w:val="21"/>
        </w:rPr>
        <w:t xml:space="preserve">of </w:t>
      </w:r>
      <w:r w:rsidR="00BD04F0" w:rsidRPr="00677DD0">
        <w:rPr>
          <w:sz w:val="21"/>
          <w:szCs w:val="21"/>
        </w:rPr>
        <w:t xml:space="preserve">the ERA </w:t>
      </w:r>
      <w:proofErr w:type="spellStart"/>
      <w:r w:rsidR="00BD04F0" w:rsidRPr="00677DD0">
        <w:rPr>
          <w:sz w:val="21"/>
          <w:szCs w:val="21"/>
        </w:rPr>
        <w:t>PerMed</w:t>
      </w:r>
      <w:proofErr w:type="spellEnd"/>
      <w:r w:rsidR="00A85C02" w:rsidRPr="00677DD0">
        <w:rPr>
          <w:sz w:val="21"/>
          <w:szCs w:val="21"/>
        </w:rPr>
        <w:t xml:space="preserve"> Network Steering Committee (NSC)</w:t>
      </w:r>
      <w:r w:rsidR="003773DC" w:rsidRPr="00677DD0">
        <w:rPr>
          <w:sz w:val="21"/>
          <w:szCs w:val="21"/>
        </w:rPr>
        <w:t xml:space="preserve">, Peer Review Panel (PRP), </w:t>
      </w:r>
      <w:r w:rsidR="00A85C02" w:rsidRPr="00677DD0">
        <w:rPr>
          <w:sz w:val="21"/>
          <w:szCs w:val="21"/>
        </w:rPr>
        <w:t xml:space="preserve">Call Steering Committee (CSC) or </w:t>
      </w:r>
      <w:r w:rsidR="00BD04F0" w:rsidRPr="00677DD0">
        <w:rPr>
          <w:sz w:val="21"/>
          <w:szCs w:val="21"/>
        </w:rPr>
        <w:t>Call</w:t>
      </w:r>
      <w:r w:rsidR="00A85C02" w:rsidRPr="00677DD0">
        <w:rPr>
          <w:sz w:val="21"/>
          <w:szCs w:val="21"/>
        </w:rPr>
        <w:t xml:space="preserve"> Advisory Board</w:t>
      </w:r>
      <w:r w:rsidR="00BD04F0" w:rsidRPr="00677DD0">
        <w:rPr>
          <w:sz w:val="21"/>
          <w:szCs w:val="21"/>
        </w:rPr>
        <w:t>.</w:t>
      </w:r>
    </w:p>
    <w:p w14:paraId="443C4B7C" w14:textId="77777777" w:rsidR="00C4206B" w:rsidRPr="001932AF" w:rsidRDefault="006067A1" w:rsidP="006B4956">
      <w:pPr>
        <w:jc w:val="both"/>
        <w:rPr>
          <w:sz w:val="21"/>
          <w:szCs w:val="21"/>
        </w:rPr>
      </w:pPr>
      <w:r w:rsidRPr="00677DD0">
        <w:rPr>
          <w:rFonts w:cs="Calibri"/>
          <w:b/>
          <w:bCs/>
          <w:sz w:val="21"/>
          <w:szCs w:val="21"/>
        </w:rPr>
        <w:fldChar w:fldCharType="begin">
          <w:ffData>
            <w:name w:val=""/>
            <w:enabled/>
            <w:calcOnExit w:val="0"/>
            <w:checkBox>
              <w:size w:val="18"/>
              <w:default w:val="1"/>
            </w:checkBox>
          </w:ffData>
        </w:fldChar>
      </w:r>
      <w:r w:rsidRPr="001932AF">
        <w:rPr>
          <w:rFonts w:cs="Calibri"/>
          <w:b/>
          <w:bCs/>
          <w:sz w:val="21"/>
          <w:szCs w:val="21"/>
        </w:rPr>
        <w:instrText xml:space="preserve"> FORMCHECKBOX </w:instrText>
      </w:r>
      <w:r w:rsidR="007C7AA2">
        <w:rPr>
          <w:rFonts w:cs="Calibri"/>
          <w:b/>
          <w:bCs/>
          <w:sz w:val="21"/>
          <w:szCs w:val="21"/>
        </w:rPr>
      </w:r>
      <w:r w:rsidR="007C7AA2">
        <w:rPr>
          <w:rFonts w:cs="Calibri"/>
          <w:b/>
          <w:bCs/>
          <w:sz w:val="21"/>
          <w:szCs w:val="21"/>
        </w:rPr>
        <w:fldChar w:fldCharType="separate"/>
      </w:r>
      <w:r w:rsidRPr="00677DD0">
        <w:rPr>
          <w:rFonts w:cs="Calibri"/>
          <w:b/>
          <w:bCs/>
          <w:sz w:val="21"/>
          <w:szCs w:val="21"/>
        </w:rPr>
        <w:fldChar w:fldCharType="end"/>
      </w:r>
      <w:r w:rsidR="00C6055F" w:rsidRPr="001932AF">
        <w:rPr>
          <w:rFonts w:cs="Calibri"/>
          <w:b/>
          <w:bCs/>
          <w:sz w:val="21"/>
          <w:szCs w:val="21"/>
        </w:rPr>
        <w:t xml:space="preserve"> </w:t>
      </w:r>
      <w:r w:rsidR="006B4956" w:rsidRPr="00677DD0">
        <w:rPr>
          <w:sz w:val="21"/>
          <w:szCs w:val="21"/>
        </w:rPr>
        <w:t xml:space="preserve">I have checked that each partner involved in the project proposal is eligible to receive funding by </w:t>
      </w:r>
      <w:r w:rsidR="00691DB8" w:rsidRPr="00677DD0">
        <w:rPr>
          <w:sz w:val="21"/>
          <w:szCs w:val="21"/>
        </w:rPr>
        <w:t xml:space="preserve">his/her </w:t>
      </w:r>
      <w:r w:rsidR="006B4956" w:rsidRPr="00677DD0">
        <w:rPr>
          <w:sz w:val="21"/>
          <w:szCs w:val="21"/>
        </w:rPr>
        <w:t>funding organisation.</w:t>
      </w:r>
    </w:p>
    <w:p w14:paraId="5828B740" w14:textId="77777777" w:rsidR="00691D9E" w:rsidRPr="001932AF" w:rsidRDefault="00691D9E" w:rsidP="00691D9E">
      <w:pPr>
        <w:jc w:val="both"/>
        <w:rPr>
          <w:rFonts w:cs="Calibri"/>
          <w:b/>
          <w:bCs/>
          <w:sz w:val="21"/>
          <w:szCs w:val="21"/>
        </w:rPr>
      </w:pPr>
      <w:r w:rsidRPr="00677DD0">
        <w:rPr>
          <w:b/>
          <w:bCs/>
          <w:sz w:val="21"/>
          <w:szCs w:val="21"/>
        </w:rPr>
        <w:fldChar w:fldCharType="begin">
          <w:ffData>
            <w:name w:val=""/>
            <w:enabled/>
            <w:calcOnExit w:val="0"/>
            <w:checkBox>
              <w:size w:val="18"/>
              <w:default w:val="0"/>
            </w:checkBox>
          </w:ffData>
        </w:fldChar>
      </w:r>
      <w:r w:rsidRPr="001932AF">
        <w:rPr>
          <w:b/>
          <w:bCs/>
          <w:sz w:val="21"/>
          <w:szCs w:val="21"/>
        </w:rPr>
        <w:instrText xml:space="preserve"> FORMCHECKBOX </w:instrText>
      </w:r>
      <w:r w:rsidR="007C7AA2">
        <w:rPr>
          <w:b/>
          <w:bCs/>
          <w:sz w:val="21"/>
          <w:szCs w:val="21"/>
        </w:rPr>
      </w:r>
      <w:r w:rsidR="007C7AA2">
        <w:rPr>
          <w:b/>
          <w:bCs/>
          <w:sz w:val="21"/>
          <w:szCs w:val="21"/>
        </w:rPr>
        <w:fldChar w:fldCharType="separate"/>
      </w:r>
      <w:r w:rsidRPr="00677DD0">
        <w:rPr>
          <w:b/>
          <w:bCs/>
          <w:sz w:val="21"/>
          <w:szCs w:val="21"/>
        </w:rPr>
        <w:fldChar w:fldCharType="end"/>
      </w:r>
      <w:r w:rsidRPr="001932AF">
        <w:rPr>
          <w:b/>
          <w:bCs/>
          <w:sz w:val="21"/>
          <w:szCs w:val="21"/>
        </w:rPr>
        <w:t xml:space="preserve"> </w:t>
      </w:r>
      <w:r w:rsidRPr="00677DD0">
        <w:rPr>
          <w:sz w:val="21"/>
          <w:szCs w:val="21"/>
        </w:rPr>
        <w:t xml:space="preserve">For the </w:t>
      </w:r>
      <w:r w:rsidR="00691DB8" w:rsidRPr="00677DD0">
        <w:rPr>
          <w:sz w:val="21"/>
          <w:szCs w:val="21"/>
        </w:rPr>
        <w:t>partner that is not eligible for funding</w:t>
      </w:r>
      <w:r w:rsidRPr="00677DD0">
        <w:rPr>
          <w:sz w:val="21"/>
          <w:szCs w:val="21"/>
        </w:rPr>
        <w:t xml:space="preserve">, I have enclosed in the proposal a signed </w:t>
      </w:r>
      <w:r w:rsidR="00587138" w:rsidRPr="00677DD0">
        <w:rPr>
          <w:sz w:val="21"/>
          <w:szCs w:val="21"/>
        </w:rPr>
        <w:t xml:space="preserve">(written) </w:t>
      </w:r>
      <w:r w:rsidRPr="00677DD0">
        <w:rPr>
          <w:sz w:val="21"/>
          <w:szCs w:val="21"/>
        </w:rPr>
        <w:t xml:space="preserve">statement declaring that they will </w:t>
      </w:r>
      <w:r w:rsidR="00587138" w:rsidRPr="00677DD0">
        <w:rPr>
          <w:sz w:val="21"/>
          <w:szCs w:val="21"/>
        </w:rPr>
        <w:t xml:space="preserve">be able to </w:t>
      </w:r>
      <w:r w:rsidRPr="00677DD0">
        <w:rPr>
          <w:sz w:val="21"/>
          <w:szCs w:val="21"/>
        </w:rPr>
        <w:t xml:space="preserve">run the project with their own resources. </w:t>
      </w:r>
    </w:p>
    <w:p w14:paraId="2D0AFEF9" w14:textId="77777777" w:rsidR="00877DBE" w:rsidRPr="00677DD0" w:rsidRDefault="00877DBE" w:rsidP="009345CA">
      <w:pPr>
        <w:jc w:val="both"/>
        <w:rPr>
          <w:sz w:val="21"/>
          <w:szCs w:val="21"/>
        </w:rPr>
      </w:pPr>
      <w:r w:rsidRPr="00677DD0">
        <w:rPr>
          <w:rFonts w:cs="Calibri"/>
          <w:bCs/>
          <w:sz w:val="21"/>
          <w:szCs w:val="21"/>
        </w:rPr>
        <w:fldChar w:fldCharType="begin">
          <w:ffData>
            <w:name w:val=""/>
            <w:enabled/>
            <w:calcOnExit w:val="0"/>
            <w:checkBox>
              <w:size w:val="18"/>
              <w:default w:val="0"/>
            </w:checkBox>
          </w:ffData>
        </w:fldChar>
      </w:r>
      <w:r w:rsidRPr="001932AF">
        <w:rPr>
          <w:rFonts w:cs="Calibri"/>
          <w:bCs/>
          <w:sz w:val="21"/>
          <w:szCs w:val="21"/>
        </w:rPr>
        <w:instrText xml:space="preserve"> FORMCHECKBOX </w:instrText>
      </w:r>
      <w:r w:rsidR="007C7AA2">
        <w:rPr>
          <w:rFonts w:cs="Calibri"/>
          <w:bCs/>
          <w:sz w:val="21"/>
          <w:szCs w:val="21"/>
        </w:rPr>
      </w:r>
      <w:r w:rsidR="007C7AA2">
        <w:rPr>
          <w:rFonts w:cs="Calibri"/>
          <w:bCs/>
          <w:sz w:val="21"/>
          <w:szCs w:val="21"/>
        </w:rPr>
        <w:fldChar w:fldCharType="separate"/>
      </w:r>
      <w:r w:rsidRPr="00677DD0">
        <w:rPr>
          <w:rFonts w:cs="Calibri"/>
          <w:bCs/>
          <w:sz w:val="21"/>
          <w:szCs w:val="21"/>
        </w:rPr>
        <w:fldChar w:fldCharType="end"/>
      </w:r>
      <w:r w:rsidRPr="001932AF">
        <w:rPr>
          <w:rFonts w:cs="Calibri"/>
          <w:bCs/>
          <w:sz w:val="21"/>
          <w:szCs w:val="21"/>
        </w:rPr>
        <w:t xml:space="preserve"> </w:t>
      </w:r>
      <w:r w:rsidR="00876AD6" w:rsidRPr="001932AF">
        <w:rPr>
          <w:rFonts w:cs="Calibri"/>
          <w:bCs/>
          <w:sz w:val="21"/>
          <w:szCs w:val="21"/>
        </w:rPr>
        <w:t>Slovenian partners asking funds to the Ministry of Education, Science and Sport (MIZS) h</w:t>
      </w:r>
      <w:r w:rsidR="00BE1175" w:rsidRPr="001932AF">
        <w:rPr>
          <w:rFonts w:cs="Calibri"/>
          <w:bCs/>
          <w:sz w:val="21"/>
          <w:szCs w:val="21"/>
        </w:rPr>
        <w:t>ave submitted the requested dul</w:t>
      </w:r>
      <w:r w:rsidR="00876AD6" w:rsidRPr="004112F8">
        <w:rPr>
          <w:rFonts w:cs="Calibri"/>
          <w:bCs/>
          <w:sz w:val="21"/>
          <w:szCs w:val="21"/>
        </w:rPr>
        <w:t xml:space="preserve">y amended national document in parallel. In case, </w:t>
      </w:r>
      <w:r w:rsidR="00BE1175" w:rsidRPr="004112F8">
        <w:rPr>
          <w:rFonts w:cs="Calibri"/>
          <w:bCs/>
          <w:sz w:val="21"/>
          <w:szCs w:val="21"/>
        </w:rPr>
        <w:t>the national document is NOT DU</w:t>
      </w:r>
      <w:r w:rsidR="00876AD6" w:rsidRPr="004116FA">
        <w:rPr>
          <w:rFonts w:cs="Calibri"/>
          <w:bCs/>
          <w:sz w:val="21"/>
          <w:szCs w:val="21"/>
        </w:rPr>
        <w:t xml:space="preserve">LY AMENDED, the Slovenian partners will be declared ineligible. </w:t>
      </w:r>
      <w:r w:rsidR="00876AD6" w:rsidRPr="00677DD0">
        <w:rPr>
          <w:sz w:val="21"/>
          <w:szCs w:val="21"/>
        </w:rPr>
        <w:t xml:space="preserve">  </w:t>
      </w:r>
    </w:p>
    <w:p w14:paraId="19E45F71" w14:textId="77777777" w:rsidR="00587138" w:rsidRPr="00677DD0" w:rsidRDefault="008212A0" w:rsidP="00587138">
      <w:pPr>
        <w:jc w:val="both"/>
        <w:rPr>
          <w:sz w:val="21"/>
          <w:szCs w:val="21"/>
        </w:rPr>
      </w:pPr>
      <w:r w:rsidRPr="00677DD0">
        <w:rPr>
          <w:rFonts w:cs="Calibri"/>
          <w:bCs/>
          <w:sz w:val="21"/>
          <w:szCs w:val="21"/>
        </w:rPr>
        <w:fldChar w:fldCharType="begin">
          <w:ffData>
            <w:name w:val=""/>
            <w:enabled/>
            <w:calcOnExit w:val="0"/>
            <w:checkBox>
              <w:size w:val="18"/>
              <w:default w:val="0"/>
            </w:checkBox>
          </w:ffData>
        </w:fldChar>
      </w:r>
      <w:r w:rsidRPr="001932AF">
        <w:rPr>
          <w:rFonts w:cs="Calibri"/>
          <w:bCs/>
          <w:sz w:val="21"/>
          <w:szCs w:val="21"/>
        </w:rPr>
        <w:instrText xml:space="preserve"> FORMCHECKBOX </w:instrText>
      </w:r>
      <w:r w:rsidR="007C7AA2">
        <w:rPr>
          <w:rFonts w:cs="Calibri"/>
          <w:bCs/>
          <w:sz w:val="21"/>
          <w:szCs w:val="21"/>
        </w:rPr>
      </w:r>
      <w:r w:rsidR="007C7AA2">
        <w:rPr>
          <w:rFonts w:cs="Calibri"/>
          <w:bCs/>
          <w:sz w:val="21"/>
          <w:szCs w:val="21"/>
        </w:rPr>
        <w:fldChar w:fldCharType="separate"/>
      </w:r>
      <w:r w:rsidRPr="00677DD0">
        <w:rPr>
          <w:rFonts w:cs="Calibri"/>
          <w:bCs/>
          <w:sz w:val="21"/>
          <w:szCs w:val="21"/>
        </w:rPr>
        <w:fldChar w:fldCharType="end"/>
      </w:r>
      <w:r w:rsidRPr="001932AF">
        <w:rPr>
          <w:rFonts w:cs="Calibri"/>
          <w:bCs/>
          <w:sz w:val="21"/>
          <w:szCs w:val="21"/>
        </w:rPr>
        <w:t xml:space="preserve"> </w:t>
      </w:r>
      <w:r w:rsidR="00587138" w:rsidRPr="00677DD0">
        <w:rPr>
          <w:sz w:val="21"/>
          <w:szCs w:val="21"/>
        </w:rPr>
        <w:t xml:space="preserve">Lombardy, FRRB (only in case of inclusion of an additional partner from Lombardy, FRRB, as underrepresented country/region): Lombardy research institutions which request funds to the Regional Foundation for Biomedical Research (FRRB) shall submit to the Funding Agency the requested regional document 10 days before the submission deadline. </w:t>
      </w:r>
    </w:p>
    <w:p w14:paraId="692E2261" w14:textId="77777777" w:rsidR="00B422EE" w:rsidRPr="00677DD0" w:rsidRDefault="00B422EE" w:rsidP="00587138">
      <w:pPr>
        <w:spacing w:before="0" w:after="0"/>
        <w:jc w:val="both"/>
      </w:pPr>
    </w:p>
    <w:p w14:paraId="29E9C326" w14:textId="77777777" w:rsidR="00B422EE" w:rsidRPr="004112F8" w:rsidRDefault="00B422EE" w:rsidP="00FA72DD">
      <w:pPr>
        <w:numPr>
          <w:ilvl w:val="0"/>
          <w:numId w:val="6"/>
        </w:numPr>
        <w:rPr>
          <w:rFonts w:cs="Calibri"/>
          <w:b/>
          <w:bCs/>
          <w:szCs w:val="22"/>
        </w:rPr>
      </w:pPr>
      <w:r w:rsidRPr="001932AF">
        <w:rPr>
          <w:rFonts w:cs="Calibri"/>
          <w:b/>
          <w:bCs/>
          <w:szCs w:val="22"/>
        </w:rPr>
        <w:t>Submission of the same research project to other calls:</w:t>
      </w:r>
    </w:p>
    <w:p w14:paraId="07F04F77" w14:textId="77777777" w:rsidR="00B422EE" w:rsidRPr="001932AF" w:rsidRDefault="00B422EE" w:rsidP="00B422EE">
      <w:pPr>
        <w:rPr>
          <w:rFonts w:cs="Calibri"/>
          <w:bCs/>
          <w:szCs w:val="22"/>
        </w:rPr>
      </w:pPr>
      <w:r w:rsidRPr="004116FA">
        <w:rPr>
          <w:rFonts w:cs="Calibri"/>
          <w:bCs/>
          <w:szCs w:val="22"/>
        </w:rPr>
        <w:t>Is this submitted project subject to another evaluation process?</w:t>
      </w:r>
      <w:r w:rsidRPr="004116FA">
        <w:rPr>
          <w:rFonts w:cs="Calibri"/>
          <w:bCs/>
          <w:szCs w:val="22"/>
        </w:rPr>
        <w:tab/>
      </w:r>
      <w:r w:rsidRPr="004116FA">
        <w:rPr>
          <w:rFonts w:cs="Calibri"/>
          <w:bCs/>
          <w:szCs w:val="22"/>
        </w:rPr>
        <w:tab/>
      </w:r>
      <w:r w:rsidRPr="00677DD0">
        <w:rPr>
          <w:rFonts w:cs="Calibri"/>
          <w:szCs w:val="22"/>
        </w:rPr>
        <w:fldChar w:fldCharType="begin">
          <w:ffData>
            <w:name w:val=""/>
            <w:enabled/>
            <w:calcOnExit w:val="0"/>
            <w:checkBox>
              <w:size w:val="18"/>
              <w:default w:val="0"/>
            </w:checkBox>
          </w:ffData>
        </w:fldChar>
      </w:r>
      <w:r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Pr="00677DD0">
        <w:rPr>
          <w:rFonts w:cs="Calibri"/>
          <w:szCs w:val="22"/>
        </w:rPr>
        <w:fldChar w:fldCharType="end"/>
      </w:r>
      <w:r w:rsidRPr="001932AF">
        <w:rPr>
          <w:rFonts w:cs="Calibri"/>
          <w:szCs w:val="22"/>
        </w:rPr>
        <w:t xml:space="preserve"> Yes</w:t>
      </w:r>
      <w:r w:rsidRPr="001932AF">
        <w:rPr>
          <w:rFonts w:cs="Calibri"/>
          <w:szCs w:val="22"/>
        </w:rPr>
        <w:tab/>
      </w:r>
      <w:r w:rsidRPr="001932AF">
        <w:rPr>
          <w:rFonts w:cs="Calibri"/>
          <w:szCs w:val="22"/>
        </w:rPr>
        <w:tab/>
      </w:r>
      <w:r w:rsidR="006067A1" w:rsidRPr="00677DD0">
        <w:rPr>
          <w:rFonts w:cs="Calibri"/>
          <w:szCs w:val="22"/>
        </w:rPr>
        <w:fldChar w:fldCharType="begin">
          <w:ffData>
            <w:name w:val=""/>
            <w:enabled/>
            <w:calcOnExit w:val="0"/>
            <w:checkBox>
              <w:size w:val="18"/>
              <w:default w:val="1"/>
            </w:checkBox>
          </w:ffData>
        </w:fldChar>
      </w:r>
      <w:r w:rsidR="006067A1"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006067A1" w:rsidRPr="00677DD0">
        <w:rPr>
          <w:rFonts w:cs="Calibri"/>
          <w:szCs w:val="22"/>
        </w:rPr>
        <w:fldChar w:fldCharType="end"/>
      </w:r>
      <w:r w:rsidRPr="001932AF">
        <w:rPr>
          <w:rFonts w:cs="Calibri"/>
          <w:szCs w:val="22"/>
        </w:rPr>
        <w:t xml:space="preserve"> No</w:t>
      </w:r>
    </w:p>
    <w:p w14:paraId="292546B9" w14:textId="77777777" w:rsidR="00B422EE" w:rsidRPr="004112F8" w:rsidRDefault="00B422EE" w:rsidP="00B422EE">
      <w:pPr>
        <w:jc w:val="both"/>
        <w:rPr>
          <w:rFonts w:cs="Calibri"/>
          <w:bCs/>
          <w:szCs w:val="22"/>
        </w:rPr>
      </w:pPr>
      <w:r w:rsidRPr="001932AF">
        <w:rPr>
          <w:rFonts w:cs="Calibri"/>
          <w:bCs/>
          <w:szCs w:val="22"/>
        </w:rPr>
        <w:t>This includes</w:t>
      </w:r>
      <w:r w:rsidRPr="004112F8">
        <w:rPr>
          <w:rFonts w:cs="Calibri"/>
          <w:bCs/>
          <w:szCs w:val="22"/>
        </w:rPr>
        <w:t xml:space="preserve"> other joint transnational calls (e.g. NEURON, E-RARE, ERA-CVD, JPND, JPI HDHL, </w:t>
      </w:r>
      <w:proofErr w:type="spellStart"/>
      <w:r w:rsidRPr="004112F8">
        <w:rPr>
          <w:rFonts w:cs="Calibri"/>
          <w:bCs/>
          <w:szCs w:val="22"/>
        </w:rPr>
        <w:t>EuroNanoMed</w:t>
      </w:r>
      <w:proofErr w:type="spellEnd"/>
      <w:r w:rsidRPr="004112F8">
        <w:rPr>
          <w:rFonts w:cs="Calibri"/>
          <w:bCs/>
          <w:szCs w:val="22"/>
        </w:rPr>
        <w:t xml:space="preserve">, </w:t>
      </w:r>
      <w:proofErr w:type="spellStart"/>
      <w:r w:rsidRPr="004112F8">
        <w:rPr>
          <w:rFonts w:cs="Calibri"/>
          <w:bCs/>
          <w:szCs w:val="22"/>
        </w:rPr>
        <w:t>ERACo-SysMed</w:t>
      </w:r>
      <w:proofErr w:type="spellEnd"/>
      <w:r w:rsidRPr="004112F8">
        <w:rPr>
          <w:rFonts w:cs="Calibri"/>
          <w:bCs/>
          <w:szCs w:val="22"/>
        </w:rPr>
        <w:t xml:space="preserve"> and others).</w:t>
      </w:r>
    </w:p>
    <w:p w14:paraId="1616ED6B" w14:textId="77777777" w:rsidR="00B422EE" w:rsidRPr="00E468A8" w:rsidRDefault="00B422EE" w:rsidP="00B422EE">
      <w:pPr>
        <w:jc w:val="both"/>
        <w:rPr>
          <w:rFonts w:cs="Calibri"/>
          <w:b/>
          <w:bCs/>
          <w:szCs w:val="22"/>
        </w:rPr>
      </w:pPr>
      <w:r w:rsidRPr="004116FA">
        <w:rPr>
          <w:rFonts w:cs="Calibri"/>
          <w:b/>
          <w:bCs/>
          <w:szCs w:val="22"/>
        </w:rPr>
        <w:t xml:space="preserve">If YES, please </w:t>
      </w:r>
      <w:r w:rsidR="00691DB8" w:rsidRPr="004E703A">
        <w:rPr>
          <w:rFonts w:cs="Calibri"/>
          <w:b/>
          <w:bCs/>
          <w:szCs w:val="22"/>
        </w:rPr>
        <w:t>specify</w:t>
      </w:r>
      <w:r w:rsidRPr="00E468A8">
        <w:rPr>
          <w:rFonts w:cs="Calibri"/>
          <w:b/>
          <w:bCs/>
          <w:szCs w:val="22"/>
        </w:rPr>
        <w:t>:</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8958"/>
      </w:tblGrid>
      <w:tr w:rsidR="00B422EE" w:rsidRPr="001932AF" w14:paraId="518DDBF1" w14:textId="77777777" w:rsidTr="00772BFA">
        <w:trPr>
          <w:trHeight w:val="545"/>
        </w:trPr>
        <w:tc>
          <w:tcPr>
            <w:tcW w:w="9072" w:type="dxa"/>
            <w:shd w:val="clear" w:color="auto" w:fill="auto"/>
            <w:vAlign w:val="center"/>
          </w:tcPr>
          <w:p w14:paraId="089EDCEB" w14:textId="77777777" w:rsidR="00B422EE" w:rsidRPr="00E468A8" w:rsidRDefault="00B422EE" w:rsidP="00772BFA">
            <w:pPr>
              <w:rPr>
                <w:rFonts w:cs="Calibri"/>
                <w:bCs/>
                <w:szCs w:val="22"/>
              </w:rPr>
            </w:pPr>
          </w:p>
        </w:tc>
      </w:tr>
    </w:tbl>
    <w:p w14:paraId="4A3B8BB6" w14:textId="77777777" w:rsidR="006410AF" w:rsidRPr="001932AF" w:rsidRDefault="00F3706C" w:rsidP="0058556E">
      <w:pPr>
        <w:jc w:val="both"/>
        <w:rPr>
          <w:rStyle w:val="Fett"/>
          <w:rFonts w:cs="Calibri"/>
          <w:smallCaps/>
          <w:sz w:val="28"/>
          <w:szCs w:val="28"/>
        </w:rPr>
      </w:pPr>
      <w:r w:rsidRPr="00677DD0">
        <w:br w:type="page"/>
      </w:r>
      <w:r w:rsidR="006410AF" w:rsidRPr="001932AF">
        <w:rPr>
          <w:rStyle w:val="Fett"/>
          <w:rFonts w:cs="Calibri"/>
          <w:smallCaps/>
          <w:sz w:val="28"/>
          <w:szCs w:val="28"/>
        </w:rPr>
        <w:lastRenderedPageBreak/>
        <w:t>G</w:t>
      </w:r>
      <w:r w:rsidR="00671C09" w:rsidRPr="001932AF">
        <w:rPr>
          <w:rStyle w:val="Fett"/>
          <w:rFonts w:cs="Calibri"/>
          <w:smallCaps/>
          <w:sz w:val="28"/>
          <w:szCs w:val="28"/>
        </w:rPr>
        <w:t>eneral information</w:t>
      </w:r>
    </w:p>
    <w:p w14:paraId="696B92D1" w14:textId="77777777" w:rsidR="006410AF" w:rsidRPr="001932AF" w:rsidRDefault="00CC7821" w:rsidP="00CC7821">
      <w:pPr>
        <w:tabs>
          <w:tab w:val="left" w:pos="3684"/>
        </w:tabs>
      </w:pPr>
      <w:r w:rsidRPr="001932AF">
        <w:tab/>
      </w:r>
    </w:p>
    <w:p w14:paraId="5EEC43A0" w14:textId="77777777" w:rsidR="00D6104A" w:rsidRPr="001932AF" w:rsidRDefault="00D6104A" w:rsidP="00C67E75">
      <w:pPr>
        <w:pStyle w:val="Textkrper"/>
        <w:ind w:left="142"/>
        <w:jc w:val="left"/>
        <w:rPr>
          <w:rFonts w:ascii="Calibri" w:hAnsi="Calibri" w:cs="Calibri"/>
          <w:bCs/>
          <w:sz w:val="22"/>
          <w:szCs w:val="22"/>
        </w:rPr>
      </w:pPr>
      <w:r w:rsidRPr="001932AF">
        <w:rPr>
          <w:rFonts w:ascii="Calibri" w:hAnsi="Calibri" w:cs="Calibri"/>
          <w:b/>
          <w:bCs/>
          <w:sz w:val="22"/>
          <w:szCs w:val="22"/>
        </w:rPr>
        <w:t>Project title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8"/>
      </w:tblGrid>
      <w:tr w:rsidR="00D6104A" w:rsidRPr="001932AF" w14:paraId="631AFD89" w14:textId="77777777" w:rsidTr="000A7A5F">
        <w:trPr>
          <w:trHeight w:val="397"/>
        </w:trPr>
        <w:tc>
          <w:tcPr>
            <w:tcW w:w="9072" w:type="dxa"/>
            <w:shd w:val="clear" w:color="auto" w:fill="auto"/>
            <w:vAlign w:val="center"/>
          </w:tcPr>
          <w:p w14:paraId="28EB39F4" w14:textId="77777777" w:rsidR="00D6104A" w:rsidRPr="001932AF" w:rsidRDefault="006067A1" w:rsidP="00E5799F">
            <w:pPr>
              <w:rPr>
                <w:rFonts w:cs="Calibri"/>
                <w:szCs w:val="22"/>
              </w:rPr>
            </w:pPr>
            <w:r w:rsidRPr="001932AF">
              <w:rPr>
                <w:rFonts w:ascii="Arial" w:hAnsi="Arial" w:cs="Arial"/>
                <w:b/>
                <w:sz w:val="20"/>
              </w:rPr>
              <w:t>Rational antiepileptic drug selection by combining gene network and ICT analysis</w:t>
            </w:r>
          </w:p>
        </w:tc>
      </w:tr>
    </w:tbl>
    <w:p w14:paraId="1D7D5DF1" w14:textId="77777777" w:rsidR="00D6104A" w:rsidRPr="001932AF" w:rsidRDefault="00D6104A" w:rsidP="00381803"/>
    <w:p w14:paraId="6D89B2FA" w14:textId="77777777" w:rsidR="0098665E" w:rsidRPr="001932AF" w:rsidRDefault="0098665E" w:rsidP="00D6104A">
      <w:pPr>
        <w:pStyle w:val="Textkrper"/>
        <w:jc w:val="left"/>
        <w:rPr>
          <w:rFonts w:ascii="Calibri" w:hAnsi="Calibri" w:cs="Calibri"/>
          <w:b/>
          <w:bCs/>
          <w:sz w:val="22"/>
          <w:szCs w:val="22"/>
        </w:rPr>
        <w:sectPr w:rsidR="0098665E" w:rsidRPr="001932AF" w:rsidSect="00D777F8">
          <w:headerReference w:type="default" r:id="rId9"/>
          <w:footerReference w:type="default" r:id="rId10"/>
          <w:headerReference w:type="first" r:id="rId11"/>
          <w:footerReference w:type="first" r:id="rId12"/>
          <w:pgSz w:w="11906" w:h="16838"/>
          <w:pgMar w:top="1418" w:right="1417" w:bottom="1417" w:left="1417" w:header="284" w:footer="415" w:gutter="0"/>
          <w:cols w:space="708"/>
          <w:titlePg/>
          <w:docGrid w:linePitch="360"/>
        </w:sectPr>
      </w:pPr>
    </w:p>
    <w:p w14:paraId="56A40526" w14:textId="77777777" w:rsidR="00D6104A" w:rsidRPr="001932AF" w:rsidRDefault="00D6104A" w:rsidP="00C67E75">
      <w:pPr>
        <w:pStyle w:val="Textkrper"/>
        <w:ind w:left="142"/>
        <w:jc w:val="left"/>
        <w:rPr>
          <w:rFonts w:ascii="Calibri" w:hAnsi="Calibri" w:cs="Calibri"/>
          <w:bCs/>
          <w:sz w:val="22"/>
          <w:szCs w:val="22"/>
        </w:rPr>
      </w:pPr>
      <w:r w:rsidRPr="001932AF">
        <w:rPr>
          <w:rFonts w:ascii="Calibri" w:hAnsi="Calibri" w:cs="Calibri"/>
          <w:b/>
          <w:bCs/>
          <w:sz w:val="22"/>
          <w:szCs w:val="22"/>
        </w:rPr>
        <w:t>Acronym (</w:t>
      </w:r>
      <w:r w:rsidR="0098665E" w:rsidRPr="001932AF">
        <w:rPr>
          <w:rFonts w:ascii="Calibri" w:hAnsi="Calibri" w:cs="Calibri"/>
          <w:b/>
          <w:bCs/>
          <w:sz w:val="22"/>
          <w:szCs w:val="22"/>
        </w:rPr>
        <w:t>max. 1</w:t>
      </w:r>
      <w:r w:rsidR="002621C8" w:rsidRPr="001932AF">
        <w:rPr>
          <w:rFonts w:ascii="Calibri" w:hAnsi="Calibri" w:cs="Calibri"/>
          <w:b/>
          <w:bCs/>
          <w:sz w:val="22"/>
          <w:szCs w:val="22"/>
        </w:rPr>
        <w:t>5</w:t>
      </w:r>
      <w:r w:rsidR="0098665E" w:rsidRPr="001932AF">
        <w:rPr>
          <w:rFonts w:ascii="Calibri" w:hAnsi="Calibri" w:cs="Calibri"/>
          <w:b/>
          <w:bCs/>
          <w:sz w:val="22"/>
          <w:szCs w:val="22"/>
        </w:rPr>
        <w:t xml:space="preserve"> characters)</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2835"/>
      </w:tblGrid>
      <w:tr w:rsidR="00D6104A" w:rsidRPr="001932AF" w14:paraId="0C3EE922" w14:textId="77777777" w:rsidTr="000A7A5F">
        <w:trPr>
          <w:trHeight w:val="397"/>
        </w:trPr>
        <w:tc>
          <w:tcPr>
            <w:tcW w:w="2835" w:type="dxa"/>
            <w:shd w:val="clear" w:color="auto" w:fill="auto"/>
            <w:vAlign w:val="center"/>
          </w:tcPr>
          <w:p w14:paraId="6D666509" w14:textId="77777777" w:rsidR="00D6104A" w:rsidRPr="001932AF" w:rsidRDefault="006067A1" w:rsidP="00E5799F">
            <w:pPr>
              <w:rPr>
                <w:rFonts w:cs="Calibri"/>
                <w:szCs w:val="22"/>
              </w:rPr>
            </w:pPr>
            <w:r w:rsidRPr="001932AF">
              <w:rPr>
                <w:rFonts w:ascii="Arial" w:hAnsi="Arial" w:cs="Arial"/>
                <w:b/>
                <w:sz w:val="20"/>
              </w:rPr>
              <w:t>RAISE-GENIC</w:t>
            </w:r>
          </w:p>
        </w:tc>
      </w:tr>
    </w:tbl>
    <w:p w14:paraId="64826F54" w14:textId="77777777" w:rsidR="0098665E" w:rsidRPr="001932AF" w:rsidRDefault="0098665E" w:rsidP="00C67E75">
      <w:pPr>
        <w:pStyle w:val="Textkrper"/>
        <w:ind w:left="142"/>
        <w:jc w:val="left"/>
        <w:rPr>
          <w:rFonts w:ascii="Calibri" w:hAnsi="Calibri" w:cs="Calibri"/>
          <w:bCs/>
          <w:sz w:val="22"/>
          <w:szCs w:val="22"/>
        </w:rPr>
      </w:pPr>
      <w:r w:rsidRPr="001932AF">
        <w:rPr>
          <w:rFonts w:ascii="Calibri" w:hAnsi="Calibri" w:cs="Calibri"/>
          <w:b/>
          <w:bCs/>
          <w:sz w:val="22"/>
          <w:szCs w:val="22"/>
        </w:rPr>
        <w:t>Project duration (months)</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2835"/>
      </w:tblGrid>
      <w:tr w:rsidR="0098665E" w:rsidRPr="001932AF" w14:paraId="42376184" w14:textId="77777777" w:rsidTr="000A7A5F">
        <w:trPr>
          <w:trHeight w:val="397"/>
        </w:trPr>
        <w:tc>
          <w:tcPr>
            <w:tcW w:w="2835" w:type="dxa"/>
            <w:shd w:val="clear" w:color="auto" w:fill="auto"/>
            <w:vAlign w:val="center"/>
          </w:tcPr>
          <w:p w14:paraId="7AF5C945" w14:textId="77777777" w:rsidR="0098665E" w:rsidRPr="001932AF" w:rsidRDefault="006067A1" w:rsidP="00E5799F">
            <w:pPr>
              <w:rPr>
                <w:rFonts w:cs="Calibri"/>
                <w:szCs w:val="22"/>
              </w:rPr>
            </w:pPr>
            <w:r w:rsidRPr="001932AF">
              <w:rPr>
                <w:rFonts w:cs="Calibri"/>
                <w:szCs w:val="22"/>
              </w:rPr>
              <w:t>36</w:t>
            </w:r>
          </w:p>
        </w:tc>
      </w:tr>
    </w:tbl>
    <w:p w14:paraId="61A4CBC2" w14:textId="77777777" w:rsidR="0098665E" w:rsidRPr="001932AF" w:rsidRDefault="0098665E" w:rsidP="00381803">
      <w:pPr>
        <w:sectPr w:rsidR="0098665E" w:rsidRPr="001932AF" w:rsidSect="0098665E">
          <w:type w:val="continuous"/>
          <w:pgSz w:w="11906" w:h="16838"/>
          <w:pgMar w:top="1670" w:right="1417" w:bottom="1417" w:left="1417" w:header="284" w:footer="415" w:gutter="0"/>
          <w:cols w:num="2" w:space="708"/>
          <w:titlePg/>
          <w:docGrid w:linePitch="360"/>
        </w:sectPr>
      </w:pPr>
    </w:p>
    <w:p w14:paraId="0A29C445" w14:textId="77777777" w:rsidR="00D6104A" w:rsidRPr="001932AF" w:rsidRDefault="00D6104A" w:rsidP="00381803"/>
    <w:p w14:paraId="7F5B4907" w14:textId="77777777" w:rsidR="0098665E" w:rsidRPr="001932AF" w:rsidRDefault="0098665E" w:rsidP="0098665E">
      <w:pPr>
        <w:pStyle w:val="Textkrper"/>
        <w:jc w:val="left"/>
        <w:rPr>
          <w:rFonts w:ascii="Calibri" w:hAnsi="Calibri" w:cs="Calibri"/>
          <w:b/>
          <w:bCs/>
          <w:sz w:val="22"/>
          <w:szCs w:val="22"/>
        </w:rPr>
        <w:sectPr w:rsidR="0098665E" w:rsidRPr="001932AF" w:rsidSect="0098665E">
          <w:type w:val="continuous"/>
          <w:pgSz w:w="11906" w:h="16838"/>
          <w:pgMar w:top="1670" w:right="1417" w:bottom="1417" w:left="1417" w:header="284" w:footer="415" w:gutter="0"/>
          <w:cols w:space="708"/>
          <w:titlePg/>
          <w:docGrid w:linePitch="360"/>
        </w:sectPr>
      </w:pPr>
    </w:p>
    <w:p w14:paraId="6C0D9A0F" w14:textId="77777777" w:rsidR="0098665E" w:rsidRPr="001932AF" w:rsidRDefault="0098665E" w:rsidP="00C67E75">
      <w:pPr>
        <w:pStyle w:val="Textkrper"/>
        <w:ind w:left="142"/>
        <w:jc w:val="left"/>
        <w:rPr>
          <w:rFonts w:ascii="Calibri" w:hAnsi="Calibri" w:cs="Calibri"/>
          <w:bCs/>
          <w:sz w:val="22"/>
          <w:szCs w:val="22"/>
        </w:rPr>
      </w:pPr>
      <w:r w:rsidRPr="001932AF">
        <w:rPr>
          <w:rFonts w:ascii="Calibri" w:hAnsi="Calibri" w:cs="Calibri"/>
          <w:b/>
          <w:bCs/>
          <w:sz w:val="22"/>
          <w:szCs w:val="22"/>
        </w:rPr>
        <w:t>Total project costs (</w:t>
      </w:r>
      <w:proofErr w:type="gramStart"/>
      <w:r w:rsidRPr="001932AF">
        <w:rPr>
          <w:rFonts w:ascii="Calibri" w:hAnsi="Calibri" w:cs="Calibri"/>
          <w:b/>
          <w:bCs/>
          <w:sz w:val="22"/>
          <w:szCs w:val="22"/>
        </w:rPr>
        <w:t>€)</w:t>
      </w:r>
      <w:r w:rsidR="00C759A2" w:rsidRPr="001932AF">
        <w:rPr>
          <w:rFonts w:ascii="Calibri" w:hAnsi="Calibri" w:cs="Calibri"/>
          <w:b/>
          <w:bCs/>
          <w:sz w:val="22"/>
          <w:szCs w:val="22"/>
        </w:rPr>
        <w:t>*</w:t>
      </w:r>
      <w:proofErr w:type="gramEnd"/>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2835"/>
      </w:tblGrid>
      <w:tr w:rsidR="0098665E" w:rsidRPr="001932AF" w14:paraId="7A24A884" w14:textId="77777777" w:rsidTr="000A7A5F">
        <w:trPr>
          <w:trHeight w:val="397"/>
        </w:trPr>
        <w:tc>
          <w:tcPr>
            <w:tcW w:w="2835" w:type="dxa"/>
            <w:shd w:val="clear" w:color="auto" w:fill="auto"/>
            <w:vAlign w:val="center"/>
          </w:tcPr>
          <w:p w14:paraId="60DC2FDA" w14:textId="43B25CAC" w:rsidR="0098665E" w:rsidRPr="001932AF" w:rsidRDefault="00FA5214" w:rsidP="00E5799F">
            <w:pPr>
              <w:rPr>
                <w:rFonts w:cs="Calibri"/>
                <w:szCs w:val="22"/>
              </w:rPr>
            </w:pPr>
            <w:r w:rsidRPr="00FA5214">
              <w:rPr>
                <w:rFonts w:cs="Calibri"/>
                <w:szCs w:val="22"/>
              </w:rPr>
              <w:t>1</w:t>
            </w:r>
            <w:r w:rsidR="00B2393E">
              <w:rPr>
                <w:rFonts w:cs="Calibri"/>
                <w:szCs w:val="22"/>
              </w:rPr>
              <w:t>,</w:t>
            </w:r>
            <w:r w:rsidRPr="00FA5214">
              <w:rPr>
                <w:rFonts w:cs="Calibri"/>
                <w:szCs w:val="22"/>
              </w:rPr>
              <w:t>149</w:t>
            </w:r>
            <w:r w:rsidR="00B2393E">
              <w:rPr>
                <w:rFonts w:cs="Calibri"/>
                <w:szCs w:val="22"/>
              </w:rPr>
              <w:t>,</w:t>
            </w:r>
            <w:r w:rsidRPr="00FA5214">
              <w:rPr>
                <w:rFonts w:cs="Calibri"/>
                <w:szCs w:val="22"/>
              </w:rPr>
              <w:t>591</w:t>
            </w:r>
          </w:p>
        </w:tc>
      </w:tr>
    </w:tbl>
    <w:p w14:paraId="6B61C67D" w14:textId="77777777" w:rsidR="0098665E" w:rsidRPr="001932AF" w:rsidRDefault="0098665E" w:rsidP="00C67E75">
      <w:pPr>
        <w:pStyle w:val="Textkrper"/>
        <w:ind w:left="142"/>
        <w:jc w:val="left"/>
        <w:rPr>
          <w:rFonts w:ascii="Calibri" w:hAnsi="Calibri" w:cs="Calibri"/>
          <w:bCs/>
          <w:sz w:val="22"/>
          <w:szCs w:val="22"/>
        </w:rPr>
      </w:pPr>
      <w:r w:rsidRPr="001932AF">
        <w:rPr>
          <w:rFonts w:ascii="Calibri" w:hAnsi="Calibri" w:cs="Calibri"/>
          <w:b/>
          <w:bCs/>
          <w:sz w:val="22"/>
          <w:szCs w:val="22"/>
        </w:rPr>
        <w:t>Total requested budget (</w:t>
      </w:r>
      <w:proofErr w:type="gramStart"/>
      <w:r w:rsidRPr="001932AF">
        <w:rPr>
          <w:rFonts w:ascii="Calibri" w:hAnsi="Calibri" w:cs="Calibri"/>
          <w:b/>
          <w:bCs/>
          <w:sz w:val="22"/>
          <w:szCs w:val="22"/>
        </w:rPr>
        <w:t>€)</w:t>
      </w:r>
      <w:r w:rsidR="00C759A2" w:rsidRPr="001932AF">
        <w:rPr>
          <w:rFonts w:ascii="Calibri" w:hAnsi="Calibri" w:cs="Calibri"/>
          <w:b/>
          <w:bCs/>
          <w:sz w:val="22"/>
          <w:szCs w:val="22"/>
        </w:rPr>
        <w:t>*</w:t>
      </w:r>
      <w:proofErr w:type="gramEnd"/>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2835"/>
      </w:tblGrid>
      <w:tr w:rsidR="0098665E" w:rsidRPr="001932AF" w14:paraId="60B0E833" w14:textId="77777777" w:rsidTr="000A7A5F">
        <w:trPr>
          <w:trHeight w:val="397"/>
        </w:trPr>
        <w:tc>
          <w:tcPr>
            <w:tcW w:w="2835" w:type="dxa"/>
            <w:shd w:val="clear" w:color="auto" w:fill="auto"/>
            <w:vAlign w:val="center"/>
          </w:tcPr>
          <w:p w14:paraId="2108910A" w14:textId="544B0D7C" w:rsidR="0098665E" w:rsidRPr="001932AF" w:rsidRDefault="00B2393E" w:rsidP="00E5799F">
            <w:pPr>
              <w:rPr>
                <w:rFonts w:cs="Calibri"/>
                <w:szCs w:val="22"/>
              </w:rPr>
            </w:pPr>
            <w:r w:rsidRPr="00B2393E">
              <w:rPr>
                <w:rFonts w:cs="Calibri"/>
                <w:szCs w:val="22"/>
              </w:rPr>
              <w:t>984</w:t>
            </w:r>
            <w:r>
              <w:rPr>
                <w:rFonts w:cs="Calibri"/>
                <w:szCs w:val="22"/>
              </w:rPr>
              <w:t>,</w:t>
            </w:r>
            <w:r w:rsidRPr="00B2393E">
              <w:rPr>
                <w:rFonts w:cs="Calibri"/>
                <w:szCs w:val="22"/>
              </w:rPr>
              <w:t>947</w:t>
            </w:r>
          </w:p>
        </w:tc>
      </w:tr>
    </w:tbl>
    <w:p w14:paraId="7DC8D5E0" w14:textId="77777777" w:rsidR="0098665E" w:rsidRPr="001932AF" w:rsidRDefault="0098665E" w:rsidP="00381803">
      <w:pPr>
        <w:sectPr w:rsidR="0098665E" w:rsidRPr="001932AF" w:rsidSect="0098665E">
          <w:type w:val="continuous"/>
          <w:pgSz w:w="11906" w:h="16838"/>
          <w:pgMar w:top="1670" w:right="1417" w:bottom="1417" w:left="1417" w:header="284" w:footer="415" w:gutter="0"/>
          <w:cols w:num="2" w:space="708"/>
          <w:titlePg/>
          <w:docGrid w:linePitch="360"/>
        </w:sectPr>
      </w:pPr>
    </w:p>
    <w:p w14:paraId="1CC1DB0D" w14:textId="77777777" w:rsidR="00B96AA6" w:rsidRPr="001932AF" w:rsidRDefault="00C759A2" w:rsidP="00FC4006">
      <w:pPr>
        <w:pStyle w:val="Title2ENMII"/>
        <w:numPr>
          <w:ilvl w:val="0"/>
          <w:numId w:val="0"/>
        </w:numPr>
        <w:jc w:val="both"/>
        <w:outlineLvl w:val="9"/>
        <w:rPr>
          <w:rFonts w:cs="Calibri"/>
          <w:b w:val="0"/>
          <w:i/>
          <w:smallCaps w:val="0"/>
          <w:kern w:val="0"/>
          <w:sz w:val="22"/>
          <w:szCs w:val="22"/>
        </w:rPr>
      </w:pPr>
      <w:r w:rsidRPr="001932AF">
        <w:rPr>
          <w:rFonts w:cs="Calibri"/>
          <w:b w:val="0"/>
          <w:i/>
          <w:smallCaps w:val="0"/>
          <w:color w:val="FF0000"/>
          <w:kern w:val="0"/>
          <w:sz w:val="22"/>
          <w:szCs w:val="22"/>
        </w:rPr>
        <w:t>*</w:t>
      </w:r>
      <w:r w:rsidRPr="001932AF">
        <w:rPr>
          <w:rFonts w:cs="Calibri"/>
          <w:i/>
          <w:smallCaps w:val="0"/>
          <w:color w:val="FF0000"/>
          <w:kern w:val="0"/>
          <w:sz w:val="22"/>
          <w:szCs w:val="22"/>
        </w:rPr>
        <w:t xml:space="preserve">Please </w:t>
      </w:r>
      <w:r w:rsidR="004F03B6" w:rsidRPr="001932AF">
        <w:rPr>
          <w:rFonts w:cs="Calibri"/>
          <w:i/>
          <w:smallCaps w:val="0"/>
          <w:color w:val="FF0000"/>
          <w:kern w:val="0"/>
          <w:sz w:val="22"/>
          <w:szCs w:val="22"/>
        </w:rPr>
        <w:t xml:space="preserve">make sure that </w:t>
      </w:r>
      <w:r w:rsidRPr="001932AF">
        <w:rPr>
          <w:rFonts w:cs="Calibri"/>
          <w:i/>
          <w:smallCaps w:val="0"/>
          <w:color w:val="FF0000"/>
          <w:kern w:val="0"/>
          <w:sz w:val="22"/>
          <w:szCs w:val="22"/>
        </w:rPr>
        <w:t xml:space="preserve">the same figures </w:t>
      </w:r>
      <w:r w:rsidR="004F03B6" w:rsidRPr="001932AF">
        <w:rPr>
          <w:rFonts w:cs="Calibri"/>
          <w:i/>
          <w:smallCaps w:val="0"/>
          <w:color w:val="FF0000"/>
          <w:kern w:val="0"/>
          <w:sz w:val="22"/>
          <w:szCs w:val="22"/>
        </w:rPr>
        <w:t xml:space="preserve">are entered </w:t>
      </w:r>
      <w:r w:rsidRPr="001932AF">
        <w:rPr>
          <w:rFonts w:cs="Calibri"/>
          <w:i/>
          <w:smallCaps w:val="0"/>
          <w:color w:val="FF0000"/>
          <w:kern w:val="0"/>
          <w:sz w:val="22"/>
          <w:szCs w:val="22"/>
        </w:rPr>
        <w:t xml:space="preserve">in </w:t>
      </w:r>
      <w:r w:rsidR="005C6549" w:rsidRPr="001932AF">
        <w:rPr>
          <w:rFonts w:cs="Calibri"/>
          <w:i/>
          <w:smallCaps w:val="0"/>
          <w:color w:val="FF0000"/>
          <w:kern w:val="0"/>
          <w:sz w:val="22"/>
          <w:szCs w:val="22"/>
        </w:rPr>
        <w:t xml:space="preserve">the </w:t>
      </w:r>
      <w:r w:rsidR="009028AF" w:rsidRPr="001932AF">
        <w:rPr>
          <w:rFonts w:cs="Calibri"/>
          <w:i/>
          <w:smallCaps w:val="0"/>
          <w:color w:val="FF0000"/>
          <w:kern w:val="0"/>
          <w:sz w:val="22"/>
          <w:szCs w:val="22"/>
        </w:rPr>
        <w:t>sections that need to be completed online (</w:t>
      </w:r>
      <w:proofErr w:type="spellStart"/>
      <w:r w:rsidR="005C6549" w:rsidRPr="001932AF">
        <w:rPr>
          <w:rFonts w:cs="Calibri"/>
          <w:i/>
          <w:smallCaps w:val="0"/>
          <w:color w:val="FF0000"/>
          <w:kern w:val="0"/>
          <w:sz w:val="22"/>
          <w:szCs w:val="22"/>
        </w:rPr>
        <w:t>pt</w:t>
      </w:r>
      <w:proofErr w:type="spellEnd"/>
      <w:r w:rsidR="009028AF" w:rsidRPr="001932AF">
        <w:rPr>
          <w:rFonts w:cs="Calibri"/>
          <w:i/>
          <w:smallCaps w:val="0"/>
          <w:color w:val="FF0000"/>
          <w:kern w:val="0"/>
          <w:sz w:val="22"/>
          <w:szCs w:val="22"/>
        </w:rPr>
        <w:t xml:space="preserve">-outline </w:t>
      </w:r>
      <w:r w:rsidRPr="001932AF">
        <w:rPr>
          <w:rFonts w:cs="Calibri"/>
          <w:i/>
          <w:smallCaps w:val="0"/>
          <w:color w:val="FF0000"/>
          <w:kern w:val="0"/>
          <w:sz w:val="22"/>
          <w:szCs w:val="22"/>
        </w:rPr>
        <w:t>submission tool</w:t>
      </w:r>
      <w:r w:rsidR="009028AF" w:rsidRPr="001932AF">
        <w:rPr>
          <w:rFonts w:cs="Calibri"/>
          <w:i/>
          <w:smallCaps w:val="0"/>
          <w:color w:val="FF0000"/>
          <w:kern w:val="0"/>
          <w:sz w:val="22"/>
          <w:szCs w:val="22"/>
        </w:rPr>
        <w:t>)</w:t>
      </w:r>
      <w:r w:rsidR="00DD3785" w:rsidRPr="001932AF">
        <w:rPr>
          <w:rFonts w:cs="Calibri"/>
          <w:i/>
          <w:smallCaps w:val="0"/>
          <w:color w:val="FF0000"/>
          <w:kern w:val="0"/>
          <w:sz w:val="22"/>
          <w:szCs w:val="22"/>
        </w:rPr>
        <w:t>. Thousand separators and whole numbers should be used only (e.g. 200.000).</w:t>
      </w:r>
    </w:p>
    <w:p w14:paraId="53FD521F" w14:textId="77777777" w:rsidR="002621C8" w:rsidRPr="001932AF" w:rsidRDefault="002621C8" w:rsidP="005A4F33">
      <w:pPr>
        <w:pStyle w:val="Title2ENMII"/>
        <w:ind w:left="142"/>
        <w:outlineLvl w:val="1"/>
      </w:pPr>
      <w:r w:rsidRPr="001932AF">
        <w:t>Proposal classification</w:t>
      </w:r>
    </w:p>
    <w:p w14:paraId="38444548" w14:textId="77777777" w:rsidR="002621C8" w:rsidRPr="001932AF" w:rsidRDefault="002621C8" w:rsidP="002621C8">
      <w:pPr>
        <w:rPr>
          <w:rFonts w:cs="Calibri"/>
          <w:bCs/>
          <w:i/>
          <w:szCs w:val="22"/>
        </w:rPr>
      </w:pPr>
      <w:r w:rsidRPr="001932AF">
        <w:rPr>
          <w:rFonts w:cs="Calibri"/>
          <w:bCs/>
          <w:i/>
          <w:szCs w:val="22"/>
        </w:rPr>
        <w:t xml:space="preserve">Please tick the appropriate boxes to specify the </w:t>
      </w:r>
      <w:r w:rsidR="002B10AC" w:rsidRPr="001932AF">
        <w:rPr>
          <w:rFonts w:cs="Calibri"/>
          <w:bCs/>
          <w:i/>
          <w:szCs w:val="22"/>
        </w:rPr>
        <w:t xml:space="preserve">category </w:t>
      </w:r>
      <w:r w:rsidRPr="001932AF">
        <w:rPr>
          <w:rFonts w:cs="Calibri"/>
          <w:bCs/>
          <w:i/>
          <w:szCs w:val="22"/>
        </w:rPr>
        <w:t>of your application.</w:t>
      </w:r>
    </w:p>
    <w:p w14:paraId="2E22A2B7" w14:textId="77777777" w:rsidR="00722DEC" w:rsidRPr="001932AF" w:rsidRDefault="00722DEC" w:rsidP="002621C8">
      <w:pPr>
        <w:rPr>
          <w:rFonts w:cs="Calibri"/>
          <w:bCs/>
          <w:i/>
          <w:szCs w:val="22"/>
        </w:rPr>
      </w:pPr>
    </w:p>
    <w:p w14:paraId="01C90BDE" w14:textId="77777777" w:rsidR="00FC4006" w:rsidRPr="001932AF" w:rsidRDefault="0038278F" w:rsidP="00FC4006">
      <w:pPr>
        <w:jc w:val="both"/>
        <w:rPr>
          <w:rFonts w:asciiTheme="minorHAnsi" w:hAnsiTheme="minorHAnsi" w:cstheme="minorHAnsi"/>
        </w:rPr>
      </w:pPr>
      <w:r w:rsidRPr="001932AF">
        <w:rPr>
          <w:rFonts w:asciiTheme="minorHAnsi" w:hAnsiTheme="minorHAnsi" w:cstheme="minorHAnsi"/>
        </w:rPr>
        <w:t xml:space="preserve">Each project proposal </w:t>
      </w:r>
      <w:r w:rsidR="001E1C2D" w:rsidRPr="001932AF">
        <w:rPr>
          <w:rFonts w:asciiTheme="minorHAnsi" w:hAnsiTheme="minorHAnsi" w:cstheme="minorHAnsi"/>
        </w:rPr>
        <w:t>must</w:t>
      </w:r>
      <w:r w:rsidRPr="001932AF">
        <w:rPr>
          <w:rFonts w:asciiTheme="minorHAnsi" w:hAnsiTheme="minorHAnsi" w:cstheme="minorHAnsi"/>
        </w:rPr>
        <w:t xml:space="preserve"> tackle the two major research areas: </w:t>
      </w:r>
    </w:p>
    <w:p w14:paraId="18D8FEC5" w14:textId="77777777" w:rsidR="0038278F" w:rsidRPr="001932AF" w:rsidRDefault="0038278F" w:rsidP="00FC4006">
      <w:pPr>
        <w:jc w:val="both"/>
        <w:rPr>
          <w:rFonts w:cs="Calibri"/>
          <w:bCs/>
          <w:i/>
          <w:szCs w:val="22"/>
        </w:rPr>
      </w:pPr>
      <w:r w:rsidRPr="001932AF">
        <w:rPr>
          <w:rFonts w:asciiTheme="minorHAnsi" w:hAnsiTheme="minorHAnsi" w:cstheme="minorHAnsi"/>
        </w:rPr>
        <w:t xml:space="preserve">The </w:t>
      </w:r>
      <w:r w:rsidRPr="001932AF">
        <w:rPr>
          <w:rFonts w:asciiTheme="minorHAnsi" w:hAnsiTheme="minorHAnsi" w:cstheme="minorHAnsi"/>
          <w:b/>
          <w:shd w:val="clear" w:color="auto" w:fill="92D050"/>
        </w:rPr>
        <w:t>Research Area 1</w:t>
      </w:r>
      <w:r w:rsidRPr="001932AF">
        <w:rPr>
          <w:rFonts w:asciiTheme="minorHAnsi" w:hAnsiTheme="minorHAnsi" w:cstheme="minorHAnsi"/>
        </w:rPr>
        <w:t xml:space="preserve"> and the </w:t>
      </w:r>
      <w:r w:rsidRPr="001932AF">
        <w:rPr>
          <w:rFonts w:asciiTheme="minorHAnsi" w:hAnsiTheme="minorHAnsi" w:cstheme="minorHAnsi"/>
          <w:b/>
          <w:shd w:val="clear" w:color="auto" w:fill="F79646" w:themeFill="accent6"/>
        </w:rPr>
        <w:t>Research Area 2</w:t>
      </w:r>
      <w:r w:rsidRPr="001932AF">
        <w:rPr>
          <w:rFonts w:asciiTheme="minorHAnsi" w:hAnsiTheme="minorHAnsi" w:cstheme="minorHAnsi"/>
        </w:rPr>
        <w:t xml:space="preserve"> by addressing </w:t>
      </w:r>
      <w:r w:rsidRPr="001932AF">
        <w:rPr>
          <w:rFonts w:asciiTheme="minorHAnsi" w:hAnsiTheme="minorHAnsi" w:cstheme="minorHAnsi"/>
          <w:u w:val="single"/>
        </w:rPr>
        <w:t>at least one module out of each research area:</w:t>
      </w:r>
    </w:p>
    <w:p w14:paraId="57B28B1B" w14:textId="77777777" w:rsidR="0038278F" w:rsidRPr="001932AF" w:rsidRDefault="0038278F" w:rsidP="0038278F">
      <w:pPr>
        <w:rPr>
          <w:rFonts w:cs="Calibri"/>
          <w:b/>
          <w:bCs/>
          <w:szCs w:val="22"/>
        </w:rPr>
      </w:pPr>
    </w:p>
    <w:p w14:paraId="778F7CD9" w14:textId="77777777" w:rsidR="0038278F" w:rsidRPr="004112F8" w:rsidRDefault="0038278F" w:rsidP="0038278F">
      <w:pPr>
        <w:rPr>
          <w:rFonts w:asciiTheme="minorHAnsi" w:hAnsiTheme="minorHAnsi" w:cstheme="minorHAnsi"/>
          <w:b/>
        </w:rPr>
      </w:pPr>
      <w:r w:rsidRPr="001932AF">
        <w:rPr>
          <w:rFonts w:asciiTheme="minorHAnsi" w:hAnsiTheme="minorHAnsi" w:cstheme="minorHAnsi"/>
          <w:b/>
          <w:shd w:val="clear" w:color="auto" w:fill="92D050"/>
        </w:rPr>
        <w:t>Research Area 1</w:t>
      </w:r>
      <w:r w:rsidRPr="001932AF">
        <w:rPr>
          <w:rFonts w:cs="Calibri"/>
          <w:b/>
          <w:bCs/>
          <w:szCs w:val="22"/>
        </w:rPr>
        <w:t>:</w:t>
      </w:r>
      <w:r w:rsidRPr="00677DD0">
        <w:rPr>
          <w:b/>
          <w:i/>
        </w:rPr>
        <w:t xml:space="preserve"> </w:t>
      </w:r>
      <w:r w:rsidRPr="001932AF">
        <w:rPr>
          <w:rFonts w:asciiTheme="minorHAnsi" w:hAnsiTheme="minorHAnsi" w:cstheme="minorHAnsi"/>
          <w:b/>
        </w:rPr>
        <w:t>“</w:t>
      </w:r>
      <w:r w:rsidRPr="001932AF">
        <w:rPr>
          <w:rFonts w:asciiTheme="minorHAnsi" w:hAnsiTheme="minorHAnsi" w:cstheme="minorHAnsi"/>
          <w:b/>
          <w:i/>
        </w:rPr>
        <w:t>Validation, pre-clinical and clinical biomedical research – Translating Basic to Clinical Research and Beyond</w:t>
      </w:r>
      <w:r w:rsidRPr="004112F8">
        <w:rPr>
          <w:rFonts w:asciiTheme="minorHAnsi" w:hAnsiTheme="minorHAnsi" w:cstheme="minorHAnsi"/>
          <w:b/>
        </w:rPr>
        <w:t>”</w:t>
      </w:r>
    </w:p>
    <w:p w14:paraId="56B57C34" w14:textId="77777777" w:rsidR="0038278F" w:rsidRPr="004116FA" w:rsidRDefault="0038278F" w:rsidP="0038278F">
      <w:pPr>
        <w:rPr>
          <w:rFonts w:cs="Calibri"/>
          <w:b/>
          <w:bCs/>
          <w:szCs w:val="22"/>
        </w:rPr>
      </w:pPr>
    </w:p>
    <w:p w14:paraId="0B6ABBF9" w14:textId="77777777" w:rsidR="0038278F" w:rsidRPr="001932AF" w:rsidRDefault="0038278F" w:rsidP="0038278F">
      <w:pPr>
        <w:ind w:left="708"/>
      </w:pPr>
      <w:r w:rsidRPr="004E703A">
        <w:rPr>
          <w:rFonts w:cs="Calibri"/>
          <w:b/>
          <w:bCs/>
          <w:szCs w:val="22"/>
        </w:rPr>
        <w:t xml:space="preserve">Module 1A: </w:t>
      </w:r>
      <w:r w:rsidRPr="00E468A8">
        <w:rPr>
          <w:b/>
          <w:color w:val="000000" w:themeColor="text1"/>
        </w:rPr>
        <w:t>Pre-clinical Research</w:t>
      </w:r>
      <w:r w:rsidRPr="001932AF">
        <w:rPr>
          <w:rFonts w:cs="Calibri"/>
          <w:b/>
          <w:bCs/>
          <w:szCs w:val="22"/>
        </w:rPr>
        <w:tab/>
      </w:r>
      <w:r w:rsidRPr="001932AF">
        <w:rPr>
          <w:rFonts w:cs="Calibri"/>
          <w:bCs/>
          <w:szCs w:val="22"/>
        </w:rPr>
        <w:tab/>
      </w:r>
      <w:r w:rsidRPr="001932AF">
        <w:rPr>
          <w:rFonts w:cs="Calibri"/>
          <w:bCs/>
          <w:szCs w:val="22"/>
        </w:rPr>
        <w:tab/>
      </w:r>
      <w:r w:rsidRPr="001932AF">
        <w:rPr>
          <w:rFonts w:cs="Calibri"/>
          <w:bCs/>
          <w:szCs w:val="22"/>
        </w:rPr>
        <w:tab/>
      </w:r>
      <w:r w:rsidRPr="001932AF">
        <w:rPr>
          <w:rFonts w:cs="Calibri"/>
          <w:bCs/>
          <w:szCs w:val="22"/>
        </w:rPr>
        <w:tab/>
      </w:r>
      <w:r w:rsidR="004B37FA" w:rsidRPr="00677DD0">
        <w:rPr>
          <w:rFonts w:cs="Calibri"/>
          <w:szCs w:val="22"/>
        </w:rPr>
        <w:fldChar w:fldCharType="begin">
          <w:ffData>
            <w:name w:val=""/>
            <w:enabled/>
            <w:calcOnExit w:val="0"/>
            <w:checkBox>
              <w:size w:val="18"/>
              <w:default w:val="1"/>
            </w:checkBox>
          </w:ffData>
        </w:fldChar>
      </w:r>
      <w:r w:rsidR="004B37FA"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004B37FA" w:rsidRPr="00677DD0">
        <w:rPr>
          <w:rFonts w:cs="Calibri"/>
          <w:szCs w:val="22"/>
        </w:rPr>
        <w:fldChar w:fldCharType="end"/>
      </w:r>
      <w:r w:rsidRPr="001932AF">
        <w:rPr>
          <w:rFonts w:cs="Calibri"/>
          <w:szCs w:val="22"/>
        </w:rPr>
        <w:t xml:space="preserve"> Yes</w:t>
      </w:r>
      <w:r w:rsidRPr="001932AF">
        <w:rPr>
          <w:rFonts w:cs="Calibri"/>
          <w:szCs w:val="22"/>
        </w:rPr>
        <w:tab/>
      </w:r>
      <w:r w:rsidRPr="001932AF">
        <w:rPr>
          <w:rFonts w:cs="Calibri"/>
          <w:szCs w:val="22"/>
        </w:rPr>
        <w:tab/>
      </w:r>
      <w:r w:rsidRPr="00677DD0">
        <w:rPr>
          <w:rFonts w:cs="Calibri"/>
          <w:szCs w:val="22"/>
        </w:rPr>
        <w:fldChar w:fldCharType="begin">
          <w:ffData>
            <w:name w:val="CaseACocher1"/>
            <w:enabled/>
            <w:calcOnExit w:val="0"/>
            <w:checkBox>
              <w:size w:val="18"/>
              <w:default w:val="0"/>
            </w:checkBox>
          </w:ffData>
        </w:fldChar>
      </w:r>
      <w:r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Pr="00677DD0">
        <w:rPr>
          <w:rFonts w:cs="Calibri"/>
          <w:szCs w:val="22"/>
        </w:rPr>
        <w:fldChar w:fldCharType="end"/>
      </w:r>
      <w:r w:rsidRPr="001932AF">
        <w:rPr>
          <w:rFonts w:cs="Calibri"/>
          <w:szCs w:val="22"/>
        </w:rPr>
        <w:t xml:space="preserve"> No</w:t>
      </w:r>
    </w:p>
    <w:p w14:paraId="18B9F436" w14:textId="77777777" w:rsidR="0038278F" w:rsidRPr="001932AF" w:rsidRDefault="0038278F" w:rsidP="0038278F">
      <w:pPr>
        <w:ind w:left="708"/>
      </w:pPr>
      <w:r w:rsidRPr="001932AF">
        <w:rPr>
          <w:rFonts w:cs="Calibri"/>
          <w:b/>
          <w:bCs/>
          <w:szCs w:val="22"/>
        </w:rPr>
        <w:t xml:space="preserve">Module 1B: </w:t>
      </w:r>
      <w:r w:rsidRPr="001932AF">
        <w:rPr>
          <w:b/>
          <w:color w:val="000000" w:themeColor="text1"/>
        </w:rPr>
        <w:t>C</w:t>
      </w:r>
      <w:r w:rsidRPr="004112F8">
        <w:rPr>
          <w:b/>
          <w:color w:val="000000" w:themeColor="text1"/>
        </w:rPr>
        <w:t>linical Researc</w:t>
      </w:r>
      <w:r w:rsidR="00EE7619" w:rsidRPr="004112F8">
        <w:rPr>
          <w:b/>
          <w:color w:val="000000" w:themeColor="text1"/>
        </w:rPr>
        <w:t>h</w:t>
      </w:r>
      <w:r w:rsidR="00EE7619" w:rsidRPr="004112F8">
        <w:rPr>
          <w:b/>
          <w:color w:val="000000" w:themeColor="text1"/>
        </w:rPr>
        <w:tab/>
      </w:r>
      <w:r w:rsidR="00EE7619" w:rsidRPr="004112F8">
        <w:rPr>
          <w:b/>
          <w:color w:val="000000" w:themeColor="text1"/>
        </w:rPr>
        <w:tab/>
      </w:r>
      <w:r w:rsidR="00EE7619" w:rsidRPr="004112F8">
        <w:rPr>
          <w:b/>
          <w:color w:val="000000" w:themeColor="text1"/>
        </w:rPr>
        <w:tab/>
      </w:r>
      <w:r w:rsidRPr="001932AF">
        <w:rPr>
          <w:rFonts w:cs="Calibri"/>
          <w:b/>
          <w:bCs/>
          <w:szCs w:val="22"/>
        </w:rPr>
        <w:tab/>
      </w:r>
      <w:r w:rsidRPr="001932AF">
        <w:rPr>
          <w:rFonts w:cs="Calibri"/>
          <w:bCs/>
          <w:szCs w:val="22"/>
        </w:rPr>
        <w:tab/>
      </w:r>
      <w:r w:rsidRPr="001932AF">
        <w:rPr>
          <w:rFonts w:cs="Calibri"/>
          <w:bCs/>
          <w:szCs w:val="22"/>
        </w:rPr>
        <w:tab/>
      </w:r>
      <w:r w:rsidR="004B37FA" w:rsidRPr="00677DD0">
        <w:rPr>
          <w:rFonts w:cs="Calibri"/>
          <w:szCs w:val="22"/>
        </w:rPr>
        <w:fldChar w:fldCharType="begin">
          <w:ffData>
            <w:name w:val=""/>
            <w:enabled/>
            <w:calcOnExit w:val="0"/>
            <w:checkBox>
              <w:size w:val="18"/>
              <w:default w:val="1"/>
            </w:checkBox>
          </w:ffData>
        </w:fldChar>
      </w:r>
      <w:r w:rsidR="004B37FA"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004B37FA" w:rsidRPr="00677DD0">
        <w:rPr>
          <w:rFonts w:cs="Calibri"/>
          <w:szCs w:val="22"/>
        </w:rPr>
        <w:fldChar w:fldCharType="end"/>
      </w:r>
      <w:r w:rsidRPr="001932AF">
        <w:rPr>
          <w:rFonts w:cs="Calibri"/>
          <w:szCs w:val="22"/>
        </w:rPr>
        <w:t xml:space="preserve"> Yes</w:t>
      </w:r>
      <w:r w:rsidRPr="001932AF">
        <w:rPr>
          <w:rFonts w:cs="Calibri"/>
          <w:szCs w:val="22"/>
        </w:rPr>
        <w:tab/>
      </w:r>
      <w:r w:rsidRPr="001932AF">
        <w:rPr>
          <w:rFonts w:cs="Calibri"/>
          <w:szCs w:val="22"/>
        </w:rPr>
        <w:tab/>
      </w:r>
      <w:r w:rsidRPr="00677DD0">
        <w:rPr>
          <w:rFonts w:cs="Calibri"/>
          <w:szCs w:val="22"/>
        </w:rPr>
        <w:fldChar w:fldCharType="begin">
          <w:ffData>
            <w:name w:val="CaseACocher1"/>
            <w:enabled/>
            <w:calcOnExit w:val="0"/>
            <w:checkBox>
              <w:size w:val="18"/>
              <w:default w:val="0"/>
            </w:checkBox>
          </w:ffData>
        </w:fldChar>
      </w:r>
      <w:r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Pr="00677DD0">
        <w:rPr>
          <w:rFonts w:cs="Calibri"/>
          <w:szCs w:val="22"/>
        </w:rPr>
        <w:fldChar w:fldCharType="end"/>
      </w:r>
      <w:r w:rsidRPr="001932AF">
        <w:rPr>
          <w:rFonts w:cs="Calibri"/>
          <w:szCs w:val="22"/>
        </w:rPr>
        <w:t xml:space="preserve"> No</w:t>
      </w:r>
    </w:p>
    <w:p w14:paraId="30DA6A4C" w14:textId="77777777" w:rsidR="0038278F" w:rsidRPr="004112F8" w:rsidRDefault="0038278F" w:rsidP="002621C8">
      <w:pPr>
        <w:rPr>
          <w:rFonts w:cs="Calibri"/>
          <w:b/>
          <w:bCs/>
          <w:szCs w:val="22"/>
        </w:rPr>
      </w:pPr>
    </w:p>
    <w:p w14:paraId="462CC5AB" w14:textId="77777777" w:rsidR="0038278F" w:rsidRPr="001932AF" w:rsidRDefault="0038278F" w:rsidP="0038278F">
      <w:pPr>
        <w:rPr>
          <w:rFonts w:asciiTheme="minorHAnsi" w:hAnsiTheme="minorHAnsi" w:cstheme="minorHAnsi"/>
          <w:b/>
          <w:i/>
        </w:rPr>
      </w:pPr>
      <w:r w:rsidRPr="004112F8">
        <w:rPr>
          <w:rFonts w:asciiTheme="minorHAnsi" w:hAnsiTheme="minorHAnsi" w:cstheme="minorHAnsi"/>
          <w:b/>
          <w:shd w:val="clear" w:color="auto" w:fill="F79646" w:themeFill="accent6"/>
        </w:rPr>
        <w:t>Research Area 2</w:t>
      </w:r>
      <w:r w:rsidRPr="004112F8">
        <w:rPr>
          <w:rFonts w:cs="Calibri"/>
          <w:b/>
          <w:bCs/>
          <w:szCs w:val="22"/>
        </w:rPr>
        <w:t>:</w:t>
      </w:r>
      <w:r w:rsidRPr="00677DD0">
        <w:rPr>
          <w:b/>
          <w:i/>
        </w:rPr>
        <w:t xml:space="preserve"> “</w:t>
      </w:r>
      <w:r w:rsidRPr="001932AF">
        <w:rPr>
          <w:rFonts w:asciiTheme="minorHAnsi" w:hAnsiTheme="minorHAnsi" w:cstheme="minorHAnsi"/>
          <w:b/>
          <w:i/>
        </w:rPr>
        <w:t>Data analysis, management and protection – Integrating Big Data and ICT Solutions”</w:t>
      </w:r>
    </w:p>
    <w:p w14:paraId="3EA805B7" w14:textId="77777777" w:rsidR="0038278F" w:rsidRPr="004112F8" w:rsidRDefault="0038278F" w:rsidP="0038278F">
      <w:pPr>
        <w:rPr>
          <w:rFonts w:cs="Calibri"/>
          <w:b/>
          <w:bCs/>
          <w:szCs w:val="22"/>
        </w:rPr>
      </w:pPr>
    </w:p>
    <w:p w14:paraId="4EF01A17" w14:textId="77777777" w:rsidR="0038278F" w:rsidRPr="001932AF" w:rsidRDefault="0038278F" w:rsidP="0038278F">
      <w:pPr>
        <w:ind w:left="708"/>
      </w:pPr>
      <w:r w:rsidRPr="004116FA">
        <w:rPr>
          <w:rFonts w:cs="Calibri"/>
          <w:b/>
          <w:bCs/>
          <w:szCs w:val="22"/>
        </w:rPr>
        <w:t xml:space="preserve">Module 2A: </w:t>
      </w:r>
      <w:r w:rsidRPr="004E703A">
        <w:rPr>
          <w:b/>
          <w:color w:val="000000" w:themeColor="text1"/>
        </w:rPr>
        <w:t>Data and ICT – Enabling Technology</w:t>
      </w:r>
      <w:r w:rsidRPr="001932AF">
        <w:rPr>
          <w:rFonts w:cs="Calibri"/>
          <w:bCs/>
          <w:szCs w:val="22"/>
        </w:rPr>
        <w:tab/>
      </w:r>
      <w:r w:rsidRPr="001932AF">
        <w:rPr>
          <w:rFonts w:cs="Calibri"/>
          <w:bCs/>
          <w:szCs w:val="22"/>
        </w:rPr>
        <w:tab/>
      </w:r>
      <w:r w:rsidRPr="001932AF">
        <w:rPr>
          <w:rFonts w:cs="Calibri"/>
          <w:bCs/>
          <w:szCs w:val="22"/>
        </w:rPr>
        <w:tab/>
      </w:r>
      <w:r w:rsidR="004B37FA" w:rsidRPr="00677DD0">
        <w:rPr>
          <w:rFonts w:cs="Calibri"/>
          <w:szCs w:val="22"/>
        </w:rPr>
        <w:fldChar w:fldCharType="begin">
          <w:ffData>
            <w:name w:val=""/>
            <w:enabled/>
            <w:calcOnExit w:val="0"/>
            <w:checkBox>
              <w:size w:val="18"/>
              <w:default w:val="1"/>
            </w:checkBox>
          </w:ffData>
        </w:fldChar>
      </w:r>
      <w:r w:rsidR="004B37FA"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004B37FA" w:rsidRPr="00677DD0">
        <w:rPr>
          <w:rFonts w:cs="Calibri"/>
          <w:szCs w:val="22"/>
        </w:rPr>
        <w:fldChar w:fldCharType="end"/>
      </w:r>
      <w:r w:rsidRPr="001932AF">
        <w:rPr>
          <w:rFonts w:cs="Calibri"/>
          <w:szCs w:val="22"/>
        </w:rPr>
        <w:t xml:space="preserve"> Yes</w:t>
      </w:r>
      <w:r w:rsidRPr="001932AF">
        <w:rPr>
          <w:rFonts w:cs="Calibri"/>
          <w:szCs w:val="22"/>
        </w:rPr>
        <w:tab/>
      </w:r>
      <w:r w:rsidRPr="001932AF">
        <w:rPr>
          <w:rFonts w:cs="Calibri"/>
          <w:szCs w:val="22"/>
        </w:rPr>
        <w:tab/>
      </w:r>
      <w:r w:rsidRPr="00677DD0">
        <w:rPr>
          <w:rFonts w:cs="Calibri"/>
          <w:szCs w:val="22"/>
        </w:rPr>
        <w:fldChar w:fldCharType="begin">
          <w:ffData>
            <w:name w:val="CaseACocher1"/>
            <w:enabled/>
            <w:calcOnExit w:val="0"/>
            <w:checkBox>
              <w:size w:val="18"/>
              <w:default w:val="0"/>
            </w:checkBox>
          </w:ffData>
        </w:fldChar>
      </w:r>
      <w:r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Pr="00677DD0">
        <w:rPr>
          <w:rFonts w:cs="Calibri"/>
          <w:szCs w:val="22"/>
        </w:rPr>
        <w:fldChar w:fldCharType="end"/>
      </w:r>
      <w:r w:rsidRPr="001932AF">
        <w:rPr>
          <w:rFonts w:cs="Calibri"/>
          <w:szCs w:val="22"/>
        </w:rPr>
        <w:t xml:space="preserve"> No</w:t>
      </w:r>
    </w:p>
    <w:p w14:paraId="6C25D1AC" w14:textId="77777777" w:rsidR="0038278F" w:rsidRPr="001932AF" w:rsidRDefault="0038278F" w:rsidP="0038278F">
      <w:pPr>
        <w:ind w:left="708"/>
      </w:pPr>
      <w:r w:rsidRPr="001932AF">
        <w:rPr>
          <w:rFonts w:cs="Calibri"/>
          <w:b/>
          <w:bCs/>
          <w:szCs w:val="22"/>
        </w:rPr>
        <w:t xml:space="preserve">Module 2B: </w:t>
      </w:r>
      <w:r w:rsidRPr="001932AF">
        <w:rPr>
          <w:b/>
          <w:color w:val="000000" w:themeColor="text1"/>
        </w:rPr>
        <w:t>Data and ICT – Towards application in health care</w:t>
      </w:r>
      <w:r w:rsidRPr="001932AF">
        <w:rPr>
          <w:b/>
          <w:color w:val="000000" w:themeColor="text1"/>
        </w:rPr>
        <w:tab/>
      </w:r>
      <w:r w:rsidRPr="001932AF">
        <w:rPr>
          <w:rFonts w:cs="Calibri"/>
          <w:bCs/>
          <w:szCs w:val="22"/>
        </w:rPr>
        <w:tab/>
      </w:r>
      <w:r w:rsidR="004B37FA" w:rsidRPr="00677DD0">
        <w:rPr>
          <w:rFonts w:cs="Calibri"/>
          <w:szCs w:val="22"/>
        </w:rPr>
        <w:fldChar w:fldCharType="begin">
          <w:ffData>
            <w:name w:val=""/>
            <w:enabled/>
            <w:calcOnExit w:val="0"/>
            <w:checkBox>
              <w:size w:val="18"/>
              <w:default w:val="1"/>
            </w:checkBox>
          </w:ffData>
        </w:fldChar>
      </w:r>
      <w:r w:rsidR="004B37FA"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004B37FA" w:rsidRPr="00677DD0">
        <w:rPr>
          <w:rFonts w:cs="Calibri"/>
          <w:szCs w:val="22"/>
        </w:rPr>
        <w:fldChar w:fldCharType="end"/>
      </w:r>
      <w:r w:rsidRPr="001932AF">
        <w:rPr>
          <w:rFonts w:cs="Calibri"/>
          <w:szCs w:val="22"/>
        </w:rPr>
        <w:t xml:space="preserve"> Yes</w:t>
      </w:r>
      <w:r w:rsidRPr="001932AF">
        <w:rPr>
          <w:rFonts w:cs="Calibri"/>
          <w:szCs w:val="22"/>
        </w:rPr>
        <w:tab/>
      </w:r>
      <w:r w:rsidRPr="001932AF">
        <w:rPr>
          <w:rFonts w:cs="Calibri"/>
          <w:szCs w:val="22"/>
        </w:rPr>
        <w:tab/>
      </w:r>
      <w:r w:rsidRPr="00677DD0">
        <w:rPr>
          <w:rFonts w:cs="Calibri"/>
          <w:szCs w:val="22"/>
        </w:rPr>
        <w:fldChar w:fldCharType="begin">
          <w:ffData>
            <w:name w:val="CaseACocher1"/>
            <w:enabled/>
            <w:calcOnExit w:val="0"/>
            <w:checkBox>
              <w:size w:val="18"/>
              <w:default w:val="0"/>
            </w:checkBox>
          </w:ffData>
        </w:fldChar>
      </w:r>
      <w:r w:rsidRPr="001932AF">
        <w:rPr>
          <w:rFonts w:cs="Calibri"/>
          <w:szCs w:val="22"/>
        </w:rPr>
        <w:instrText xml:space="preserve"> FORMCHECKBOX </w:instrText>
      </w:r>
      <w:r w:rsidR="007C7AA2">
        <w:rPr>
          <w:rFonts w:cs="Calibri"/>
          <w:szCs w:val="22"/>
        </w:rPr>
      </w:r>
      <w:r w:rsidR="007C7AA2">
        <w:rPr>
          <w:rFonts w:cs="Calibri"/>
          <w:szCs w:val="22"/>
        </w:rPr>
        <w:fldChar w:fldCharType="separate"/>
      </w:r>
      <w:r w:rsidRPr="00677DD0">
        <w:rPr>
          <w:rFonts w:cs="Calibri"/>
          <w:szCs w:val="22"/>
        </w:rPr>
        <w:fldChar w:fldCharType="end"/>
      </w:r>
      <w:r w:rsidRPr="001932AF">
        <w:rPr>
          <w:rFonts w:cs="Calibri"/>
          <w:szCs w:val="22"/>
        </w:rPr>
        <w:t xml:space="preserve"> No</w:t>
      </w:r>
    </w:p>
    <w:p w14:paraId="01E9B437" w14:textId="77777777" w:rsidR="006410AF" w:rsidRPr="004112F8" w:rsidRDefault="006410AF" w:rsidP="002621C8">
      <w:pPr>
        <w:rPr>
          <w:rFonts w:cs="Calibri"/>
          <w:szCs w:val="22"/>
        </w:rPr>
      </w:pPr>
    </w:p>
    <w:p w14:paraId="7DB357DA" w14:textId="77777777" w:rsidR="006410AF" w:rsidRPr="00E468A8" w:rsidRDefault="006410AF" w:rsidP="005A4F33">
      <w:pPr>
        <w:pStyle w:val="Title2ENMII"/>
        <w:ind w:left="142"/>
        <w:outlineLvl w:val="1"/>
      </w:pPr>
      <w:r w:rsidRPr="004116FA">
        <w:t>Keywords (</w:t>
      </w:r>
      <w:r w:rsidR="00116E47" w:rsidRPr="004E703A">
        <w:t>from 5 up to 7</w:t>
      </w:r>
      <w:r w:rsidRPr="00E468A8">
        <w:t>)</w:t>
      </w:r>
    </w:p>
    <w:p w14:paraId="643E370A" w14:textId="77777777" w:rsidR="006410AF" w:rsidRPr="00E468A8" w:rsidRDefault="006410AF" w:rsidP="00DC6B89">
      <w:pPr>
        <w:ind w:left="142"/>
        <w:rPr>
          <w:rFonts w:cs="Calibri"/>
          <w:bCs/>
          <w:i/>
          <w:szCs w:val="22"/>
        </w:rPr>
      </w:pPr>
      <w:r w:rsidRPr="00E468A8">
        <w:rPr>
          <w:rFonts w:cs="Calibri"/>
          <w:bCs/>
          <w:i/>
          <w:szCs w:val="22"/>
        </w:rPr>
        <w:t>Please list 5 to 7 keywords describing your proposal.</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8956"/>
      </w:tblGrid>
      <w:tr w:rsidR="006410AF" w:rsidRPr="001932AF" w14:paraId="3DDFAD8B" w14:textId="77777777" w:rsidTr="000A7A5F">
        <w:trPr>
          <w:trHeight w:val="545"/>
        </w:trPr>
        <w:tc>
          <w:tcPr>
            <w:tcW w:w="9072" w:type="dxa"/>
            <w:shd w:val="clear" w:color="auto" w:fill="auto"/>
            <w:vAlign w:val="center"/>
          </w:tcPr>
          <w:p w14:paraId="41D25A51" w14:textId="77777777" w:rsidR="006410AF" w:rsidRPr="001932AF" w:rsidRDefault="004B37FA" w:rsidP="006410AF">
            <w:pPr>
              <w:rPr>
                <w:rFonts w:cs="Calibri"/>
                <w:b/>
                <w:bCs/>
                <w:szCs w:val="22"/>
              </w:rPr>
            </w:pPr>
            <w:r w:rsidRPr="001932AF">
              <w:rPr>
                <w:rFonts w:cs="Calibri"/>
                <w:bCs/>
                <w:szCs w:val="22"/>
              </w:rPr>
              <w:t>Epilepsy, antiepileptic drug, precision medicine, genetics, biomarker, iPSC, big data</w:t>
            </w:r>
          </w:p>
        </w:tc>
      </w:tr>
    </w:tbl>
    <w:p w14:paraId="49117859" w14:textId="77777777" w:rsidR="006410AF" w:rsidRPr="001932AF" w:rsidRDefault="006410AF" w:rsidP="006410AF">
      <w:pPr>
        <w:rPr>
          <w:rFonts w:cs="Calibri"/>
          <w:b/>
          <w:bCs/>
          <w:szCs w:val="22"/>
        </w:rPr>
      </w:pPr>
    </w:p>
    <w:p w14:paraId="3E42D9C8" w14:textId="77777777" w:rsidR="006410AF" w:rsidRPr="001932AF" w:rsidRDefault="006410AF" w:rsidP="005A4F33">
      <w:pPr>
        <w:pStyle w:val="Title2ENMII"/>
        <w:ind w:left="142"/>
        <w:outlineLvl w:val="1"/>
      </w:pPr>
      <w:r w:rsidRPr="001932AF">
        <w:lastRenderedPageBreak/>
        <w:t>Scientific abstract (</w:t>
      </w:r>
      <w:r w:rsidR="00116E47" w:rsidRPr="001932AF">
        <w:t>max. 2,</w:t>
      </w:r>
      <w:r w:rsidR="009D6E58" w:rsidRPr="001932AF">
        <w:t>0</w:t>
      </w:r>
      <w:r w:rsidR="00116E47" w:rsidRPr="001932AF">
        <w:t>00 characters</w:t>
      </w:r>
      <w:r w:rsidR="009D6E58" w:rsidRPr="001932AF">
        <w:t>, with spaces</w:t>
      </w:r>
      <w:r w:rsidRPr="001932AF">
        <w:t>)</w:t>
      </w:r>
    </w:p>
    <w:p w14:paraId="25A99344" w14:textId="77777777" w:rsidR="006410AF" w:rsidRPr="001932AF" w:rsidRDefault="006410AF" w:rsidP="00DC6B89">
      <w:pPr>
        <w:ind w:left="142"/>
        <w:jc w:val="both"/>
        <w:rPr>
          <w:rFonts w:cs="Calibri"/>
          <w:bCs/>
          <w:i/>
          <w:szCs w:val="22"/>
        </w:rPr>
      </w:pPr>
      <w:r w:rsidRPr="001932AF">
        <w:rPr>
          <w:rFonts w:cs="Calibri"/>
          <w:bCs/>
          <w:i/>
          <w:szCs w:val="22"/>
        </w:rPr>
        <w:t xml:space="preserve">Please give a comprehensive and readable summary of the most important aims and methods of the project. Please note that if the project is selected for funding this abstract is to be published in the newsletter and on the </w:t>
      </w:r>
      <w:r w:rsidR="00671C09" w:rsidRPr="001932AF">
        <w:rPr>
          <w:rFonts w:cs="Calibri"/>
          <w:bCs/>
          <w:i/>
          <w:szCs w:val="22"/>
        </w:rPr>
        <w:t>funding organisation</w:t>
      </w:r>
      <w:r w:rsidRPr="001932AF">
        <w:rPr>
          <w:rFonts w:cs="Calibri"/>
          <w:bCs/>
          <w:i/>
          <w:szCs w:val="22"/>
        </w:rPr>
        <w:t xml:space="preserve">s’ websites. </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8956"/>
      </w:tblGrid>
      <w:tr w:rsidR="006410AF" w:rsidRPr="001932AF" w14:paraId="4D2F241C" w14:textId="77777777" w:rsidTr="000A7A5F">
        <w:trPr>
          <w:trHeight w:val="545"/>
        </w:trPr>
        <w:tc>
          <w:tcPr>
            <w:tcW w:w="9072" w:type="dxa"/>
            <w:shd w:val="clear" w:color="auto" w:fill="auto"/>
            <w:vAlign w:val="center"/>
          </w:tcPr>
          <w:p w14:paraId="758367B9" w14:textId="747A7C1E" w:rsidR="006410AF" w:rsidRPr="001932AF" w:rsidRDefault="004B37FA" w:rsidP="00D80190">
            <w:pPr>
              <w:rPr>
                <w:rFonts w:cs="Calibri"/>
                <w:b/>
                <w:bCs/>
                <w:szCs w:val="22"/>
              </w:rPr>
            </w:pPr>
            <w:r w:rsidRPr="00677DD0">
              <w:rPr>
                <w:rFonts w:cs="Calibri"/>
                <w:bCs/>
                <w:szCs w:val="22"/>
              </w:rPr>
              <w:t xml:space="preserve">Epilepsy is one of the most frequent chronic neurological disorders with a major impact on quality of life. Currently, less than </w:t>
            </w:r>
            <w:r w:rsidRPr="00677DD0">
              <w:rPr>
                <w:rFonts w:cs="Calibri"/>
                <w:bCs/>
              </w:rPr>
              <w:t>50% of</w:t>
            </w:r>
            <w:r w:rsidRPr="00677DD0">
              <w:rPr>
                <w:rFonts w:cs="Calibri"/>
                <w:bCs/>
                <w:szCs w:val="22"/>
              </w:rPr>
              <w:t xml:space="preserve"> patients become seizure free with the first antiepileptic drug (AED). The identification of factors allowing the selection of the AED with the best chance of success in individual patients (</w:t>
            </w:r>
            <w:r w:rsidR="00D80190">
              <w:rPr>
                <w:rFonts w:cs="Calibri"/>
                <w:bCs/>
                <w:szCs w:val="22"/>
              </w:rPr>
              <w:t>precision</w:t>
            </w:r>
            <w:r w:rsidR="00677DD0" w:rsidRPr="00677DD0">
              <w:rPr>
                <w:rFonts w:cs="Calibri"/>
                <w:bCs/>
                <w:szCs w:val="22"/>
              </w:rPr>
              <w:t xml:space="preserve"> </w:t>
            </w:r>
            <w:r w:rsidRPr="00677DD0">
              <w:rPr>
                <w:rFonts w:cs="Calibri"/>
                <w:bCs/>
                <w:szCs w:val="22"/>
              </w:rPr>
              <w:t xml:space="preserve">medicine) would revolutionise epilepsy treatment. We aim to achieve this by two data-integrative (big-data) strategies. The first approach consists of the identification of the gene networks that are activated upon exposure to </w:t>
            </w:r>
            <w:r w:rsidRPr="00677DD0">
              <w:rPr>
                <w:rFonts w:cs="Calibri"/>
                <w:bCs/>
              </w:rPr>
              <w:t xml:space="preserve">two classical first-line </w:t>
            </w:r>
            <w:r w:rsidRPr="00677DD0">
              <w:rPr>
                <w:rFonts w:cs="Calibri"/>
                <w:bCs/>
                <w:szCs w:val="22"/>
              </w:rPr>
              <w:t>AEDs (carbamazepine</w:t>
            </w:r>
            <w:r w:rsidRPr="00677DD0">
              <w:rPr>
                <w:rFonts w:cs="Calibri"/>
                <w:bCs/>
              </w:rPr>
              <w:t xml:space="preserve"> and</w:t>
            </w:r>
            <w:r w:rsidRPr="00677DD0">
              <w:rPr>
                <w:rFonts w:cs="Calibri"/>
                <w:bCs/>
                <w:szCs w:val="22"/>
              </w:rPr>
              <w:t xml:space="preserve"> valproate)</w:t>
            </w:r>
            <w:r w:rsidRPr="00677DD0">
              <w:rPr>
                <w:rFonts w:cs="Calibri"/>
                <w:bCs/>
              </w:rPr>
              <w:t xml:space="preserve"> as well as two newer first-line AEDs (</w:t>
            </w:r>
            <w:proofErr w:type="spellStart"/>
            <w:r w:rsidRPr="00677DD0">
              <w:rPr>
                <w:rFonts w:cs="Calibri"/>
                <w:bCs/>
                <w:szCs w:val="22"/>
              </w:rPr>
              <w:t>lacosamide</w:t>
            </w:r>
            <w:proofErr w:type="spellEnd"/>
            <w:r w:rsidRPr="00677DD0">
              <w:rPr>
                <w:rFonts w:cs="Calibri"/>
                <w:bCs/>
                <w:szCs w:val="22"/>
              </w:rPr>
              <w:t xml:space="preserve"> and levetiracetam) in glutamatergic and </w:t>
            </w:r>
            <w:r w:rsidR="0028086C">
              <w:rPr>
                <w:rFonts w:cs="Calibri"/>
                <w:bCs/>
                <w:szCs w:val="22"/>
              </w:rPr>
              <w:t>GABAergic</w:t>
            </w:r>
            <w:r w:rsidRPr="00677DD0">
              <w:rPr>
                <w:rFonts w:cs="Calibri"/>
                <w:bCs/>
                <w:szCs w:val="22"/>
              </w:rPr>
              <w:t xml:space="preserve"> neurons derived from induced pluripotent stem cells. In a cohort of 1382 patients with available exome sequencing data we will then estimate each patient’s AED-network properties by mapping the individual’s functional variants to the respective genes. The graph theoretical parameters of </w:t>
            </w:r>
            <w:proofErr w:type="gramStart"/>
            <w:r w:rsidRPr="00677DD0">
              <w:rPr>
                <w:rFonts w:cs="Calibri"/>
                <w:bCs/>
                <w:szCs w:val="22"/>
              </w:rPr>
              <w:t>each individual’s</w:t>
            </w:r>
            <w:proofErr w:type="gramEnd"/>
            <w:r w:rsidRPr="00677DD0">
              <w:rPr>
                <w:rFonts w:cs="Calibri"/>
                <w:bCs/>
                <w:szCs w:val="22"/>
              </w:rPr>
              <w:t xml:space="preserve"> network will then be tested as predictors for AED response using machine learning approaches. The second approach integrates detailed clinical information and biomarkers such as raw EEG, MRI and exome data of the same cohort to similarly develop a decision support tool for predicting the AED with the highest likelihood of success. We will optimize the decision support tool by integrating both approaches, compare them to the individual strategies and identify the parameters ultimately needed for a reliable prediction of AED response. Subsequently, we will select 100 independent patients from an available database with information on treatment outcome, assess the predictive parameters (e.g. perform exome sequencing and EEG) and evaluate if the predicted best AED corresponds with the observed most effective drug. Based on these results we will prepare a </w:t>
            </w:r>
            <w:r w:rsidRPr="00677DD0">
              <w:rPr>
                <w:rFonts w:cs="Calibri"/>
                <w:bCs/>
              </w:rPr>
              <w:t xml:space="preserve">prospective </w:t>
            </w:r>
            <w:r w:rsidRPr="00677DD0">
              <w:rPr>
                <w:rFonts w:cs="Calibri"/>
                <w:bCs/>
                <w:szCs w:val="22"/>
              </w:rPr>
              <w:t>multicentre randomized controlled trial with industry support.</w:t>
            </w:r>
          </w:p>
        </w:tc>
      </w:tr>
    </w:tbl>
    <w:p w14:paraId="24892269" w14:textId="77777777" w:rsidR="000913CD" w:rsidRPr="001932AF" w:rsidRDefault="000913CD" w:rsidP="00F90921">
      <w:pPr>
        <w:pStyle w:val="Default"/>
        <w:numPr>
          <w:ilvl w:val="0"/>
          <w:numId w:val="4"/>
        </w:numPr>
        <w:spacing w:line="276" w:lineRule="auto"/>
        <w:ind w:left="714" w:hanging="357"/>
        <w:outlineLvl w:val="0"/>
        <w:rPr>
          <w:lang w:val="en-GB"/>
        </w:rPr>
        <w:sectPr w:rsidR="000913CD" w:rsidRPr="001932AF" w:rsidSect="000913CD">
          <w:footnotePr>
            <w:numRestart w:val="eachPage"/>
          </w:footnotePr>
          <w:type w:val="continuous"/>
          <w:pgSz w:w="11906" w:h="16838"/>
          <w:pgMar w:top="1418" w:right="1418" w:bottom="1276" w:left="1418" w:header="284" w:footer="414" w:gutter="0"/>
          <w:cols w:space="708"/>
          <w:docGrid w:linePitch="360"/>
        </w:sectPr>
      </w:pPr>
    </w:p>
    <w:p w14:paraId="3BF9E0A0" w14:textId="77777777" w:rsidR="002543BD" w:rsidRPr="001932AF" w:rsidRDefault="00A776EE" w:rsidP="00A776EE">
      <w:pPr>
        <w:pStyle w:val="Default"/>
        <w:spacing w:line="276" w:lineRule="auto"/>
        <w:ind w:left="360" w:hanging="218"/>
        <w:outlineLvl w:val="0"/>
        <w:rPr>
          <w:rStyle w:val="Fett"/>
          <w:rFonts w:ascii="Calibri" w:hAnsi="Calibri" w:cs="Calibri"/>
          <w:smallCaps/>
          <w:color w:val="auto"/>
          <w:sz w:val="28"/>
          <w:szCs w:val="28"/>
          <w:lang w:val="en-GB" w:eastAsia="fr-FR"/>
        </w:rPr>
      </w:pPr>
      <w:r w:rsidRPr="001932AF">
        <w:rPr>
          <w:rStyle w:val="Fett"/>
          <w:rFonts w:ascii="Calibri" w:hAnsi="Calibri" w:cs="Calibri"/>
          <w:smallCaps/>
          <w:color w:val="auto"/>
          <w:sz w:val="28"/>
          <w:szCs w:val="28"/>
          <w:lang w:val="en-GB" w:eastAsia="fr-FR"/>
        </w:rPr>
        <w:lastRenderedPageBreak/>
        <w:t xml:space="preserve">2.   </w:t>
      </w:r>
      <w:r w:rsidR="002543BD" w:rsidRPr="001932AF">
        <w:rPr>
          <w:rStyle w:val="Fett"/>
          <w:rFonts w:ascii="Calibri" w:hAnsi="Calibri" w:cs="Calibri"/>
          <w:smallCaps/>
          <w:color w:val="auto"/>
          <w:sz w:val="28"/>
          <w:szCs w:val="28"/>
          <w:lang w:val="en-GB" w:eastAsia="fr-FR"/>
        </w:rPr>
        <w:t>Project consortium</w:t>
      </w:r>
    </w:p>
    <w:p w14:paraId="7C2B22BA" w14:textId="77777777" w:rsidR="009E3436" w:rsidRPr="001932AF" w:rsidRDefault="009E3436" w:rsidP="009E3436">
      <w:pPr>
        <w:rPr>
          <w:i/>
        </w:rPr>
      </w:pPr>
      <w:r w:rsidRPr="001932AF">
        <w:rPr>
          <w:i/>
        </w:rPr>
        <w:t>For each of the partners participating in the project, please fill in the following table.</w:t>
      </w:r>
    </w:p>
    <w:p w14:paraId="1DE03A26" w14:textId="77777777" w:rsidR="0098665E" w:rsidRPr="001932AF" w:rsidRDefault="007C7180" w:rsidP="00FA72DD">
      <w:pPr>
        <w:pStyle w:val="Default"/>
        <w:numPr>
          <w:ilvl w:val="1"/>
          <w:numId w:val="12"/>
        </w:numPr>
        <w:spacing w:line="276" w:lineRule="auto"/>
        <w:ind w:left="567" w:hanging="35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C</w:t>
      </w:r>
      <w:r w:rsidR="003C7765" w:rsidRPr="001932AF">
        <w:rPr>
          <w:rFonts w:ascii="Calibri" w:hAnsi="Calibri" w:cs="Times New Roman"/>
          <w:b/>
          <w:bCs/>
          <w:smallCaps/>
          <w:color w:val="auto"/>
          <w:kern w:val="32"/>
          <w:sz w:val="26"/>
          <w:szCs w:val="32"/>
          <w:lang w:val="en-GB" w:eastAsia="fr-FR"/>
        </w:rPr>
        <w:t>oordinator</w:t>
      </w:r>
      <w:r w:rsidR="00AD0567" w:rsidRPr="001932AF">
        <w:rPr>
          <w:rFonts w:ascii="Calibri" w:hAnsi="Calibri" w:cs="Times New Roman"/>
          <w:b/>
          <w:bCs/>
          <w:smallCaps/>
          <w:color w:val="auto"/>
          <w:kern w:val="32"/>
          <w:sz w:val="26"/>
          <w:szCs w:val="32"/>
          <w:lang w:val="en-GB" w:eastAsia="fr-FR"/>
        </w:rPr>
        <w:t xml:space="preserve"> – Project Partner 1</w:t>
      </w:r>
      <w:r w:rsidR="003C7765" w:rsidRPr="001932AF">
        <w:rPr>
          <w:rFonts w:ascii="Calibri" w:hAnsi="Calibri" w:cs="Times New Roman"/>
          <w:b/>
          <w:bCs/>
          <w:smallCaps/>
          <w:color w:val="auto"/>
          <w:kern w:val="32"/>
          <w:sz w:val="26"/>
          <w:szCs w:val="32"/>
          <w:lang w:val="en-GB" w:eastAsia="fr-FR"/>
        </w:rPr>
        <w:t> </w:t>
      </w:r>
    </w:p>
    <w:p w14:paraId="3E2391F5" w14:textId="77777777" w:rsidR="00EA29F4" w:rsidRPr="001932AF" w:rsidRDefault="00EA29F4" w:rsidP="00EA29F4">
      <w:pPr>
        <w:pStyle w:val="Default"/>
        <w:tabs>
          <w:tab w:val="left" w:pos="1701"/>
        </w:tabs>
        <w:spacing w:line="276" w:lineRule="auto"/>
        <w:ind w:left="1440"/>
        <w:rPr>
          <w:sz w:val="16"/>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3C7765" w:rsidRPr="001932AF" w14:paraId="08865845" w14:textId="77777777" w:rsidTr="00B321D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5A328C9" w14:textId="77777777" w:rsidR="003C7765" w:rsidRPr="001932AF" w:rsidRDefault="006410AF" w:rsidP="000A7A5F">
            <w:pPr>
              <w:spacing w:before="0" w:after="0"/>
              <w:rPr>
                <w:rFonts w:cs="Calibri"/>
                <w:bCs w:val="0"/>
                <w:color w:val="auto"/>
                <w:sz w:val="20"/>
              </w:rPr>
            </w:pPr>
            <w:r w:rsidRPr="001932AF">
              <w:rPr>
                <w:rFonts w:cs="Calibri"/>
                <w:sz w:val="20"/>
              </w:rPr>
              <w:t>Last</w:t>
            </w:r>
            <w:r w:rsidR="00383F0B" w:rsidRPr="001932AF">
              <w:rPr>
                <w:rFonts w:cs="Calibri"/>
                <w:sz w:val="20"/>
              </w:rPr>
              <w:t xml:space="preserve">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F609D7C" w14:textId="77777777" w:rsidR="003C7765" w:rsidRPr="009E1B7F" w:rsidRDefault="00AF4B14" w:rsidP="00B321DD">
            <w:pPr>
              <w:spacing w:before="0" w:after="0"/>
              <w:rPr>
                <w:rFonts w:cs="Calibri"/>
                <w:b w:val="0"/>
                <w:bCs w:val="0"/>
                <w:color w:val="auto"/>
                <w:sz w:val="20"/>
              </w:rPr>
            </w:pPr>
            <w:r w:rsidRPr="009E1B7F">
              <w:rPr>
                <w:rFonts w:cs="Calibri"/>
                <w:b w:val="0"/>
                <w:color w:val="auto"/>
                <w:sz w:val="20"/>
              </w:rPr>
              <w:t>Klein</w:t>
            </w:r>
          </w:p>
        </w:tc>
      </w:tr>
      <w:tr w:rsidR="00FE16A3" w:rsidRPr="001932AF" w14:paraId="12C3B578"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4F507B7" w14:textId="77777777" w:rsidR="00FE16A3" w:rsidRPr="001932AF" w:rsidRDefault="00FE16A3" w:rsidP="000A7A5F">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735B73E" w14:textId="77777777" w:rsidR="00FE16A3" w:rsidRPr="001932AF" w:rsidRDefault="00AF4B14" w:rsidP="00B321DD">
            <w:pPr>
              <w:spacing w:before="0" w:after="0"/>
              <w:rPr>
                <w:rFonts w:cs="Calibri"/>
                <w:sz w:val="20"/>
              </w:rPr>
            </w:pPr>
            <w:r w:rsidRPr="001932AF">
              <w:rPr>
                <w:rFonts w:cs="Calibri"/>
                <w:sz w:val="20"/>
              </w:rPr>
              <w:t>Karl Martin</w:t>
            </w:r>
          </w:p>
        </w:tc>
      </w:tr>
      <w:tr w:rsidR="00AF4B14" w:rsidRPr="001932AF" w14:paraId="0B176C3C"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9157E4D" w14:textId="77777777" w:rsidR="00AF4B14" w:rsidRPr="001932AF" w:rsidRDefault="00AF4B14" w:rsidP="000A7A5F">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89B5BA4" w14:textId="77777777" w:rsidR="00AF4B14" w:rsidRPr="001932AF" w:rsidRDefault="00AF4B14" w:rsidP="00B321DD">
            <w:pPr>
              <w:spacing w:before="0" w:after="0"/>
              <w:rPr>
                <w:rFonts w:cs="Calibri"/>
                <w:sz w:val="20"/>
              </w:rPr>
            </w:pPr>
            <w:r w:rsidRPr="001932AF">
              <w:rPr>
                <w:rFonts w:cs="Calibri"/>
                <w:sz w:val="20"/>
              </w:rPr>
              <w:t>Male</w:t>
            </w:r>
          </w:p>
        </w:tc>
      </w:tr>
      <w:tr w:rsidR="00AF4B14" w:rsidRPr="001932AF" w14:paraId="2EA395E5"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CA0027B" w14:textId="77777777" w:rsidR="00AF4B14" w:rsidRPr="001932AF" w:rsidRDefault="00AF4B14" w:rsidP="000A7A5F">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18BE381" w14:textId="77777777" w:rsidR="00AF4B14" w:rsidRPr="001932AF" w:rsidRDefault="00AF4B14" w:rsidP="00B321DD">
            <w:pPr>
              <w:spacing w:before="0" w:after="0"/>
              <w:rPr>
                <w:rFonts w:cs="Calibri"/>
                <w:sz w:val="20"/>
              </w:rPr>
            </w:pPr>
            <w:proofErr w:type="spellStart"/>
            <w:r w:rsidRPr="001932AF">
              <w:rPr>
                <w:rFonts w:cs="Calibri"/>
                <w:sz w:val="20"/>
              </w:rPr>
              <w:t>Dr.</w:t>
            </w:r>
            <w:proofErr w:type="spellEnd"/>
            <w:r w:rsidRPr="001932AF">
              <w:rPr>
                <w:rFonts w:cs="Calibri"/>
                <w:sz w:val="20"/>
              </w:rPr>
              <w:t xml:space="preserve"> med., PhD</w:t>
            </w:r>
          </w:p>
        </w:tc>
      </w:tr>
      <w:tr w:rsidR="00AF4B14" w:rsidRPr="001932AF" w14:paraId="6449FD55"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4BA3759" w14:textId="77777777" w:rsidR="00AF4B14" w:rsidRPr="001932AF" w:rsidRDefault="00AF4B14" w:rsidP="000A7A5F">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6EA4447" w14:textId="77777777" w:rsidR="00AF4B14" w:rsidRPr="001932AF" w:rsidRDefault="00AF4B14" w:rsidP="00B321DD">
            <w:pPr>
              <w:spacing w:before="0" w:after="0"/>
              <w:rPr>
                <w:rFonts w:cs="Calibri"/>
                <w:sz w:val="20"/>
              </w:rPr>
            </w:pPr>
            <w:r w:rsidRPr="001932AF">
              <w:rPr>
                <w:rFonts w:cs="Calibri"/>
                <w:sz w:val="20"/>
              </w:rPr>
              <w:t>University of Calgary</w:t>
            </w:r>
          </w:p>
        </w:tc>
      </w:tr>
      <w:tr w:rsidR="00AF4B14" w:rsidRPr="001932AF" w14:paraId="29C8734A"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5887FCC" w14:textId="77777777" w:rsidR="00AF4B14" w:rsidRPr="001932AF" w:rsidRDefault="00AF4B14" w:rsidP="000A7A5F">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09B6762" w14:textId="77777777" w:rsidR="00AF4B14" w:rsidRPr="001932AF" w:rsidRDefault="00AF4B14" w:rsidP="00B321DD">
            <w:pPr>
              <w:spacing w:before="0" w:after="0"/>
              <w:ind w:left="330" w:hanging="330"/>
              <w:rPr>
                <w:rFonts w:cs="Calibri"/>
                <w:sz w:val="20"/>
              </w:rPr>
            </w:pPr>
            <w:r w:rsidRPr="00677DD0">
              <w:rPr>
                <w:rFonts w:cs="Calibri"/>
                <w:sz w:val="20"/>
              </w:rPr>
              <w:fldChar w:fldCharType="begin">
                <w:ffData>
                  <w:name w:val="CaseACocher1"/>
                  <w:enabled/>
                  <w:calcOnExit w:val="0"/>
                  <w:checkBox>
                    <w:size w:val="18"/>
                    <w:default w:val="1"/>
                  </w:checkBox>
                </w:ffData>
              </w:fldChar>
            </w:r>
            <w:bookmarkStart w:id="0" w:name="CaseACocher1"/>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bookmarkEnd w:id="0"/>
            <w:r w:rsidRPr="001932AF">
              <w:rPr>
                <w:rFonts w:cs="Calibri"/>
                <w:sz w:val="20"/>
              </w:rPr>
              <w:t xml:space="preserve"> Academia (research teams working in universities, other higher education institutions or research institutes)</w:t>
            </w:r>
          </w:p>
          <w:p w14:paraId="44DA163C" w14:textId="77777777" w:rsidR="00AF4B14" w:rsidRPr="001932AF" w:rsidRDefault="00AF4B14" w:rsidP="00B321DD">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Pr="001932AF">
              <w:rPr>
                <w:rFonts w:cs="Calibri"/>
                <w:sz w:val="20"/>
              </w:rPr>
              <w:t>Clinical/public health research sector (research teams working in hospitals/public health and/or other health care settings and health organisations)</w:t>
            </w:r>
          </w:p>
          <w:p w14:paraId="7D93CA65" w14:textId="77777777" w:rsidR="00AF4B14" w:rsidRPr="001932AF" w:rsidRDefault="00AF4B14" w:rsidP="000464A7">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rFonts w:cs="Calibri"/>
                <w:sz w:val="20"/>
              </w:rPr>
              <w:t xml:space="preserve"> Private partner</w:t>
            </w:r>
          </w:p>
        </w:tc>
      </w:tr>
      <w:tr w:rsidR="00AF4B14" w:rsidRPr="001932AF" w14:paraId="0C9C1C6D"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9FB9542" w14:textId="77777777" w:rsidR="00AF4B14" w:rsidRPr="001932AF" w:rsidRDefault="00AF4B14" w:rsidP="000A7A5F">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399C15F" w14:textId="77777777" w:rsidR="00AF4B14" w:rsidRPr="001932AF" w:rsidRDefault="00AF4B14" w:rsidP="00B321DD">
            <w:pPr>
              <w:spacing w:before="0" w:after="0"/>
              <w:rPr>
                <w:rFonts w:cs="Calibri"/>
                <w:sz w:val="20"/>
              </w:rPr>
            </w:pPr>
            <w:r w:rsidRPr="001932AF">
              <w:rPr>
                <w:rFonts w:cs="Calibri"/>
                <w:sz w:val="20"/>
              </w:rPr>
              <w:t>Departments of Clinical Neurosciences, Medical Genetics and Community Health Sciences, Hotchkiss Brain Institute &amp; Alberta Children’s Hospital Research Institute, Cumming School of Medicine, Foothills Medical Centre</w:t>
            </w:r>
          </w:p>
        </w:tc>
      </w:tr>
      <w:tr w:rsidR="00AF4B14" w:rsidRPr="001932AF" w14:paraId="374EAE50"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BFB3CF1" w14:textId="77777777" w:rsidR="00AF4B14" w:rsidRPr="001932AF" w:rsidRDefault="00AF4B14" w:rsidP="000A7A5F">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05DBDFF" w14:textId="77777777" w:rsidR="00AF4B14" w:rsidRPr="001932AF" w:rsidRDefault="00AF4B14" w:rsidP="00AF4B14">
            <w:pPr>
              <w:spacing w:before="0" w:after="0"/>
              <w:rPr>
                <w:rFonts w:cs="Calibri"/>
                <w:sz w:val="20"/>
              </w:rPr>
            </w:pPr>
            <w:r w:rsidRPr="001932AF">
              <w:rPr>
                <w:rFonts w:cs="Calibri"/>
                <w:sz w:val="20"/>
              </w:rPr>
              <w:t>Associate Professor (from September 2018)</w:t>
            </w:r>
          </w:p>
        </w:tc>
      </w:tr>
      <w:tr w:rsidR="00AF4B14" w:rsidRPr="001932AF" w14:paraId="17C17CC6"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0820243" w14:textId="77777777" w:rsidR="00AF4B14" w:rsidRPr="001932AF" w:rsidRDefault="00AF4B14" w:rsidP="000A7A5F">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69D9DF3" w14:textId="77777777" w:rsidR="00AF4B14" w:rsidRPr="001932AF" w:rsidRDefault="00AF4B14" w:rsidP="00B321DD">
            <w:pPr>
              <w:spacing w:before="0" w:after="0"/>
              <w:rPr>
                <w:rFonts w:cs="Calibri"/>
                <w:sz w:val="20"/>
              </w:rPr>
            </w:pPr>
            <w:r w:rsidRPr="00677DD0">
              <w:rPr>
                <w:rFonts w:cs="Calibri"/>
                <w:sz w:val="20"/>
              </w:rPr>
              <w:t>1403 29 Street NW</w:t>
            </w:r>
          </w:p>
        </w:tc>
      </w:tr>
      <w:tr w:rsidR="00AF4B14" w:rsidRPr="001932AF" w14:paraId="68CAD82F"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4DC7764" w14:textId="77777777" w:rsidR="00AF4B14" w:rsidRPr="001932AF" w:rsidRDefault="00AF4B14" w:rsidP="000A7A5F">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8DD31C3" w14:textId="77777777" w:rsidR="00AF4B14" w:rsidRPr="001932AF" w:rsidRDefault="00AF4B14" w:rsidP="00B321DD">
            <w:pPr>
              <w:spacing w:before="0" w:after="0"/>
              <w:rPr>
                <w:rFonts w:cs="Calibri"/>
                <w:sz w:val="20"/>
              </w:rPr>
            </w:pPr>
            <w:r w:rsidRPr="00677DD0">
              <w:rPr>
                <w:rFonts w:cs="Calibri"/>
                <w:sz w:val="20"/>
              </w:rPr>
              <w:t>T2N 2T9</w:t>
            </w:r>
          </w:p>
        </w:tc>
      </w:tr>
      <w:tr w:rsidR="00AF4B14" w:rsidRPr="001932AF" w14:paraId="1B7E35B9"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8D474D1" w14:textId="77777777" w:rsidR="00AF4B14" w:rsidRPr="001932AF" w:rsidRDefault="00AF4B14" w:rsidP="000A7A5F">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992456D" w14:textId="77777777" w:rsidR="00AF4B14" w:rsidRPr="001932AF" w:rsidRDefault="00AF4B14" w:rsidP="00B321DD">
            <w:pPr>
              <w:spacing w:before="0" w:after="0"/>
              <w:rPr>
                <w:rFonts w:cs="Calibri"/>
                <w:sz w:val="20"/>
              </w:rPr>
            </w:pPr>
            <w:r w:rsidRPr="00677DD0">
              <w:rPr>
                <w:rFonts w:cs="Calibri"/>
                <w:sz w:val="20"/>
              </w:rPr>
              <w:t>Calgary</w:t>
            </w:r>
          </w:p>
        </w:tc>
      </w:tr>
      <w:tr w:rsidR="00AF4B14" w:rsidRPr="001932AF" w14:paraId="06AB30CC"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3DFCCDA" w14:textId="77777777" w:rsidR="00AF4B14" w:rsidRPr="001932AF" w:rsidRDefault="00AF4B14" w:rsidP="000A7A5F">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BC2AE72" w14:textId="77777777" w:rsidR="00AF4B14" w:rsidRPr="001932AF" w:rsidRDefault="00AF4B14" w:rsidP="00B321DD">
            <w:pPr>
              <w:spacing w:before="0" w:after="0"/>
              <w:rPr>
                <w:rFonts w:cs="Calibri"/>
                <w:sz w:val="20"/>
              </w:rPr>
            </w:pPr>
            <w:r w:rsidRPr="00677DD0">
              <w:rPr>
                <w:rFonts w:cs="Calibri"/>
                <w:sz w:val="20"/>
              </w:rPr>
              <w:t>Canada, Alberta</w:t>
            </w:r>
          </w:p>
        </w:tc>
      </w:tr>
      <w:tr w:rsidR="00AF4B14" w:rsidRPr="001932AF" w14:paraId="691AFD2B"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07BAC5E" w14:textId="77777777" w:rsidR="00AF4B14" w:rsidRPr="001932AF" w:rsidRDefault="00AF4B14" w:rsidP="000A7A5F">
            <w:pPr>
              <w:spacing w:before="0" w:after="0"/>
              <w:rPr>
                <w:rFonts w:cs="Calibri"/>
                <w:bCs w:val="0"/>
                <w:color w:val="auto"/>
                <w:sz w:val="20"/>
              </w:rPr>
            </w:pPr>
            <w:r w:rsidRPr="001932AF">
              <w:rPr>
                <w:rFonts w:cs="Calibri"/>
                <w:sz w:val="20"/>
              </w:rPr>
              <w:t>Relevant funding organisation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3907D12" w14:textId="77777777" w:rsidR="00AF4B14" w:rsidRPr="001932AF" w:rsidRDefault="00AF4B14" w:rsidP="00B321DD">
            <w:pPr>
              <w:spacing w:before="0" w:after="0"/>
              <w:rPr>
                <w:rFonts w:cs="Calibri"/>
                <w:sz w:val="20"/>
              </w:rPr>
            </w:pPr>
            <w:r w:rsidRPr="001932AF">
              <w:rPr>
                <w:rFonts w:cs="Calibri"/>
                <w:sz w:val="20"/>
              </w:rPr>
              <w:t>Canadian Institutes of Health Research</w:t>
            </w:r>
          </w:p>
        </w:tc>
      </w:tr>
      <w:tr w:rsidR="00AF4B14" w:rsidRPr="001932AF" w14:paraId="155B6396"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B6F4E76" w14:textId="77777777" w:rsidR="00AF4B14" w:rsidRPr="001932AF" w:rsidRDefault="00AF4B14" w:rsidP="000A7A5F">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821D7AB" w14:textId="77777777" w:rsidR="00AF4B14" w:rsidRPr="001932AF" w:rsidRDefault="00AF4B14" w:rsidP="00014214">
            <w:pPr>
              <w:spacing w:before="0" w:after="0"/>
              <w:rPr>
                <w:rFonts w:cs="Calibri"/>
                <w:sz w:val="20"/>
              </w:rPr>
            </w:pPr>
            <w:r w:rsidRPr="001932AF">
              <w:rPr>
                <w:rFonts w:cs="Calibri"/>
                <w:sz w:val="20"/>
              </w:rPr>
              <w:t xml:space="preserve">+49 </w:t>
            </w:r>
            <w:r w:rsidR="00014214" w:rsidRPr="001932AF">
              <w:rPr>
                <w:rFonts w:cs="Calibri"/>
                <w:sz w:val="20"/>
              </w:rPr>
              <w:t>162 9534800</w:t>
            </w:r>
          </w:p>
        </w:tc>
      </w:tr>
      <w:tr w:rsidR="00AF4B14" w:rsidRPr="001932AF" w14:paraId="1EA6DEEF"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E082843" w14:textId="77777777" w:rsidR="00AF4B14" w:rsidRPr="001932AF" w:rsidRDefault="00AF4B14" w:rsidP="000A7A5F">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9FD8A13" w14:textId="77777777" w:rsidR="00AF4B14" w:rsidRPr="001932AF" w:rsidRDefault="00AF4B14" w:rsidP="00B321DD">
            <w:pPr>
              <w:spacing w:before="0" w:after="0"/>
              <w:rPr>
                <w:rFonts w:cs="Calibri"/>
                <w:sz w:val="20"/>
              </w:rPr>
            </w:pPr>
            <w:r w:rsidRPr="001932AF">
              <w:rPr>
                <w:rFonts w:cs="Calibri"/>
                <w:sz w:val="20"/>
              </w:rPr>
              <w:t>+49 69 6301 84466</w:t>
            </w:r>
          </w:p>
        </w:tc>
      </w:tr>
      <w:tr w:rsidR="00AF4B14" w:rsidRPr="001932AF" w14:paraId="46C86EE4"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2C33D1C" w14:textId="77777777" w:rsidR="00AF4B14" w:rsidRPr="001932AF" w:rsidRDefault="00AF4B14" w:rsidP="000A7A5F">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70C1D30" w14:textId="1562C66D" w:rsidR="00AF4B14" w:rsidRPr="001932AF" w:rsidRDefault="007C7AA2" w:rsidP="00B321DD">
            <w:pPr>
              <w:spacing w:before="0" w:after="0"/>
              <w:rPr>
                <w:rFonts w:cs="Calibri"/>
                <w:sz w:val="20"/>
              </w:rPr>
            </w:pPr>
            <w:hyperlink r:id="rId13" w:history="1">
              <w:r w:rsidR="00DD6E4B" w:rsidRPr="008849D4">
                <w:rPr>
                  <w:rStyle w:val="Hyperlink"/>
                  <w:rFonts w:cs="Calibri"/>
                  <w:sz w:val="20"/>
                </w:rPr>
                <w:t>mail@kleinkm.de</w:t>
              </w:r>
            </w:hyperlink>
          </w:p>
        </w:tc>
      </w:tr>
      <w:tr w:rsidR="00AF4B14" w:rsidRPr="001932AF" w14:paraId="4725403D"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252F101" w14:textId="77777777" w:rsidR="00AF4B14" w:rsidRPr="001932AF" w:rsidRDefault="00AF4B14" w:rsidP="000A7A5F">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2"/>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2F4747B" w14:textId="77777777" w:rsidR="00AF4B14" w:rsidRPr="004112F8" w:rsidRDefault="00AF4B14" w:rsidP="00B321DD">
            <w:pPr>
              <w:spacing w:before="0" w:after="0"/>
              <w:rPr>
                <w:rFonts w:cs="Calibri"/>
                <w:sz w:val="20"/>
              </w:rPr>
            </w:pPr>
            <w:r w:rsidRPr="004112F8">
              <w:rPr>
                <w:rFonts w:cs="Calibri"/>
                <w:sz w:val="20"/>
              </w:rPr>
              <w:t>Letter with confirmation of appointment attached</w:t>
            </w:r>
          </w:p>
        </w:tc>
      </w:tr>
      <w:tr w:rsidR="00AF4B14" w:rsidRPr="001932AF" w14:paraId="11F68675"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7B1E4EC8" w14:textId="77777777" w:rsidR="00AF4B14" w:rsidRPr="001932AF" w:rsidRDefault="00AF4B14" w:rsidP="000A7A5F">
            <w:pPr>
              <w:spacing w:before="0" w:after="0"/>
              <w:rPr>
                <w:rFonts w:cs="Calibri"/>
                <w:bCs w:val="0"/>
                <w:color w:val="auto"/>
                <w:sz w:val="20"/>
              </w:rPr>
            </w:pPr>
            <w:r w:rsidRPr="001932AF">
              <w:rPr>
                <w:rFonts w:cs="Calibri"/>
                <w:sz w:val="20"/>
              </w:rPr>
              <w:t>Other personnel participating in the project</w:t>
            </w:r>
          </w:p>
          <w:p w14:paraId="54C13AB4" w14:textId="77777777" w:rsidR="00AF4B14" w:rsidRPr="001932AF" w:rsidRDefault="00AF4B14" w:rsidP="000A7A5F">
            <w:pPr>
              <w:spacing w:before="0" w:after="0"/>
              <w:rPr>
                <w:rFonts w:cs="Calibri"/>
                <w:bCs w:val="0"/>
                <w:color w:val="auto"/>
                <w:sz w:val="20"/>
              </w:rPr>
            </w:pPr>
            <w:r w:rsidRPr="001932AF">
              <w:rPr>
                <w:rFonts w:cs="Calibri"/>
                <w:sz w:val="20"/>
              </w:rPr>
              <w:t>(please provide last and first names</w:t>
            </w:r>
          </w:p>
          <w:p w14:paraId="13F5E289" w14:textId="77777777" w:rsidR="00AF4B14" w:rsidRPr="001932AF" w:rsidRDefault="00AF4B14" w:rsidP="000A7A5F">
            <w:pPr>
              <w:spacing w:before="0" w:after="0"/>
              <w:rPr>
                <w:rFonts w:cs="Calibri"/>
                <w:bCs w:val="0"/>
                <w:color w:val="auto"/>
                <w:sz w:val="20"/>
              </w:rPr>
            </w:pPr>
            <w:r w:rsidRPr="001932AF">
              <w:rPr>
                <w:rFonts w:cs="Calibri"/>
                <w:sz w:val="20"/>
              </w:rPr>
              <w:t>and positions, 1</w:t>
            </w:r>
          </w:p>
          <w:p w14:paraId="5B005EC3" w14:textId="77777777" w:rsidR="00AF4B14" w:rsidRPr="001932AF" w:rsidRDefault="00AF4B14" w:rsidP="000A7A5F">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8403323" w14:textId="77777777" w:rsidR="00AF4B14" w:rsidRPr="001932AF" w:rsidRDefault="00AF4B14" w:rsidP="00B321DD">
            <w:pPr>
              <w:spacing w:before="0" w:after="0"/>
              <w:rPr>
                <w:rFonts w:cs="Calibri"/>
                <w:sz w:val="20"/>
              </w:rPr>
            </w:pPr>
          </w:p>
        </w:tc>
      </w:tr>
      <w:tr w:rsidR="00AF4B14" w:rsidRPr="001932AF" w14:paraId="35D25573"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3990E795" w14:textId="77777777" w:rsidR="00AF4B14" w:rsidRPr="001932AF" w:rsidRDefault="00AF4B14" w:rsidP="000A7A5F">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71117FF" w14:textId="77777777" w:rsidR="00AF4B14" w:rsidRPr="001932AF" w:rsidRDefault="00AF4B14" w:rsidP="00B321DD">
            <w:pPr>
              <w:spacing w:before="0" w:after="0"/>
              <w:rPr>
                <w:rFonts w:cs="Calibri"/>
                <w:sz w:val="20"/>
              </w:rPr>
            </w:pPr>
          </w:p>
        </w:tc>
      </w:tr>
      <w:tr w:rsidR="00AF4B14" w:rsidRPr="001932AF" w14:paraId="4B2A895F"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6124DF03" w14:textId="77777777" w:rsidR="00AF4B14" w:rsidRPr="001932AF" w:rsidRDefault="00AF4B14" w:rsidP="000A7A5F">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E8C65CE" w14:textId="77777777" w:rsidR="00AF4B14" w:rsidRPr="001932AF" w:rsidRDefault="00AF4B14" w:rsidP="00B321DD">
            <w:pPr>
              <w:spacing w:before="0" w:after="0"/>
              <w:rPr>
                <w:rFonts w:cs="Calibri"/>
                <w:sz w:val="20"/>
              </w:rPr>
            </w:pPr>
          </w:p>
        </w:tc>
      </w:tr>
      <w:tr w:rsidR="00AF4B14" w:rsidRPr="001932AF" w14:paraId="193FF9C0" w14:textId="77777777" w:rsidTr="00B321DD">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39E4CCD1" w14:textId="77777777" w:rsidR="00AF4B14" w:rsidRPr="001932AF" w:rsidRDefault="00AF4B14" w:rsidP="000A7A5F">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9923676" w14:textId="77777777" w:rsidR="00AF4B14" w:rsidRPr="001932AF" w:rsidRDefault="00AF4B14" w:rsidP="00B321DD">
            <w:pPr>
              <w:spacing w:before="0" w:after="0"/>
              <w:rPr>
                <w:rFonts w:cs="Calibri"/>
                <w:sz w:val="20"/>
              </w:rPr>
            </w:pPr>
          </w:p>
        </w:tc>
      </w:tr>
      <w:tr w:rsidR="00AF4B14" w:rsidRPr="001932AF" w14:paraId="1AFE6B7A" w14:textId="77777777" w:rsidTr="00B321D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465D0D05" w14:textId="77777777" w:rsidR="00AF4B14" w:rsidRPr="001932AF" w:rsidRDefault="00AF4B14" w:rsidP="000A7A5F">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AC96396" w14:textId="77777777" w:rsidR="00AF4B14" w:rsidRPr="001932AF" w:rsidRDefault="00AF4B14" w:rsidP="00B321DD">
            <w:pPr>
              <w:spacing w:before="0" w:after="0"/>
              <w:rPr>
                <w:rFonts w:cs="Calibri"/>
                <w:sz w:val="20"/>
              </w:rPr>
            </w:pPr>
          </w:p>
        </w:tc>
      </w:tr>
    </w:tbl>
    <w:p w14:paraId="2D6DF612" w14:textId="77777777" w:rsidR="00EA29F4" w:rsidRPr="001932AF" w:rsidRDefault="00BA123C" w:rsidP="00FA72DD">
      <w:pPr>
        <w:pStyle w:val="Default"/>
        <w:numPr>
          <w:ilvl w:val="1"/>
          <w:numId w:val="12"/>
        </w:numPr>
        <w:spacing w:line="276" w:lineRule="auto"/>
        <w:ind w:left="567" w:hanging="357"/>
        <w:outlineLvl w:val="1"/>
        <w:rPr>
          <w:rFonts w:ascii="Calibri" w:hAnsi="Calibri" w:cs="Times New Roman"/>
          <w:b/>
          <w:bCs/>
          <w:smallCaps/>
          <w:color w:val="auto"/>
          <w:kern w:val="32"/>
          <w:sz w:val="26"/>
          <w:szCs w:val="32"/>
          <w:lang w:val="en-GB" w:eastAsia="fr-FR"/>
        </w:rPr>
      </w:pPr>
      <w:r w:rsidRPr="001932AF">
        <w:rPr>
          <w:sz w:val="22"/>
          <w:lang w:val="en-GB"/>
        </w:rPr>
        <w:br w:type="page"/>
      </w:r>
      <w:r w:rsidR="00573358" w:rsidRPr="001932AF">
        <w:rPr>
          <w:rFonts w:ascii="Calibri" w:hAnsi="Calibri" w:cs="Times New Roman"/>
          <w:b/>
          <w:bCs/>
          <w:smallCaps/>
          <w:color w:val="auto"/>
          <w:kern w:val="32"/>
          <w:sz w:val="26"/>
          <w:szCs w:val="32"/>
          <w:lang w:val="en-GB" w:eastAsia="fr-FR"/>
        </w:rPr>
        <w:lastRenderedPageBreak/>
        <w:t>Project partner 2 </w:t>
      </w:r>
    </w:p>
    <w:p w14:paraId="6E85E6B4" w14:textId="77777777" w:rsidR="00314239" w:rsidRPr="001932AF" w:rsidRDefault="00314239" w:rsidP="00314239">
      <w:pPr>
        <w:pStyle w:val="Default"/>
        <w:tabs>
          <w:tab w:val="left" w:pos="1701"/>
        </w:tabs>
        <w:spacing w:line="276" w:lineRule="auto"/>
        <w:ind w:left="1440"/>
        <w:rPr>
          <w:sz w:val="16"/>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314239" w:rsidRPr="001932AF" w14:paraId="36411D6E" w14:textId="77777777" w:rsidTr="0045463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tcBorders>
              <w:right w:val="single" w:sz="2" w:space="0" w:color="FFFFFF" w:themeColor="background1"/>
            </w:tcBorders>
            <w:shd w:val="clear" w:color="auto" w:fill="B8CCE4" w:themeFill="accent1" w:themeFillTint="66"/>
            <w:vAlign w:val="center"/>
          </w:tcPr>
          <w:p w14:paraId="21F08340" w14:textId="77777777" w:rsidR="00314239" w:rsidRPr="001932AF" w:rsidRDefault="00314239" w:rsidP="00596862">
            <w:pPr>
              <w:spacing w:before="0" w:after="0"/>
              <w:rPr>
                <w:rFonts w:cs="Calibri"/>
                <w:bCs w:val="0"/>
                <w:color w:val="auto"/>
                <w:sz w:val="20"/>
              </w:rPr>
            </w:pPr>
            <w:r w:rsidRPr="001932AF">
              <w:rPr>
                <w:rFonts w:cs="Calibri"/>
                <w:sz w:val="20"/>
              </w:rPr>
              <w:t>Last Name</w:t>
            </w:r>
          </w:p>
        </w:tc>
        <w:tc>
          <w:tcPr>
            <w:cnfStyle w:val="000010000000" w:firstRow="0" w:lastRow="0" w:firstColumn="0" w:lastColumn="0" w:oddVBand="1" w:evenVBand="0" w:oddHBand="0" w:evenHBand="0" w:firstRowFirstColumn="0" w:firstRowLastColumn="0" w:lastRowFirstColumn="0" w:lastRowLastColumn="0"/>
            <w:tcW w:w="3771" w:type="pct"/>
            <w:tcBorders>
              <w:left w:val="single" w:sz="2" w:space="0" w:color="FFFFFF" w:themeColor="background1"/>
            </w:tcBorders>
            <w:shd w:val="clear" w:color="auto" w:fill="DBE5F1" w:themeFill="accent1" w:themeFillTint="33"/>
            <w:vAlign w:val="center"/>
          </w:tcPr>
          <w:p w14:paraId="22E7EB78" w14:textId="77777777" w:rsidR="00314239" w:rsidRPr="009E1B7F" w:rsidRDefault="00014214" w:rsidP="00454637">
            <w:pPr>
              <w:spacing w:before="0" w:after="0"/>
              <w:rPr>
                <w:rFonts w:cs="Calibri"/>
                <w:b w:val="0"/>
                <w:bCs w:val="0"/>
                <w:color w:val="auto"/>
                <w:sz w:val="20"/>
              </w:rPr>
            </w:pPr>
            <w:r w:rsidRPr="009E1B7F">
              <w:rPr>
                <w:rFonts w:cs="Calibri"/>
                <w:b w:val="0"/>
                <w:color w:val="auto"/>
                <w:sz w:val="20"/>
              </w:rPr>
              <w:t>Colin</w:t>
            </w:r>
          </w:p>
        </w:tc>
      </w:tr>
      <w:tr w:rsidR="00314239" w:rsidRPr="001932AF" w14:paraId="4D62CBAB"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B12DFB2" w14:textId="77777777" w:rsidR="00314239" w:rsidRPr="001932AF" w:rsidRDefault="00314239" w:rsidP="00596862">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tcBorders>
              <w:bottom w:val="single" w:sz="2" w:space="0" w:color="FFFFFF" w:themeColor="background1"/>
            </w:tcBorders>
            <w:shd w:val="clear" w:color="auto" w:fill="DBE5F1" w:themeFill="accent1" w:themeFillTint="33"/>
            <w:vAlign w:val="center"/>
          </w:tcPr>
          <w:p w14:paraId="1E1CAE98" w14:textId="77777777" w:rsidR="00314239" w:rsidRPr="001932AF" w:rsidRDefault="00014214" w:rsidP="00454637">
            <w:pPr>
              <w:spacing w:before="0" w:after="0"/>
              <w:rPr>
                <w:rFonts w:cs="Calibri"/>
                <w:sz w:val="20"/>
              </w:rPr>
            </w:pPr>
            <w:r w:rsidRPr="001932AF">
              <w:rPr>
                <w:rFonts w:cs="Calibri"/>
                <w:sz w:val="20"/>
              </w:rPr>
              <w:t>Josephson</w:t>
            </w:r>
          </w:p>
        </w:tc>
      </w:tr>
      <w:tr w:rsidR="00314239" w:rsidRPr="001932AF" w14:paraId="112C8813"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22C3FC7" w14:textId="77777777" w:rsidR="00314239" w:rsidRPr="001932AF" w:rsidRDefault="00314239" w:rsidP="00596862">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tcBorders>
              <w:top w:val="single" w:sz="2" w:space="0" w:color="FFFFFF" w:themeColor="background1"/>
            </w:tcBorders>
            <w:shd w:val="clear" w:color="auto" w:fill="DBE5F1" w:themeFill="accent1" w:themeFillTint="33"/>
            <w:vAlign w:val="center"/>
          </w:tcPr>
          <w:p w14:paraId="56979B45" w14:textId="77777777" w:rsidR="00314239" w:rsidRPr="001932AF" w:rsidRDefault="00014214" w:rsidP="00454637">
            <w:pPr>
              <w:spacing w:before="0" w:after="0"/>
              <w:rPr>
                <w:rFonts w:cs="Calibri"/>
                <w:sz w:val="20"/>
              </w:rPr>
            </w:pPr>
            <w:r w:rsidRPr="001932AF">
              <w:rPr>
                <w:rFonts w:cs="Calibri"/>
                <w:sz w:val="20"/>
              </w:rPr>
              <w:t>Male</w:t>
            </w:r>
          </w:p>
        </w:tc>
      </w:tr>
      <w:tr w:rsidR="00314239" w:rsidRPr="001932AF" w14:paraId="23AF2163"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46D0ADB" w14:textId="77777777" w:rsidR="00314239" w:rsidRPr="001932AF" w:rsidRDefault="00314239" w:rsidP="00596862">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646581E" w14:textId="77777777" w:rsidR="00314239" w:rsidRPr="001932AF" w:rsidRDefault="00014214" w:rsidP="00454637">
            <w:pPr>
              <w:spacing w:before="0" w:after="0"/>
              <w:rPr>
                <w:rFonts w:cs="Calibri"/>
                <w:sz w:val="20"/>
              </w:rPr>
            </w:pPr>
            <w:r w:rsidRPr="001932AF">
              <w:rPr>
                <w:sz w:val="20"/>
              </w:rPr>
              <w:t>MD MSc FRCP(C) CSCN (EEG)</w:t>
            </w:r>
          </w:p>
        </w:tc>
      </w:tr>
      <w:tr w:rsidR="00314239" w:rsidRPr="001932AF" w14:paraId="430E7725"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tcBorders>
              <w:top w:val="single" w:sz="2" w:space="0" w:color="FFFFFF" w:themeColor="background1"/>
            </w:tcBorders>
            <w:shd w:val="clear" w:color="auto" w:fill="B8CCE4" w:themeFill="accent1" w:themeFillTint="66"/>
            <w:vAlign w:val="center"/>
          </w:tcPr>
          <w:p w14:paraId="10A08612" w14:textId="77777777" w:rsidR="00314239" w:rsidRPr="001932AF" w:rsidRDefault="00314239" w:rsidP="00596862">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tcBorders>
              <w:top w:val="single" w:sz="2" w:space="0" w:color="FFFFFF" w:themeColor="background1"/>
            </w:tcBorders>
            <w:shd w:val="clear" w:color="auto" w:fill="DBE5F1" w:themeFill="accent1" w:themeFillTint="33"/>
            <w:vAlign w:val="center"/>
          </w:tcPr>
          <w:p w14:paraId="79440F5E" w14:textId="77777777" w:rsidR="00314239" w:rsidRPr="001932AF" w:rsidRDefault="00014214" w:rsidP="00454637">
            <w:pPr>
              <w:spacing w:before="0" w:after="0"/>
              <w:rPr>
                <w:rFonts w:cs="Calibri"/>
                <w:sz w:val="20"/>
              </w:rPr>
            </w:pPr>
            <w:r w:rsidRPr="001932AF">
              <w:rPr>
                <w:rFonts w:cs="Calibri"/>
                <w:sz w:val="20"/>
              </w:rPr>
              <w:t>University of Calgary</w:t>
            </w:r>
          </w:p>
        </w:tc>
      </w:tr>
      <w:tr w:rsidR="00314239" w:rsidRPr="001932AF" w14:paraId="1AC9B310"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CFD92CC" w14:textId="77777777" w:rsidR="00314239" w:rsidRPr="001932AF" w:rsidRDefault="00314239" w:rsidP="00596862">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6F5531B" w14:textId="77777777" w:rsidR="00314239" w:rsidRPr="001932AF" w:rsidRDefault="0001421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314239" w:rsidRPr="001932AF">
              <w:rPr>
                <w:rFonts w:cs="Calibri"/>
                <w:sz w:val="20"/>
              </w:rPr>
              <w:t xml:space="preserve"> Academia (research teams working in universities, other higher education institutions or research institutes)</w:t>
            </w:r>
          </w:p>
          <w:p w14:paraId="4C821916" w14:textId="77777777" w:rsidR="00314239" w:rsidRPr="001932AF" w:rsidRDefault="0001421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314239" w:rsidRPr="001932AF">
              <w:rPr>
                <w:sz w:val="20"/>
              </w:rPr>
              <w:t xml:space="preserve"> </w:t>
            </w:r>
            <w:r w:rsidR="00314239" w:rsidRPr="001932AF">
              <w:rPr>
                <w:rFonts w:cs="Calibri"/>
                <w:sz w:val="20"/>
              </w:rPr>
              <w:t>Clinical/public health research sector (research teams working in hospitals/public health and/or other health care settings and health organisations)</w:t>
            </w:r>
          </w:p>
          <w:p w14:paraId="36093882" w14:textId="77777777" w:rsidR="00314239" w:rsidRPr="001932AF" w:rsidRDefault="00314239" w:rsidP="00454637">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000464A7" w:rsidRPr="001932AF">
              <w:rPr>
                <w:rFonts w:cs="Calibri"/>
                <w:sz w:val="20"/>
              </w:rPr>
              <w:t>Private partner</w:t>
            </w:r>
          </w:p>
        </w:tc>
      </w:tr>
      <w:tr w:rsidR="00314239" w:rsidRPr="001932AF" w14:paraId="642EF527"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6E72C80" w14:textId="77777777" w:rsidR="00314239" w:rsidRPr="001932AF" w:rsidRDefault="00314239" w:rsidP="00596862">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DA3137A" w14:textId="77777777" w:rsidR="00314239" w:rsidRPr="001932AF" w:rsidRDefault="00014214" w:rsidP="00454637">
            <w:pPr>
              <w:spacing w:before="0" w:after="0"/>
              <w:rPr>
                <w:rFonts w:cs="Calibri"/>
                <w:sz w:val="20"/>
              </w:rPr>
            </w:pPr>
            <w:r w:rsidRPr="001932AF">
              <w:rPr>
                <w:rFonts w:cs="Calibri"/>
                <w:sz w:val="20"/>
              </w:rPr>
              <w:t>Department of Clinical Neurosciences, O'Brien Institute for Public Health &amp; Hotchkiss Brain Institute, Cumming School of Medicine, Foothills Medical Centre</w:t>
            </w:r>
          </w:p>
        </w:tc>
      </w:tr>
      <w:tr w:rsidR="00314239" w:rsidRPr="001932AF" w14:paraId="1273CB6A"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87FBE18" w14:textId="77777777" w:rsidR="00314239" w:rsidRPr="001932AF" w:rsidRDefault="00314239" w:rsidP="00596862">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7AC9242" w14:textId="77777777" w:rsidR="00314239" w:rsidRPr="001932AF" w:rsidRDefault="00014214" w:rsidP="00454637">
            <w:pPr>
              <w:spacing w:before="0" w:after="0"/>
              <w:rPr>
                <w:rFonts w:cs="Calibri"/>
                <w:sz w:val="20"/>
              </w:rPr>
            </w:pPr>
            <w:r w:rsidRPr="001932AF">
              <w:rPr>
                <w:rFonts w:cs="Calibri"/>
                <w:sz w:val="20"/>
              </w:rPr>
              <w:t>Assistant Professor</w:t>
            </w:r>
          </w:p>
        </w:tc>
      </w:tr>
      <w:tr w:rsidR="00314239" w:rsidRPr="001932AF" w14:paraId="421D747D"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F4F6863" w14:textId="77777777" w:rsidR="00314239" w:rsidRPr="001932AF" w:rsidRDefault="00314239" w:rsidP="00596862">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46497BA" w14:textId="77777777" w:rsidR="00314239" w:rsidRPr="001932AF" w:rsidRDefault="00014214" w:rsidP="00454637">
            <w:pPr>
              <w:spacing w:before="0" w:after="0"/>
              <w:rPr>
                <w:rFonts w:cs="Calibri"/>
                <w:sz w:val="20"/>
              </w:rPr>
            </w:pPr>
            <w:r w:rsidRPr="001932AF">
              <w:rPr>
                <w:rFonts w:cs="Calibri"/>
                <w:sz w:val="20"/>
              </w:rPr>
              <w:t>1403 29 Street NW</w:t>
            </w:r>
          </w:p>
        </w:tc>
      </w:tr>
      <w:tr w:rsidR="00314239" w:rsidRPr="001932AF" w14:paraId="7E40B358"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F0AC8E8" w14:textId="77777777" w:rsidR="00314239" w:rsidRPr="001932AF" w:rsidRDefault="00314239" w:rsidP="00596862">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BCA62E4" w14:textId="77777777" w:rsidR="00314239" w:rsidRPr="001932AF" w:rsidRDefault="00014214" w:rsidP="00454637">
            <w:pPr>
              <w:spacing w:before="0" w:after="0"/>
              <w:rPr>
                <w:rFonts w:cs="Calibri"/>
                <w:sz w:val="20"/>
              </w:rPr>
            </w:pPr>
            <w:r w:rsidRPr="001932AF">
              <w:rPr>
                <w:rFonts w:cs="Calibri"/>
                <w:sz w:val="20"/>
              </w:rPr>
              <w:t>T2N 2T9</w:t>
            </w:r>
          </w:p>
        </w:tc>
      </w:tr>
      <w:tr w:rsidR="00314239" w:rsidRPr="001932AF" w14:paraId="22A324A6"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32D341A" w14:textId="77777777" w:rsidR="00314239" w:rsidRPr="001932AF" w:rsidRDefault="00314239" w:rsidP="00596862">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8348A1C" w14:textId="77777777" w:rsidR="00314239" w:rsidRPr="001932AF" w:rsidRDefault="00014214" w:rsidP="00454637">
            <w:pPr>
              <w:spacing w:before="0" w:after="0"/>
              <w:rPr>
                <w:rFonts w:cs="Calibri"/>
                <w:sz w:val="20"/>
              </w:rPr>
            </w:pPr>
            <w:r w:rsidRPr="001932AF">
              <w:rPr>
                <w:rFonts w:cs="Calibri"/>
                <w:sz w:val="20"/>
              </w:rPr>
              <w:t>Calgary</w:t>
            </w:r>
          </w:p>
        </w:tc>
      </w:tr>
      <w:tr w:rsidR="00314239" w:rsidRPr="001932AF" w14:paraId="7385504F"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7C1AAED" w14:textId="77777777" w:rsidR="00314239" w:rsidRPr="001932AF" w:rsidRDefault="00314239" w:rsidP="00596862">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BC72FE6" w14:textId="77777777" w:rsidR="00314239" w:rsidRPr="001932AF" w:rsidRDefault="00014214" w:rsidP="00454637">
            <w:pPr>
              <w:spacing w:before="0" w:after="0"/>
              <w:rPr>
                <w:rFonts w:cs="Calibri"/>
                <w:sz w:val="20"/>
              </w:rPr>
            </w:pPr>
            <w:r w:rsidRPr="001932AF">
              <w:rPr>
                <w:rFonts w:cs="Calibri"/>
                <w:sz w:val="20"/>
              </w:rPr>
              <w:t>Canada, Alberta</w:t>
            </w:r>
          </w:p>
        </w:tc>
      </w:tr>
      <w:tr w:rsidR="00314239" w:rsidRPr="001932AF" w14:paraId="5597E2F9"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C66EB05" w14:textId="77777777" w:rsidR="00314239" w:rsidRPr="001932AF" w:rsidRDefault="00314239" w:rsidP="00596862">
            <w:pPr>
              <w:spacing w:before="0" w:after="0"/>
              <w:rPr>
                <w:rFonts w:cs="Calibri"/>
                <w:bCs w:val="0"/>
                <w:color w:val="auto"/>
                <w:sz w:val="20"/>
              </w:rPr>
            </w:pPr>
            <w:r w:rsidRPr="001932AF">
              <w:rPr>
                <w:rFonts w:cs="Calibri"/>
                <w:sz w:val="20"/>
              </w:rPr>
              <w:t>Relevant funding organisation</w:t>
            </w:r>
            <w:r w:rsidR="00AD5064" w:rsidRPr="001932AF">
              <w:rPr>
                <w:rFonts w:cs="Calibri"/>
                <w:sz w:val="20"/>
              </w:rPr>
              <w:t xml:space="preserve"> (if no funding is requested, please write “none”)</w:t>
            </w:r>
            <w:r w:rsidR="00AD5064" w:rsidRPr="001932AF">
              <w:rPr>
                <w:rFonts w:cs="Calibri"/>
                <w:sz w:val="20"/>
                <w:vertAlign w:val="superscript"/>
              </w:rPr>
              <w:t xml:space="preserve"> </w:t>
            </w:r>
            <w:r w:rsidR="00AD5064" w:rsidRPr="001932AF">
              <w:rPr>
                <w:rFonts w:cs="Calibri"/>
                <w:bCs w:val="0"/>
                <w:color w:val="auto"/>
                <w:sz w:val="20"/>
                <w:vertAlign w:val="superscript"/>
              </w:rPr>
              <w:footnoteReference w:id="3"/>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35316A0" w14:textId="77777777" w:rsidR="00314239" w:rsidRPr="004112F8" w:rsidRDefault="00014214" w:rsidP="00454637">
            <w:pPr>
              <w:spacing w:before="0" w:after="0"/>
              <w:rPr>
                <w:rFonts w:cs="Calibri"/>
                <w:sz w:val="20"/>
              </w:rPr>
            </w:pPr>
            <w:r w:rsidRPr="004112F8">
              <w:rPr>
                <w:rFonts w:cs="Calibri"/>
                <w:sz w:val="20"/>
              </w:rPr>
              <w:t>Canadian Institutes of Health Research</w:t>
            </w:r>
          </w:p>
        </w:tc>
      </w:tr>
      <w:tr w:rsidR="00314239" w:rsidRPr="001932AF" w14:paraId="09FA3F3D"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EEB4532" w14:textId="77777777" w:rsidR="00314239" w:rsidRPr="001932AF" w:rsidRDefault="00314239" w:rsidP="00596862">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2CA67BA" w14:textId="77777777" w:rsidR="00314239" w:rsidRPr="001932AF" w:rsidRDefault="00014214" w:rsidP="00454637">
            <w:pPr>
              <w:spacing w:before="0" w:after="0"/>
              <w:rPr>
                <w:rFonts w:cs="Calibri"/>
                <w:sz w:val="20"/>
              </w:rPr>
            </w:pPr>
            <w:r w:rsidRPr="001932AF">
              <w:rPr>
                <w:rFonts w:cs="Calibri"/>
                <w:sz w:val="20"/>
              </w:rPr>
              <w:t>+1 403.944.8916</w:t>
            </w:r>
          </w:p>
        </w:tc>
      </w:tr>
      <w:tr w:rsidR="00314239" w:rsidRPr="001932AF" w14:paraId="7FC5223D"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058B384" w14:textId="77777777" w:rsidR="00314239" w:rsidRPr="001932AF" w:rsidRDefault="00314239" w:rsidP="00596862">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5EBBD2C" w14:textId="77777777" w:rsidR="00314239" w:rsidRPr="001932AF" w:rsidRDefault="00014214" w:rsidP="00454637">
            <w:pPr>
              <w:spacing w:before="0" w:after="0"/>
              <w:rPr>
                <w:rFonts w:cs="Calibri"/>
                <w:sz w:val="20"/>
              </w:rPr>
            </w:pPr>
            <w:r w:rsidRPr="001932AF">
              <w:rPr>
                <w:rFonts w:cs="Calibri"/>
                <w:sz w:val="20"/>
              </w:rPr>
              <w:t>+1 403.283.2270</w:t>
            </w:r>
          </w:p>
        </w:tc>
      </w:tr>
      <w:tr w:rsidR="00314239" w:rsidRPr="001932AF" w14:paraId="186A7DAB"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8BF7585" w14:textId="77777777" w:rsidR="00314239" w:rsidRPr="001932AF" w:rsidRDefault="00314239" w:rsidP="00596862">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40C56CA" w14:textId="4ADD8BE0" w:rsidR="00314239" w:rsidRPr="001932AF" w:rsidRDefault="007C7AA2" w:rsidP="00454637">
            <w:pPr>
              <w:spacing w:before="0" w:after="0"/>
              <w:rPr>
                <w:rFonts w:cs="Calibri"/>
                <w:sz w:val="20"/>
              </w:rPr>
            </w:pPr>
            <w:hyperlink r:id="rId14" w:history="1">
              <w:r w:rsidR="00DD6E4B" w:rsidRPr="008849D4">
                <w:rPr>
                  <w:rStyle w:val="Hyperlink"/>
                  <w:rFonts w:cs="Calibri"/>
                  <w:sz w:val="20"/>
                </w:rPr>
                <w:t>cbjoseph@ucalgary.ca</w:t>
              </w:r>
            </w:hyperlink>
          </w:p>
        </w:tc>
      </w:tr>
      <w:tr w:rsidR="00314239" w:rsidRPr="001932AF" w14:paraId="7F243D82"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863CD61" w14:textId="77777777" w:rsidR="00314239" w:rsidRPr="001932AF" w:rsidRDefault="00314239" w:rsidP="00596862">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4"/>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7CAEE49" w14:textId="77777777" w:rsidR="00314239" w:rsidRPr="004112F8" w:rsidRDefault="00014214" w:rsidP="00454637">
            <w:pPr>
              <w:spacing w:before="0" w:after="0"/>
              <w:rPr>
                <w:rFonts w:cs="Calibri"/>
                <w:sz w:val="20"/>
              </w:rPr>
            </w:pPr>
            <w:r w:rsidRPr="004112F8">
              <w:rPr>
                <w:rFonts w:cs="Calibri"/>
                <w:sz w:val="20"/>
              </w:rPr>
              <w:t>None</w:t>
            </w:r>
          </w:p>
        </w:tc>
      </w:tr>
      <w:tr w:rsidR="00314239" w:rsidRPr="001932AF" w14:paraId="055FA25E"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2C58A002" w14:textId="77777777" w:rsidR="00314239" w:rsidRPr="001932AF" w:rsidRDefault="00314239" w:rsidP="00596862">
            <w:pPr>
              <w:spacing w:before="0" w:after="0"/>
              <w:rPr>
                <w:rFonts w:cs="Calibri"/>
                <w:bCs w:val="0"/>
                <w:color w:val="auto"/>
                <w:sz w:val="20"/>
              </w:rPr>
            </w:pPr>
            <w:r w:rsidRPr="001932AF">
              <w:rPr>
                <w:rFonts w:cs="Calibri"/>
                <w:sz w:val="20"/>
              </w:rPr>
              <w:t>Other personnel participating in the project</w:t>
            </w:r>
          </w:p>
          <w:p w14:paraId="5EFF4943" w14:textId="77777777" w:rsidR="00314239" w:rsidRPr="001932AF" w:rsidRDefault="00314239" w:rsidP="00596862">
            <w:pPr>
              <w:spacing w:before="0" w:after="0"/>
              <w:rPr>
                <w:rFonts w:cs="Calibri"/>
                <w:bCs w:val="0"/>
                <w:color w:val="auto"/>
                <w:sz w:val="20"/>
              </w:rPr>
            </w:pPr>
            <w:r w:rsidRPr="001932AF">
              <w:rPr>
                <w:rFonts w:cs="Calibri"/>
                <w:sz w:val="20"/>
              </w:rPr>
              <w:t>(please provide last and first names</w:t>
            </w:r>
          </w:p>
          <w:p w14:paraId="02AA75B2" w14:textId="77777777" w:rsidR="00314239" w:rsidRPr="001932AF" w:rsidRDefault="00314239" w:rsidP="00596862">
            <w:pPr>
              <w:spacing w:before="0" w:after="0"/>
              <w:rPr>
                <w:rFonts w:cs="Calibri"/>
                <w:bCs w:val="0"/>
                <w:color w:val="auto"/>
                <w:sz w:val="20"/>
              </w:rPr>
            </w:pPr>
            <w:r w:rsidRPr="001932AF">
              <w:rPr>
                <w:rFonts w:cs="Calibri"/>
                <w:sz w:val="20"/>
              </w:rPr>
              <w:t>and positions, 1</w:t>
            </w:r>
          </w:p>
          <w:p w14:paraId="6071E5C9" w14:textId="77777777" w:rsidR="00314239" w:rsidRPr="001932AF" w:rsidRDefault="00314239" w:rsidP="00596862">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C892BBD" w14:textId="77777777" w:rsidR="00314239" w:rsidRPr="001932AF" w:rsidRDefault="00014214" w:rsidP="00454637">
            <w:pPr>
              <w:spacing w:before="0" w:after="0"/>
              <w:rPr>
                <w:rFonts w:cs="Calibri"/>
                <w:sz w:val="20"/>
              </w:rPr>
            </w:pPr>
            <w:r w:rsidRPr="001932AF">
              <w:rPr>
                <w:rFonts w:cs="Calibri"/>
                <w:sz w:val="20"/>
              </w:rPr>
              <w:t xml:space="preserve">Jordan Engbers, CEO of </w:t>
            </w:r>
            <w:proofErr w:type="spellStart"/>
            <w:r w:rsidRPr="001932AF">
              <w:rPr>
                <w:rFonts w:cs="Calibri"/>
                <w:sz w:val="20"/>
              </w:rPr>
              <w:t>Desid</w:t>
            </w:r>
            <w:proofErr w:type="spellEnd"/>
            <w:r w:rsidRPr="001932AF">
              <w:rPr>
                <w:rFonts w:cs="Calibri"/>
                <w:sz w:val="20"/>
              </w:rPr>
              <w:t xml:space="preserve"> Labs Inc. (SME)</w:t>
            </w:r>
          </w:p>
        </w:tc>
      </w:tr>
      <w:tr w:rsidR="00314239" w:rsidRPr="001932AF" w14:paraId="6FE035C7"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40E4A62C" w14:textId="77777777" w:rsidR="00314239" w:rsidRPr="001932AF" w:rsidRDefault="00314239"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EC7BE67" w14:textId="77777777" w:rsidR="00314239" w:rsidRPr="001932AF" w:rsidRDefault="00314239" w:rsidP="00454637">
            <w:pPr>
              <w:spacing w:before="0" w:after="0"/>
              <w:rPr>
                <w:rFonts w:cs="Calibri"/>
                <w:sz w:val="20"/>
              </w:rPr>
            </w:pPr>
          </w:p>
        </w:tc>
      </w:tr>
      <w:tr w:rsidR="00314239" w:rsidRPr="001932AF" w14:paraId="4D8B92B1"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077C149F" w14:textId="77777777" w:rsidR="00314239" w:rsidRPr="001932AF" w:rsidRDefault="00314239"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E2FDF05" w14:textId="77777777" w:rsidR="00314239" w:rsidRPr="001932AF" w:rsidRDefault="00314239" w:rsidP="00454637">
            <w:pPr>
              <w:spacing w:before="0" w:after="0"/>
              <w:rPr>
                <w:rFonts w:cs="Calibri"/>
                <w:sz w:val="20"/>
              </w:rPr>
            </w:pPr>
          </w:p>
        </w:tc>
      </w:tr>
      <w:tr w:rsidR="00314239" w:rsidRPr="001932AF" w14:paraId="341CDFEA"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7E875BE6" w14:textId="77777777" w:rsidR="00314239" w:rsidRPr="001932AF" w:rsidRDefault="00314239"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9DD9153" w14:textId="77777777" w:rsidR="00314239" w:rsidRPr="001932AF" w:rsidRDefault="00314239" w:rsidP="00454637">
            <w:pPr>
              <w:spacing w:before="0" w:after="0"/>
              <w:rPr>
                <w:rFonts w:cs="Calibri"/>
                <w:sz w:val="20"/>
              </w:rPr>
            </w:pPr>
          </w:p>
        </w:tc>
      </w:tr>
      <w:tr w:rsidR="00314239" w:rsidRPr="001932AF" w14:paraId="7F3E001B"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52C6E7C7" w14:textId="77777777" w:rsidR="00314239" w:rsidRPr="001932AF" w:rsidRDefault="00314239"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3B699FB" w14:textId="77777777" w:rsidR="00314239" w:rsidRPr="001932AF" w:rsidRDefault="00314239" w:rsidP="00454637">
            <w:pPr>
              <w:spacing w:before="0" w:after="0"/>
              <w:rPr>
                <w:rFonts w:cs="Calibri"/>
                <w:sz w:val="20"/>
              </w:rPr>
            </w:pPr>
          </w:p>
        </w:tc>
      </w:tr>
    </w:tbl>
    <w:p w14:paraId="0897086B" w14:textId="77777777" w:rsidR="00BA123C" w:rsidRPr="001932AF" w:rsidRDefault="00BA123C" w:rsidP="00FA72DD">
      <w:pPr>
        <w:pStyle w:val="Default"/>
        <w:numPr>
          <w:ilvl w:val="1"/>
          <w:numId w:val="12"/>
        </w:numPr>
        <w:spacing w:line="276" w:lineRule="auto"/>
        <w:ind w:left="567" w:hanging="357"/>
        <w:outlineLvl w:val="1"/>
        <w:rPr>
          <w:rFonts w:ascii="Calibri" w:hAnsi="Calibri" w:cs="Times New Roman"/>
          <w:b/>
          <w:bCs/>
          <w:smallCaps/>
          <w:color w:val="auto"/>
          <w:kern w:val="32"/>
          <w:sz w:val="26"/>
          <w:szCs w:val="32"/>
          <w:lang w:val="en-GB" w:eastAsia="fr-FR"/>
        </w:rPr>
      </w:pPr>
      <w:r w:rsidRPr="001932AF">
        <w:rPr>
          <w:lang w:val="en-GB"/>
        </w:rPr>
        <w:br w:type="page"/>
      </w:r>
      <w:r w:rsidRPr="001932AF">
        <w:rPr>
          <w:rFonts w:ascii="Calibri" w:hAnsi="Calibri" w:cs="Times New Roman"/>
          <w:b/>
          <w:bCs/>
          <w:smallCaps/>
          <w:color w:val="auto"/>
          <w:kern w:val="32"/>
          <w:sz w:val="26"/>
          <w:szCs w:val="32"/>
          <w:lang w:val="en-GB" w:eastAsia="fr-FR"/>
        </w:rPr>
        <w:lastRenderedPageBreak/>
        <w:t>Project partner 3 </w:t>
      </w:r>
    </w:p>
    <w:p w14:paraId="252AA70C" w14:textId="77777777" w:rsidR="00AD5064" w:rsidRPr="001932AF" w:rsidRDefault="00AD5064" w:rsidP="000913CD">
      <w:pPr>
        <w:pStyle w:val="Default"/>
        <w:tabs>
          <w:tab w:val="left" w:pos="1701"/>
        </w:tabs>
        <w:spacing w:line="276" w:lineRule="auto"/>
        <w:ind w:left="720"/>
        <w:rPr>
          <w:sz w:val="14"/>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AD5064" w:rsidRPr="001932AF" w14:paraId="787E40B6" w14:textId="77777777" w:rsidTr="0045463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0573758" w14:textId="77777777" w:rsidR="00AD5064" w:rsidRPr="001932AF" w:rsidRDefault="00AD5064" w:rsidP="00596862">
            <w:pPr>
              <w:spacing w:before="0" w:after="0"/>
              <w:rPr>
                <w:rFonts w:cs="Calibri"/>
                <w:bCs w:val="0"/>
                <w:color w:val="auto"/>
                <w:sz w:val="20"/>
              </w:rPr>
            </w:pPr>
            <w:r w:rsidRPr="001932AF">
              <w:rPr>
                <w:rFonts w:cs="Calibri"/>
                <w:sz w:val="20"/>
              </w:rPr>
              <w:t>Last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CF32FD1" w14:textId="77777777" w:rsidR="00AD5064" w:rsidRPr="009E1B7F" w:rsidRDefault="00014214" w:rsidP="00454637">
            <w:pPr>
              <w:spacing w:before="0" w:after="0"/>
              <w:rPr>
                <w:rFonts w:cs="Calibri"/>
                <w:b w:val="0"/>
                <w:bCs w:val="0"/>
                <w:color w:val="auto"/>
                <w:sz w:val="20"/>
              </w:rPr>
            </w:pPr>
            <w:r w:rsidRPr="009E1B7F">
              <w:rPr>
                <w:rFonts w:cs="Calibri"/>
                <w:b w:val="0"/>
                <w:color w:val="auto"/>
                <w:sz w:val="20"/>
              </w:rPr>
              <w:t>Chiocchetti</w:t>
            </w:r>
          </w:p>
        </w:tc>
      </w:tr>
      <w:tr w:rsidR="00AD5064" w:rsidRPr="001932AF" w14:paraId="12F9BAB4"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E857384" w14:textId="77777777" w:rsidR="00AD5064" w:rsidRPr="001932AF" w:rsidRDefault="00AD5064" w:rsidP="00596862">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0AD49ED" w14:textId="77777777" w:rsidR="00AD5064" w:rsidRPr="001932AF" w:rsidRDefault="00014214" w:rsidP="00454637">
            <w:pPr>
              <w:spacing w:before="0" w:after="0"/>
              <w:rPr>
                <w:rFonts w:cs="Calibri"/>
                <w:sz w:val="20"/>
              </w:rPr>
            </w:pPr>
            <w:r w:rsidRPr="001932AF">
              <w:rPr>
                <w:rFonts w:cs="Calibri"/>
                <w:sz w:val="20"/>
              </w:rPr>
              <w:t>Andreas G.</w:t>
            </w:r>
          </w:p>
        </w:tc>
      </w:tr>
      <w:tr w:rsidR="00AD5064" w:rsidRPr="001932AF" w14:paraId="50CF298D"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17C4850" w14:textId="77777777" w:rsidR="00AD5064" w:rsidRPr="001932AF" w:rsidRDefault="00AD5064" w:rsidP="00596862">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7EED786" w14:textId="77777777" w:rsidR="00AD5064" w:rsidRPr="001932AF" w:rsidRDefault="00014214" w:rsidP="00454637">
            <w:pPr>
              <w:spacing w:before="0" w:after="0"/>
              <w:rPr>
                <w:rFonts w:cs="Calibri"/>
                <w:sz w:val="20"/>
              </w:rPr>
            </w:pPr>
            <w:r w:rsidRPr="001932AF">
              <w:rPr>
                <w:rFonts w:cs="Calibri"/>
                <w:sz w:val="20"/>
              </w:rPr>
              <w:t>Male</w:t>
            </w:r>
          </w:p>
        </w:tc>
      </w:tr>
      <w:tr w:rsidR="00AD5064" w:rsidRPr="001932AF" w14:paraId="375A76D4"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679DDBD" w14:textId="77777777" w:rsidR="00AD5064" w:rsidRPr="001932AF" w:rsidRDefault="00AD5064" w:rsidP="00596862">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C3C7B7D" w14:textId="77777777" w:rsidR="00AD5064" w:rsidRPr="001932AF" w:rsidRDefault="00014214" w:rsidP="00454637">
            <w:pPr>
              <w:spacing w:before="0" w:after="0"/>
              <w:rPr>
                <w:rFonts w:cs="Calibri"/>
                <w:sz w:val="20"/>
              </w:rPr>
            </w:pPr>
            <w:proofErr w:type="spellStart"/>
            <w:r w:rsidRPr="001932AF">
              <w:rPr>
                <w:rFonts w:cs="Calibri"/>
                <w:sz w:val="20"/>
              </w:rPr>
              <w:t>Dr.</w:t>
            </w:r>
            <w:proofErr w:type="spellEnd"/>
            <w:r w:rsidRPr="001932AF">
              <w:rPr>
                <w:rFonts w:cs="Calibri"/>
                <w:sz w:val="20"/>
              </w:rPr>
              <w:t xml:space="preserve"> </w:t>
            </w:r>
            <w:proofErr w:type="spellStart"/>
            <w:r w:rsidRPr="001932AF">
              <w:rPr>
                <w:rFonts w:cs="Calibri"/>
                <w:sz w:val="20"/>
              </w:rPr>
              <w:t>rer</w:t>
            </w:r>
            <w:proofErr w:type="spellEnd"/>
            <w:r w:rsidRPr="001932AF">
              <w:rPr>
                <w:rFonts w:cs="Calibri"/>
                <w:sz w:val="20"/>
              </w:rPr>
              <w:t>. nat.</w:t>
            </w:r>
          </w:p>
        </w:tc>
      </w:tr>
      <w:tr w:rsidR="00AD5064" w:rsidRPr="001932AF" w14:paraId="3FC6DD80"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48D65C7" w14:textId="77777777" w:rsidR="00AD5064" w:rsidRPr="001932AF" w:rsidRDefault="00AD5064" w:rsidP="00596862">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F865710" w14:textId="77777777" w:rsidR="00AD5064" w:rsidRPr="001932AF" w:rsidRDefault="00014214" w:rsidP="00454637">
            <w:pPr>
              <w:spacing w:before="0" w:after="0"/>
              <w:rPr>
                <w:rFonts w:cs="Calibri"/>
                <w:sz w:val="20"/>
              </w:rPr>
            </w:pPr>
            <w:r w:rsidRPr="001932AF">
              <w:rPr>
                <w:rFonts w:cs="Calibri"/>
                <w:sz w:val="20"/>
              </w:rPr>
              <w:t>Goethe University Frankfurt a. M., University Hospital</w:t>
            </w:r>
          </w:p>
        </w:tc>
      </w:tr>
      <w:tr w:rsidR="00AD5064" w:rsidRPr="001932AF" w14:paraId="34BCB3DF"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B2C456D" w14:textId="77777777" w:rsidR="00AD5064" w:rsidRPr="001932AF" w:rsidRDefault="00AD5064" w:rsidP="00596862">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C703CD6" w14:textId="77777777" w:rsidR="00AD5064" w:rsidRPr="001932AF" w:rsidRDefault="0001421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AD5064" w:rsidRPr="001932AF">
              <w:rPr>
                <w:rFonts w:cs="Calibri"/>
                <w:sz w:val="20"/>
              </w:rPr>
              <w:t xml:space="preserve"> Academia (research teams working in universities, other higher education institutions or research institutes)</w:t>
            </w:r>
          </w:p>
          <w:p w14:paraId="78DAE090" w14:textId="77777777" w:rsidR="00AD5064" w:rsidRPr="001932AF" w:rsidRDefault="0001421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AD5064" w:rsidRPr="001932AF">
              <w:rPr>
                <w:sz w:val="20"/>
              </w:rPr>
              <w:t xml:space="preserve"> </w:t>
            </w:r>
            <w:r w:rsidR="00AD5064" w:rsidRPr="001932AF">
              <w:rPr>
                <w:rFonts w:cs="Calibri"/>
                <w:sz w:val="20"/>
              </w:rPr>
              <w:t>Clinical/public health research sector (research teams working in hospitals/public health and/or other health care settings and health organisations)</w:t>
            </w:r>
          </w:p>
          <w:p w14:paraId="7FE5FA35" w14:textId="77777777" w:rsidR="00AD5064" w:rsidRPr="001932AF" w:rsidRDefault="00AD5064" w:rsidP="00454637">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000464A7" w:rsidRPr="001932AF">
              <w:rPr>
                <w:rFonts w:cs="Calibri"/>
                <w:sz w:val="20"/>
              </w:rPr>
              <w:t>Private partner</w:t>
            </w:r>
          </w:p>
        </w:tc>
      </w:tr>
      <w:tr w:rsidR="00AD5064" w:rsidRPr="001932AF" w14:paraId="2C44B49A"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64D4C27" w14:textId="77777777" w:rsidR="00AD5064" w:rsidRPr="001932AF" w:rsidRDefault="00AD5064" w:rsidP="00596862">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E6F3B5A" w14:textId="77777777" w:rsidR="00AD5064" w:rsidRPr="001932AF" w:rsidRDefault="00014214" w:rsidP="00454637">
            <w:pPr>
              <w:spacing w:before="0" w:after="0"/>
              <w:rPr>
                <w:rFonts w:cs="Calibri"/>
                <w:sz w:val="20"/>
              </w:rPr>
            </w:pPr>
            <w:r w:rsidRPr="001932AF">
              <w:rPr>
                <w:rFonts w:cs="Calibri"/>
                <w:sz w:val="20"/>
              </w:rPr>
              <w:t>Department of Child and Adolescent Psychiatry, Psychosomatics and Psychotherapy</w:t>
            </w:r>
          </w:p>
        </w:tc>
      </w:tr>
      <w:tr w:rsidR="00AD5064" w:rsidRPr="001932AF" w14:paraId="40645173"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2D147AB" w14:textId="77777777" w:rsidR="00AD5064" w:rsidRPr="001932AF" w:rsidRDefault="00AD5064" w:rsidP="00596862">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1B74F27" w14:textId="77777777" w:rsidR="00AD5064" w:rsidRPr="001932AF" w:rsidRDefault="00014214" w:rsidP="00454637">
            <w:pPr>
              <w:spacing w:before="0" w:after="0"/>
              <w:rPr>
                <w:rFonts w:cs="Calibri"/>
                <w:sz w:val="20"/>
              </w:rPr>
            </w:pPr>
            <w:r w:rsidRPr="001932AF">
              <w:rPr>
                <w:rFonts w:cs="Calibri"/>
                <w:sz w:val="20"/>
              </w:rPr>
              <w:t>Head Molecular Genetics Laboratory</w:t>
            </w:r>
          </w:p>
        </w:tc>
      </w:tr>
      <w:tr w:rsidR="00AD5064" w:rsidRPr="001932AF" w14:paraId="02E4FFB9"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3959127" w14:textId="77777777" w:rsidR="00AD5064" w:rsidRPr="001932AF" w:rsidRDefault="00AD5064" w:rsidP="00596862">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BEE5FFA" w14:textId="77777777" w:rsidR="00AD5064" w:rsidRPr="001932AF" w:rsidRDefault="00014214" w:rsidP="00454637">
            <w:pPr>
              <w:spacing w:before="0" w:after="0"/>
              <w:rPr>
                <w:rFonts w:cs="Calibri"/>
                <w:sz w:val="20"/>
              </w:rPr>
            </w:pPr>
            <w:proofErr w:type="spellStart"/>
            <w:r w:rsidRPr="001932AF">
              <w:rPr>
                <w:rFonts w:cs="Calibri"/>
                <w:sz w:val="20"/>
              </w:rPr>
              <w:t>Deutschordenstr</w:t>
            </w:r>
            <w:proofErr w:type="spellEnd"/>
            <w:r w:rsidRPr="001932AF">
              <w:rPr>
                <w:rFonts w:cs="Calibri"/>
                <w:sz w:val="20"/>
              </w:rPr>
              <w:t>. 50</w:t>
            </w:r>
          </w:p>
        </w:tc>
      </w:tr>
      <w:tr w:rsidR="00AD5064" w:rsidRPr="001932AF" w14:paraId="0BDB1E0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6330019" w14:textId="77777777" w:rsidR="00AD5064" w:rsidRPr="001932AF" w:rsidRDefault="00AD5064" w:rsidP="00596862">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D979927" w14:textId="77777777" w:rsidR="00AD5064" w:rsidRPr="001932AF" w:rsidRDefault="00014214" w:rsidP="00454637">
            <w:pPr>
              <w:spacing w:before="0" w:after="0"/>
              <w:rPr>
                <w:rFonts w:cs="Calibri"/>
                <w:sz w:val="20"/>
              </w:rPr>
            </w:pPr>
            <w:r w:rsidRPr="001932AF">
              <w:rPr>
                <w:rFonts w:cs="Calibri"/>
                <w:sz w:val="20"/>
              </w:rPr>
              <w:t>60528</w:t>
            </w:r>
          </w:p>
        </w:tc>
      </w:tr>
      <w:tr w:rsidR="00AD5064" w:rsidRPr="001932AF" w14:paraId="7385CFDF"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01B9023" w14:textId="77777777" w:rsidR="00AD5064" w:rsidRPr="001932AF" w:rsidRDefault="00AD5064" w:rsidP="00596862">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C758540" w14:textId="77777777" w:rsidR="00AD5064" w:rsidRPr="001932AF" w:rsidRDefault="00014214" w:rsidP="00454637">
            <w:pPr>
              <w:spacing w:before="0" w:after="0"/>
              <w:rPr>
                <w:rFonts w:cs="Calibri"/>
                <w:sz w:val="20"/>
              </w:rPr>
            </w:pPr>
            <w:r w:rsidRPr="001932AF">
              <w:rPr>
                <w:rFonts w:cs="Calibri"/>
                <w:sz w:val="20"/>
              </w:rPr>
              <w:t xml:space="preserve">Frankfurt </w:t>
            </w:r>
            <w:proofErr w:type="spellStart"/>
            <w:r w:rsidRPr="001932AF">
              <w:rPr>
                <w:rFonts w:cs="Calibri"/>
                <w:sz w:val="20"/>
              </w:rPr>
              <w:t>a.M.</w:t>
            </w:r>
            <w:proofErr w:type="spellEnd"/>
          </w:p>
        </w:tc>
      </w:tr>
      <w:tr w:rsidR="00AD5064" w:rsidRPr="001932AF" w14:paraId="7183ED31"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F84A64E" w14:textId="77777777" w:rsidR="00AD5064" w:rsidRPr="001932AF" w:rsidRDefault="00AD5064" w:rsidP="00596862">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EECE7C2" w14:textId="77777777" w:rsidR="00AD5064" w:rsidRPr="001932AF" w:rsidRDefault="00014214" w:rsidP="00454637">
            <w:pPr>
              <w:spacing w:before="0" w:after="0"/>
              <w:rPr>
                <w:rFonts w:cs="Calibri"/>
                <w:sz w:val="20"/>
              </w:rPr>
            </w:pPr>
            <w:r w:rsidRPr="001932AF">
              <w:rPr>
                <w:rFonts w:cs="Calibri"/>
                <w:sz w:val="20"/>
              </w:rPr>
              <w:t>Germany</w:t>
            </w:r>
          </w:p>
        </w:tc>
      </w:tr>
      <w:tr w:rsidR="00AD5064" w:rsidRPr="001932AF" w14:paraId="14CBF336"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D2F6A55" w14:textId="77777777" w:rsidR="00AD5064" w:rsidRPr="001932AF" w:rsidRDefault="00AD5064" w:rsidP="00596862">
            <w:pPr>
              <w:spacing w:before="0" w:after="0"/>
              <w:rPr>
                <w:rFonts w:cs="Calibri"/>
                <w:bCs w:val="0"/>
                <w:color w:val="auto"/>
                <w:sz w:val="20"/>
              </w:rPr>
            </w:pPr>
            <w:r w:rsidRPr="001932AF">
              <w:rPr>
                <w:rFonts w:cs="Calibri"/>
                <w:sz w:val="20"/>
              </w:rPr>
              <w:t>Relevant funding organisation (if no funding is requested, please write “none”)</w:t>
            </w:r>
            <w:r w:rsidRPr="001932AF">
              <w:rPr>
                <w:rFonts w:cs="Calibri"/>
                <w:sz w:val="20"/>
                <w:vertAlign w:val="superscript"/>
              </w:rPr>
              <w:t xml:space="preserve"> </w:t>
            </w:r>
            <w:r w:rsidRPr="001932AF">
              <w:rPr>
                <w:rFonts w:cs="Calibri"/>
                <w:bCs w:val="0"/>
                <w:color w:val="auto"/>
                <w:sz w:val="20"/>
                <w:vertAlign w:val="superscript"/>
              </w:rPr>
              <w:footnoteReference w:id="5"/>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F0F30B2" w14:textId="77777777" w:rsidR="00AD5064" w:rsidRPr="004112F8" w:rsidRDefault="00014214" w:rsidP="00454637">
            <w:pPr>
              <w:spacing w:before="0" w:after="0"/>
              <w:rPr>
                <w:rFonts w:cs="Calibri"/>
                <w:sz w:val="20"/>
              </w:rPr>
            </w:pPr>
            <w:r w:rsidRPr="004112F8">
              <w:rPr>
                <w:rFonts w:cs="Calibri"/>
                <w:sz w:val="20"/>
              </w:rPr>
              <w:t>Federal Ministry of Education and Research (BMBF)</w:t>
            </w:r>
          </w:p>
        </w:tc>
      </w:tr>
      <w:tr w:rsidR="00AD5064" w:rsidRPr="001932AF" w14:paraId="3DF30B4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F3E0A39" w14:textId="77777777" w:rsidR="00AD5064" w:rsidRPr="001932AF" w:rsidRDefault="00AD5064" w:rsidP="00596862">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A1B21F8" w14:textId="77777777" w:rsidR="00AD5064" w:rsidRPr="001932AF" w:rsidRDefault="00014214" w:rsidP="00454637">
            <w:pPr>
              <w:spacing w:before="0" w:after="0"/>
              <w:rPr>
                <w:rFonts w:cs="Calibri"/>
                <w:sz w:val="20"/>
              </w:rPr>
            </w:pPr>
            <w:r w:rsidRPr="001932AF">
              <w:rPr>
                <w:rFonts w:cs="Calibri"/>
                <w:sz w:val="20"/>
              </w:rPr>
              <w:t>+49 (0) 69 6301 6127</w:t>
            </w:r>
          </w:p>
        </w:tc>
      </w:tr>
      <w:tr w:rsidR="00014214" w:rsidRPr="001932AF" w14:paraId="24C73440"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00450A6" w14:textId="77777777" w:rsidR="00014214" w:rsidRPr="001932AF" w:rsidRDefault="00014214" w:rsidP="00596862">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096D070" w14:textId="77777777" w:rsidR="00014214" w:rsidRPr="001932AF" w:rsidRDefault="00014214" w:rsidP="00454637">
            <w:pPr>
              <w:spacing w:before="0" w:after="0"/>
              <w:rPr>
                <w:rFonts w:cs="Calibri"/>
                <w:sz w:val="20"/>
              </w:rPr>
            </w:pPr>
            <w:r w:rsidRPr="001932AF">
              <w:rPr>
                <w:rFonts w:cs="Calibri"/>
                <w:sz w:val="20"/>
              </w:rPr>
              <w:t>+49 (0) 69 6301 80426</w:t>
            </w:r>
          </w:p>
        </w:tc>
      </w:tr>
      <w:tr w:rsidR="00014214" w:rsidRPr="001932AF" w14:paraId="72AAE4E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92C53BE" w14:textId="77777777" w:rsidR="00014214" w:rsidRPr="001932AF" w:rsidRDefault="00014214" w:rsidP="00596862">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495675C" w14:textId="2B347A8B" w:rsidR="00014214" w:rsidRPr="001932AF" w:rsidRDefault="007C7AA2" w:rsidP="00454637">
            <w:pPr>
              <w:spacing w:before="0" w:after="0"/>
              <w:rPr>
                <w:rFonts w:cs="Calibri"/>
                <w:sz w:val="20"/>
              </w:rPr>
            </w:pPr>
            <w:hyperlink r:id="rId15" w:history="1">
              <w:r w:rsidR="00722824" w:rsidRPr="008849D4">
                <w:rPr>
                  <w:rStyle w:val="Hyperlink"/>
                  <w:rFonts w:cs="Calibri"/>
                  <w:sz w:val="20"/>
                </w:rPr>
                <w:t>Andreas.Chiocchetti@kgu.de</w:t>
              </w:r>
            </w:hyperlink>
          </w:p>
        </w:tc>
      </w:tr>
      <w:tr w:rsidR="00014214" w:rsidRPr="001932AF" w14:paraId="7F5AAAB8"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11C3967" w14:textId="77777777" w:rsidR="00014214" w:rsidRPr="001932AF" w:rsidRDefault="00014214" w:rsidP="00596862">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6"/>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2D2E2FB" w14:textId="77777777" w:rsidR="00014214" w:rsidRPr="004112F8" w:rsidRDefault="00014214" w:rsidP="00454637">
            <w:pPr>
              <w:spacing w:before="0" w:after="0"/>
              <w:rPr>
                <w:rFonts w:cs="Calibri"/>
                <w:sz w:val="20"/>
              </w:rPr>
            </w:pPr>
            <w:r w:rsidRPr="004112F8">
              <w:rPr>
                <w:rFonts w:cs="Calibri"/>
                <w:sz w:val="20"/>
              </w:rPr>
              <w:t>None</w:t>
            </w:r>
          </w:p>
        </w:tc>
      </w:tr>
      <w:tr w:rsidR="00014214" w:rsidRPr="001932AF" w14:paraId="410C5E2E"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5454587E" w14:textId="77777777" w:rsidR="00014214" w:rsidRPr="001932AF" w:rsidRDefault="00014214" w:rsidP="00596862">
            <w:pPr>
              <w:spacing w:before="0" w:after="0"/>
              <w:rPr>
                <w:rFonts w:cs="Calibri"/>
                <w:bCs w:val="0"/>
                <w:color w:val="auto"/>
                <w:sz w:val="20"/>
              </w:rPr>
            </w:pPr>
            <w:r w:rsidRPr="001932AF">
              <w:rPr>
                <w:rFonts w:cs="Calibri"/>
                <w:sz w:val="20"/>
              </w:rPr>
              <w:t>Other personnel participating in the project</w:t>
            </w:r>
          </w:p>
          <w:p w14:paraId="42D3B928" w14:textId="77777777" w:rsidR="00014214" w:rsidRPr="001932AF" w:rsidRDefault="00014214" w:rsidP="00596862">
            <w:pPr>
              <w:spacing w:before="0" w:after="0"/>
              <w:rPr>
                <w:rFonts w:cs="Calibri"/>
                <w:bCs w:val="0"/>
                <w:color w:val="auto"/>
                <w:sz w:val="20"/>
              </w:rPr>
            </w:pPr>
            <w:r w:rsidRPr="001932AF">
              <w:rPr>
                <w:rFonts w:cs="Calibri"/>
                <w:sz w:val="20"/>
              </w:rPr>
              <w:t>(please provide last and first names</w:t>
            </w:r>
          </w:p>
          <w:p w14:paraId="4F731623" w14:textId="77777777" w:rsidR="00014214" w:rsidRPr="001932AF" w:rsidRDefault="00014214" w:rsidP="00596862">
            <w:pPr>
              <w:spacing w:before="0" w:after="0"/>
              <w:rPr>
                <w:rFonts w:cs="Calibri"/>
                <w:bCs w:val="0"/>
                <w:color w:val="auto"/>
                <w:sz w:val="20"/>
              </w:rPr>
            </w:pPr>
            <w:r w:rsidRPr="001932AF">
              <w:rPr>
                <w:rFonts w:cs="Calibri"/>
                <w:sz w:val="20"/>
              </w:rPr>
              <w:t>and positions, 1</w:t>
            </w:r>
          </w:p>
          <w:p w14:paraId="0D25180E" w14:textId="77777777" w:rsidR="00014214" w:rsidRPr="001932AF" w:rsidRDefault="00014214" w:rsidP="00596862">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31894AB" w14:textId="77777777" w:rsidR="00014214" w:rsidRPr="001932AF" w:rsidRDefault="00014214" w:rsidP="00454637">
            <w:pPr>
              <w:spacing w:before="0" w:after="0"/>
              <w:rPr>
                <w:rFonts w:cs="Calibri"/>
                <w:sz w:val="20"/>
              </w:rPr>
            </w:pPr>
            <w:r w:rsidRPr="001932AF">
              <w:rPr>
                <w:rFonts w:cs="Calibri"/>
                <w:sz w:val="20"/>
              </w:rPr>
              <w:t>Afsheen Yousaf MSc, Bio-informatician</w:t>
            </w:r>
          </w:p>
        </w:tc>
      </w:tr>
      <w:tr w:rsidR="00014214" w:rsidRPr="001932AF" w14:paraId="4FC35898"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1285E06F" w14:textId="77777777" w:rsidR="00014214" w:rsidRPr="001932AF" w:rsidRDefault="0001421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4FFAE02" w14:textId="77777777" w:rsidR="00014214" w:rsidRPr="001932AF" w:rsidRDefault="00014214" w:rsidP="00454637">
            <w:pPr>
              <w:spacing w:before="0" w:after="0"/>
              <w:rPr>
                <w:rFonts w:cs="Calibri"/>
                <w:sz w:val="20"/>
              </w:rPr>
            </w:pPr>
            <w:r w:rsidRPr="001932AF">
              <w:rPr>
                <w:rFonts w:cs="Calibri"/>
                <w:sz w:val="20"/>
              </w:rPr>
              <w:t>Denise Haslinger MSc, Molecular and Cellular Biologist</w:t>
            </w:r>
          </w:p>
        </w:tc>
      </w:tr>
      <w:tr w:rsidR="00014214" w:rsidRPr="001932AF" w14:paraId="6E05B7AF"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142A9F34" w14:textId="77777777" w:rsidR="00014214" w:rsidRPr="001932AF" w:rsidRDefault="0001421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22A5B84" w14:textId="7BBDB80E" w:rsidR="00014214" w:rsidRPr="00677DD0" w:rsidRDefault="00014214" w:rsidP="00454637">
            <w:pPr>
              <w:spacing w:before="0" w:after="0"/>
              <w:rPr>
                <w:rFonts w:cs="Calibri"/>
                <w:sz w:val="20"/>
              </w:rPr>
            </w:pPr>
          </w:p>
        </w:tc>
      </w:tr>
      <w:tr w:rsidR="00014214" w:rsidRPr="001932AF" w14:paraId="592BDA09"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6C64A185" w14:textId="77777777" w:rsidR="00014214" w:rsidRPr="001932AF" w:rsidRDefault="0001421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B954959" w14:textId="77777777" w:rsidR="00014214" w:rsidRPr="001932AF" w:rsidRDefault="00014214" w:rsidP="00454637">
            <w:pPr>
              <w:spacing w:before="0" w:after="0"/>
              <w:rPr>
                <w:rFonts w:cs="Calibri"/>
                <w:sz w:val="20"/>
              </w:rPr>
            </w:pPr>
          </w:p>
        </w:tc>
      </w:tr>
      <w:tr w:rsidR="00014214" w:rsidRPr="001932AF" w14:paraId="61C6B31D" w14:textId="77777777" w:rsidTr="0045463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02586B1B" w14:textId="77777777" w:rsidR="00014214" w:rsidRPr="001932AF" w:rsidRDefault="0001421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511AA80" w14:textId="77777777" w:rsidR="00014214" w:rsidRPr="001932AF" w:rsidRDefault="00014214" w:rsidP="00454637">
            <w:pPr>
              <w:spacing w:before="0" w:after="0"/>
              <w:rPr>
                <w:rFonts w:cs="Calibri"/>
                <w:sz w:val="20"/>
              </w:rPr>
            </w:pPr>
          </w:p>
        </w:tc>
      </w:tr>
    </w:tbl>
    <w:p w14:paraId="1ED23C60" w14:textId="77777777" w:rsidR="00AD5064" w:rsidRPr="001932AF" w:rsidRDefault="00AD5064" w:rsidP="005A4F33">
      <w:pPr>
        <w:pStyle w:val="Default"/>
        <w:numPr>
          <w:ilvl w:val="0"/>
          <w:numId w:val="4"/>
        </w:numPr>
        <w:spacing w:line="276" w:lineRule="auto"/>
        <w:outlineLvl w:val="1"/>
        <w:rPr>
          <w:rFonts w:ascii="Calibri" w:hAnsi="Calibri" w:cs="Times New Roman"/>
          <w:b/>
          <w:bCs/>
          <w:smallCaps/>
          <w:color w:val="auto"/>
          <w:kern w:val="32"/>
          <w:sz w:val="26"/>
          <w:szCs w:val="32"/>
          <w:lang w:val="en-GB" w:eastAsia="fr-FR"/>
        </w:rPr>
      </w:pPr>
      <w:r w:rsidRPr="001932AF">
        <w:rPr>
          <w:lang w:val="en-GB"/>
        </w:rPr>
        <w:br w:type="page"/>
      </w:r>
    </w:p>
    <w:p w14:paraId="0262E461" w14:textId="77777777" w:rsidR="008C4D43" w:rsidRPr="001932AF" w:rsidRDefault="008C4D43" w:rsidP="00FA72DD">
      <w:pPr>
        <w:pStyle w:val="Default"/>
        <w:numPr>
          <w:ilvl w:val="0"/>
          <w:numId w:val="10"/>
        </w:numPr>
        <w:spacing w:line="276" w:lineRule="auto"/>
        <w:ind w:left="56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Project Partner 4</w:t>
      </w:r>
    </w:p>
    <w:p w14:paraId="26E004E1" w14:textId="77777777" w:rsidR="00AD5064" w:rsidRPr="001932AF" w:rsidRDefault="00AD5064" w:rsidP="00AD5064">
      <w:pPr>
        <w:pStyle w:val="Default"/>
        <w:tabs>
          <w:tab w:val="left" w:pos="1701"/>
        </w:tabs>
        <w:spacing w:line="276" w:lineRule="auto"/>
        <w:ind w:left="720"/>
        <w:rPr>
          <w:sz w:val="16"/>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AD5064" w:rsidRPr="001932AF" w14:paraId="7ACA7F95" w14:textId="77777777" w:rsidTr="0045463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B27E296" w14:textId="77777777" w:rsidR="00AD5064" w:rsidRPr="001932AF" w:rsidRDefault="00AD5064" w:rsidP="00596862">
            <w:pPr>
              <w:spacing w:before="0" w:after="0"/>
              <w:rPr>
                <w:rFonts w:cs="Calibri"/>
                <w:bCs w:val="0"/>
                <w:color w:val="auto"/>
                <w:sz w:val="20"/>
              </w:rPr>
            </w:pPr>
            <w:r w:rsidRPr="001932AF">
              <w:rPr>
                <w:rFonts w:cs="Calibri"/>
                <w:sz w:val="20"/>
              </w:rPr>
              <w:t>Last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42C83D6" w14:textId="77777777" w:rsidR="00AD5064" w:rsidRPr="009E1B7F" w:rsidRDefault="00A93F34" w:rsidP="00454637">
            <w:pPr>
              <w:spacing w:before="0" w:after="0"/>
              <w:rPr>
                <w:rFonts w:cs="Calibri"/>
                <w:b w:val="0"/>
                <w:bCs w:val="0"/>
                <w:color w:val="auto"/>
                <w:sz w:val="20"/>
              </w:rPr>
            </w:pPr>
            <w:r w:rsidRPr="009E1B7F">
              <w:rPr>
                <w:rFonts w:cs="Calibri"/>
                <w:b w:val="0"/>
                <w:color w:val="auto"/>
                <w:sz w:val="20"/>
              </w:rPr>
              <w:t>Rosenow</w:t>
            </w:r>
          </w:p>
        </w:tc>
      </w:tr>
      <w:tr w:rsidR="00AD5064" w:rsidRPr="001932AF" w14:paraId="0B0E6825"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58D64F9" w14:textId="77777777" w:rsidR="00AD5064" w:rsidRPr="001932AF" w:rsidRDefault="00AD5064" w:rsidP="00596862">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C678962" w14:textId="77777777" w:rsidR="00AD5064" w:rsidRPr="001932AF" w:rsidRDefault="00A93F34" w:rsidP="00454637">
            <w:pPr>
              <w:spacing w:before="0" w:after="0"/>
              <w:rPr>
                <w:rFonts w:cs="Calibri"/>
                <w:sz w:val="20"/>
              </w:rPr>
            </w:pPr>
            <w:r w:rsidRPr="001932AF">
              <w:rPr>
                <w:rFonts w:cs="Calibri"/>
                <w:sz w:val="20"/>
              </w:rPr>
              <w:t>Felix</w:t>
            </w:r>
          </w:p>
        </w:tc>
      </w:tr>
      <w:tr w:rsidR="00AD5064" w:rsidRPr="001932AF" w14:paraId="191F815C"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2BE0A5D" w14:textId="77777777" w:rsidR="00AD5064" w:rsidRPr="001932AF" w:rsidRDefault="00AD5064" w:rsidP="00596862">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FA07119" w14:textId="77777777" w:rsidR="00AD5064" w:rsidRPr="001932AF" w:rsidRDefault="00A93F34" w:rsidP="00454637">
            <w:pPr>
              <w:spacing w:before="0" w:after="0"/>
              <w:rPr>
                <w:rFonts w:cs="Calibri"/>
                <w:sz w:val="20"/>
              </w:rPr>
            </w:pPr>
            <w:r w:rsidRPr="001932AF">
              <w:rPr>
                <w:rFonts w:cs="Calibri"/>
                <w:sz w:val="20"/>
              </w:rPr>
              <w:t>Male</w:t>
            </w:r>
          </w:p>
        </w:tc>
      </w:tr>
      <w:tr w:rsidR="00AD5064" w:rsidRPr="001932AF" w14:paraId="1576F643"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8B25F84" w14:textId="77777777" w:rsidR="00AD5064" w:rsidRPr="001932AF" w:rsidRDefault="00AD5064" w:rsidP="00596862">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E073488" w14:textId="77777777" w:rsidR="00AD5064" w:rsidRPr="001932AF" w:rsidRDefault="00A93F34" w:rsidP="00454637">
            <w:pPr>
              <w:spacing w:before="0" w:after="0"/>
              <w:rPr>
                <w:rFonts w:cs="Calibri"/>
                <w:sz w:val="20"/>
              </w:rPr>
            </w:pPr>
            <w:r w:rsidRPr="001932AF">
              <w:rPr>
                <w:rFonts w:cs="Calibri"/>
                <w:sz w:val="20"/>
              </w:rPr>
              <w:t xml:space="preserve">Prof. </w:t>
            </w:r>
            <w:proofErr w:type="spellStart"/>
            <w:r w:rsidRPr="001932AF">
              <w:rPr>
                <w:rFonts w:cs="Calibri"/>
                <w:sz w:val="20"/>
              </w:rPr>
              <w:t>Dr.</w:t>
            </w:r>
            <w:proofErr w:type="spellEnd"/>
            <w:r w:rsidRPr="001932AF">
              <w:rPr>
                <w:rFonts w:cs="Calibri"/>
                <w:sz w:val="20"/>
              </w:rPr>
              <w:t xml:space="preserve"> med., MHBA</w:t>
            </w:r>
          </w:p>
        </w:tc>
      </w:tr>
      <w:tr w:rsidR="00A93F34" w:rsidRPr="001932AF" w14:paraId="7AC7B0EA"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FD22C4E" w14:textId="77777777" w:rsidR="00A93F34" w:rsidRPr="001932AF" w:rsidRDefault="00A93F34" w:rsidP="00596862">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CFA5626" w14:textId="77777777" w:rsidR="00A93F34" w:rsidRPr="001932AF" w:rsidRDefault="00A93F34" w:rsidP="00454637">
            <w:pPr>
              <w:spacing w:before="0" w:after="0"/>
              <w:rPr>
                <w:rFonts w:cs="Calibri"/>
                <w:sz w:val="20"/>
              </w:rPr>
            </w:pPr>
            <w:r w:rsidRPr="001932AF">
              <w:rPr>
                <w:rFonts w:cs="Calibri"/>
                <w:sz w:val="20"/>
              </w:rPr>
              <w:t>Goethe University Frankfurt a. M., University Hospital</w:t>
            </w:r>
          </w:p>
        </w:tc>
      </w:tr>
      <w:tr w:rsidR="00A93F34" w:rsidRPr="001932AF" w14:paraId="5FBA8FA2"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9DAFB4A" w14:textId="77777777" w:rsidR="00A93F34" w:rsidRPr="001932AF" w:rsidRDefault="00A93F34" w:rsidP="00596862">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0E73082" w14:textId="77777777" w:rsidR="00A93F34" w:rsidRPr="001932AF"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rFonts w:cs="Calibri"/>
                <w:sz w:val="20"/>
              </w:rPr>
              <w:t xml:space="preserve"> Academia (research teams working in universities, other higher education institutions or research institutes)</w:t>
            </w:r>
          </w:p>
          <w:p w14:paraId="003CB0EA" w14:textId="77777777" w:rsidR="00A93F34" w:rsidRPr="001932AF"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Pr="001932AF">
              <w:rPr>
                <w:rFonts w:cs="Calibri"/>
                <w:sz w:val="20"/>
              </w:rPr>
              <w:t>Clinical/public health research sector (research teams working in hospitals/public health and/or other health care settings and health organisations)</w:t>
            </w:r>
          </w:p>
          <w:p w14:paraId="335BB1A3" w14:textId="77777777" w:rsidR="00A93F34" w:rsidRPr="001932AF" w:rsidRDefault="00A93F34" w:rsidP="0058556E">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Private partner</w:t>
            </w:r>
          </w:p>
        </w:tc>
      </w:tr>
      <w:tr w:rsidR="00A93F34" w:rsidRPr="001932AF" w14:paraId="1A3FFEEC"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32524C7" w14:textId="77777777" w:rsidR="00A93F34" w:rsidRPr="001932AF" w:rsidRDefault="00A93F34" w:rsidP="00596862">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300A17D" w14:textId="68CA6DD5" w:rsidR="00A93F34" w:rsidRPr="001932AF" w:rsidRDefault="00A93F34" w:rsidP="00D80190">
            <w:pPr>
              <w:spacing w:before="0" w:after="0"/>
              <w:rPr>
                <w:rFonts w:cs="Calibri"/>
                <w:sz w:val="20"/>
              </w:rPr>
            </w:pPr>
            <w:r w:rsidRPr="00677DD0">
              <w:rPr>
                <w:rFonts w:cs="Calibri"/>
                <w:sz w:val="20"/>
              </w:rPr>
              <w:t xml:space="preserve">Epilepsy </w:t>
            </w:r>
            <w:proofErr w:type="spellStart"/>
            <w:r w:rsidRPr="00677DD0">
              <w:rPr>
                <w:rFonts w:cs="Calibri"/>
                <w:sz w:val="20"/>
              </w:rPr>
              <w:t>Center</w:t>
            </w:r>
            <w:proofErr w:type="spellEnd"/>
            <w:r w:rsidRPr="00677DD0">
              <w:rPr>
                <w:rFonts w:cs="Calibri"/>
                <w:sz w:val="20"/>
              </w:rPr>
              <w:t xml:space="preserve"> Frankfurt Rhin</w:t>
            </w:r>
            <w:r w:rsidR="00D80190">
              <w:rPr>
                <w:rFonts w:cs="Calibri"/>
                <w:sz w:val="20"/>
              </w:rPr>
              <w:t>e</w:t>
            </w:r>
            <w:r w:rsidRPr="00677DD0">
              <w:rPr>
                <w:rFonts w:cs="Calibri"/>
                <w:sz w:val="20"/>
              </w:rPr>
              <w:t>-Main, Department of Neurology</w:t>
            </w:r>
          </w:p>
        </w:tc>
      </w:tr>
      <w:tr w:rsidR="00A93F34" w:rsidRPr="001932AF" w14:paraId="1F86C28A"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423544A" w14:textId="77777777" w:rsidR="00A93F34" w:rsidRPr="001932AF" w:rsidRDefault="00A93F34" w:rsidP="00596862">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A656954" w14:textId="77777777" w:rsidR="00A93F34" w:rsidRPr="001932AF" w:rsidRDefault="00A93F34" w:rsidP="00454637">
            <w:pPr>
              <w:spacing w:before="0" w:after="0"/>
              <w:rPr>
                <w:rFonts w:cs="Calibri"/>
                <w:sz w:val="20"/>
              </w:rPr>
            </w:pPr>
            <w:r w:rsidRPr="001932AF">
              <w:rPr>
                <w:rFonts w:cs="Calibri"/>
                <w:sz w:val="20"/>
              </w:rPr>
              <w:t xml:space="preserve">Head Epilepsy </w:t>
            </w:r>
            <w:proofErr w:type="spellStart"/>
            <w:r w:rsidRPr="001932AF">
              <w:rPr>
                <w:rFonts w:cs="Calibri"/>
                <w:sz w:val="20"/>
              </w:rPr>
              <w:t>Center</w:t>
            </w:r>
            <w:proofErr w:type="spellEnd"/>
          </w:p>
        </w:tc>
      </w:tr>
      <w:tr w:rsidR="00A93F34" w:rsidRPr="001932AF" w14:paraId="17CBFC6E"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FE1E7E6" w14:textId="77777777" w:rsidR="00A93F34" w:rsidRPr="001932AF" w:rsidRDefault="00A93F34" w:rsidP="00596862">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88A2C22" w14:textId="77777777" w:rsidR="00A93F34" w:rsidRPr="001932AF" w:rsidRDefault="00A93F34" w:rsidP="00454637">
            <w:pPr>
              <w:spacing w:before="0" w:after="0"/>
              <w:rPr>
                <w:rFonts w:cs="Calibri"/>
                <w:sz w:val="20"/>
              </w:rPr>
            </w:pPr>
            <w:proofErr w:type="spellStart"/>
            <w:r w:rsidRPr="001932AF">
              <w:rPr>
                <w:rFonts w:cs="Calibri"/>
                <w:sz w:val="20"/>
              </w:rPr>
              <w:t>Schleusenweg</w:t>
            </w:r>
            <w:proofErr w:type="spellEnd"/>
            <w:r w:rsidRPr="001932AF">
              <w:rPr>
                <w:rFonts w:cs="Calibri"/>
                <w:sz w:val="20"/>
              </w:rPr>
              <w:t xml:space="preserve"> 2-16</w:t>
            </w:r>
          </w:p>
        </w:tc>
      </w:tr>
      <w:tr w:rsidR="00A93F34" w:rsidRPr="001932AF" w14:paraId="3045B11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79FC6E8" w14:textId="77777777" w:rsidR="00A93F34" w:rsidRPr="001932AF" w:rsidRDefault="00A93F34" w:rsidP="00596862">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79E5593" w14:textId="77777777" w:rsidR="00A93F34" w:rsidRPr="001932AF" w:rsidRDefault="00A93F34" w:rsidP="00454637">
            <w:pPr>
              <w:spacing w:before="0" w:after="0"/>
              <w:rPr>
                <w:rFonts w:cs="Calibri"/>
                <w:sz w:val="20"/>
              </w:rPr>
            </w:pPr>
            <w:r w:rsidRPr="001932AF">
              <w:rPr>
                <w:rFonts w:cs="Calibri"/>
                <w:sz w:val="20"/>
              </w:rPr>
              <w:t>60528</w:t>
            </w:r>
          </w:p>
        </w:tc>
      </w:tr>
      <w:tr w:rsidR="00A93F34" w:rsidRPr="001932AF" w14:paraId="5520B860"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CA753CF" w14:textId="77777777" w:rsidR="00A93F34" w:rsidRPr="001932AF" w:rsidRDefault="00A93F34" w:rsidP="00596862">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A471C98" w14:textId="77777777" w:rsidR="00A93F34" w:rsidRPr="001932AF" w:rsidRDefault="00A93F34" w:rsidP="00454637">
            <w:pPr>
              <w:spacing w:before="0" w:after="0"/>
              <w:rPr>
                <w:rFonts w:cs="Calibri"/>
                <w:sz w:val="20"/>
              </w:rPr>
            </w:pPr>
            <w:r w:rsidRPr="001932AF">
              <w:rPr>
                <w:rFonts w:cs="Calibri"/>
                <w:sz w:val="20"/>
              </w:rPr>
              <w:t>Frankfurt a. M.</w:t>
            </w:r>
          </w:p>
        </w:tc>
      </w:tr>
      <w:tr w:rsidR="00A93F34" w:rsidRPr="001932AF" w14:paraId="491B7CEE"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34E2DD0" w14:textId="77777777" w:rsidR="00A93F34" w:rsidRPr="001932AF" w:rsidRDefault="00A93F34" w:rsidP="00596862">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94076D4" w14:textId="77777777" w:rsidR="00A93F34" w:rsidRPr="001932AF" w:rsidRDefault="00A93F34" w:rsidP="00454637">
            <w:pPr>
              <w:spacing w:before="0" w:after="0"/>
              <w:rPr>
                <w:rFonts w:cs="Calibri"/>
                <w:sz w:val="20"/>
              </w:rPr>
            </w:pPr>
            <w:r w:rsidRPr="001932AF">
              <w:rPr>
                <w:rFonts w:cs="Calibri"/>
                <w:sz w:val="20"/>
              </w:rPr>
              <w:t>Germany</w:t>
            </w:r>
          </w:p>
        </w:tc>
      </w:tr>
      <w:tr w:rsidR="00A93F34" w:rsidRPr="001932AF" w14:paraId="6D0F1414"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E948F1A" w14:textId="77777777" w:rsidR="00A93F34" w:rsidRPr="001932AF" w:rsidRDefault="00A93F34" w:rsidP="00596862">
            <w:pPr>
              <w:spacing w:before="0" w:after="0"/>
              <w:rPr>
                <w:rFonts w:cs="Calibri"/>
                <w:bCs w:val="0"/>
                <w:color w:val="auto"/>
                <w:sz w:val="20"/>
              </w:rPr>
            </w:pPr>
            <w:r w:rsidRPr="001932AF">
              <w:rPr>
                <w:rFonts w:cs="Calibri"/>
                <w:sz w:val="20"/>
              </w:rPr>
              <w:t>Relevant funding organisation (if no funding is requested, please write “none”)</w:t>
            </w:r>
            <w:r w:rsidRPr="001932AF">
              <w:rPr>
                <w:rFonts w:cs="Calibri"/>
                <w:sz w:val="20"/>
                <w:vertAlign w:val="superscript"/>
              </w:rPr>
              <w:t xml:space="preserve"> </w:t>
            </w:r>
            <w:r w:rsidRPr="001932AF">
              <w:rPr>
                <w:rFonts w:cs="Calibri"/>
                <w:bCs w:val="0"/>
                <w:color w:val="auto"/>
                <w:sz w:val="20"/>
                <w:vertAlign w:val="superscript"/>
              </w:rPr>
              <w:footnoteReference w:id="7"/>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442ADB6" w14:textId="77777777" w:rsidR="00A93F34" w:rsidRPr="001932AF" w:rsidRDefault="00A93F34" w:rsidP="00454637">
            <w:pPr>
              <w:spacing w:before="0" w:after="0"/>
              <w:rPr>
                <w:rFonts w:cs="Calibri"/>
                <w:sz w:val="20"/>
              </w:rPr>
            </w:pPr>
            <w:r w:rsidRPr="001932AF">
              <w:rPr>
                <w:rFonts w:cs="Calibri"/>
                <w:sz w:val="20"/>
              </w:rPr>
              <w:t>Federal Ministry of Education and Research (BMBF)</w:t>
            </w:r>
          </w:p>
        </w:tc>
      </w:tr>
      <w:tr w:rsidR="00A93F34" w:rsidRPr="001932AF" w14:paraId="01CFE9DE"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68231DB" w14:textId="77777777" w:rsidR="00A93F34" w:rsidRPr="001932AF" w:rsidRDefault="00A93F34" w:rsidP="00596862">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BBFA2A7" w14:textId="77777777" w:rsidR="00A93F34" w:rsidRPr="001932AF" w:rsidRDefault="00A93F34" w:rsidP="00454637">
            <w:pPr>
              <w:spacing w:before="0" w:after="0"/>
              <w:rPr>
                <w:rFonts w:cs="Calibri"/>
                <w:sz w:val="20"/>
              </w:rPr>
            </w:pPr>
            <w:r w:rsidRPr="001932AF">
              <w:rPr>
                <w:rFonts w:cs="Calibri"/>
                <w:sz w:val="20"/>
              </w:rPr>
              <w:t>+49 69 6301 7466</w:t>
            </w:r>
          </w:p>
        </w:tc>
      </w:tr>
      <w:tr w:rsidR="00A93F34" w:rsidRPr="001932AF" w14:paraId="0CC3F12F"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04B8D3E" w14:textId="77777777" w:rsidR="00A93F34" w:rsidRPr="001932AF" w:rsidRDefault="00A93F34" w:rsidP="00596862">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D7641B8" w14:textId="77777777" w:rsidR="00A93F34" w:rsidRPr="001932AF" w:rsidRDefault="00A93F34" w:rsidP="00454637">
            <w:pPr>
              <w:spacing w:before="0" w:after="0"/>
              <w:rPr>
                <w:rFonts w:cs="Calibri"/>
                <w:sz w:val="20"/>
              </w:rPr>
            </w:pPr>
            <w:r w:rsidRPr="001932AF">
              <w:rPr>
                <w:rFonts w:cs="Calibri"/>
                <w:sz w:val="20"/>
              </w:rPr>
              <w:t>+49 69 6301 84466</w:t>
            </w:r>
          </w:p>
        </w:tc>
      </w:tr>
      <w:tr w:rsidR="00A93F34" w:rsidRPr="001932AF" w14:paraId="3654B1B7"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4085A89" w14:textId="77777777" w:rsidR="00A93F34" w:rsidRPr="001932AF" w:rsidRDefault="00A93F34" w:rsidP="00596862">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F861807" w14:textId="2862ADCE" w:rsidR="00A93F34" w:rsidRPr="001932AF" w:rsidRDefault="007C7AA2" w:rsidP="00454637">
            <w:pPr>
              <w:spacing w:before="0" w:after="0"/>
              <w:rPr>
                <w:rFonts w:cs="Calibri"/>
                <w:sz w:val="20"/>
              </w:rPr>
            </w:pPr>
            <w:hyperlink r:id="rId16" w:history="1">
              <w:r w:rsidR="00722824" w:rsidRPr="008849D4">
                <w:rPr>
                  <w:rStyle w:val="Hyperlink"/>
                  <w:rFonts w:cs="Calibri"/>
                  <w:sz w:val="20"/>
                </w:rPr>
                <w:t>rosenow@med.uni-frankfurt.de</w:t>
              </w:r>
            </w:hyperlink>
          </w:p>
        </w:tc>
      </w:tr>
      <w:tr w:rsidR="00A93F34" w:rsidRPr="001932AF" w14:paraId="773FB7D3"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A3285E8" w14:textId="77777777" w:rsidR="00A93F34" w:rsidRPr="001932AF" w:rsidRDefault="00A93F34" w:rsidP="00596862">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8"/>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F47F99D" w14:textId="77777777" w:rsidR="00A93F34" w:rsidRPr="001932AF" w:rsidRDefault="00A93F34" w:rsidP="00454637">
            <w:pPr>
              <w:spacing w:before="0" w:after="0"/>
              <w:rPr>
                <w:rFonts w:cs="Calibri"/>
                <w:sz w:val="20"/>
              </w:rPr>
            </w:pPr>
            <w:r w:rsidRPr="001932AF">
              <w:rPr>
                <w:rFonts w:cs="Calibri"/>
                <w:sz w:val="20"/>
              </w:rPr>
              <w:t>None</w:t>
            </w:r>
          </w:p>
        </w:tc>
      </w:tr>
      <w:tr w:rsidR="00A93F34" w:rsidRPr="001932AF" w14:paraId="0754C48E"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627C17E8" w14:textId="77777777" w:rsidR="00A93F34" w:rsidRPr="001932AF" w:rsidRDefault="00A93F34" w:rsidP="00596862">
            <w:pPr>
              <w:spacing w:before="0" w:after="0"/>
              <w:rPr>
                <w:rFonts w:cs="Calibri"/>
                <w:bCs w:val="0"/>
                <w:color w:val="auto"/>
                <w:sz w:val="20"/>
              </w:rPr>
            </w:pPr>
            <w:r w:rsidRPr="001932AF">
              <w:rPr>
                <w:rFonts w:cs="Calibri"/>
                <w:sz w:val="20"/>
              </w:rPr>
              <w:t>Other personnel participating in the project</w:t>
            </w:r>
          </w:p>
          <w:p w14:paraId="4DADFBAB" w14:textId="77777777" w:rsidR="00A93F34" w:rsidRPr="001932AF" w:rsidRDefault="00A93F34" w:rsidP="00596862">
            <w:pPr>
              <w:spacing w:before="0" w:after="0"/>
              <w:rPr>
                <w:rFonts w:cs="Calibri"/>
                <w:bCs w:val="0"/>
                <w:color w:val="auto"/>
                <w:sz w:val="20"/>
              </w:rPr>
            </w:pPr>
            <w:r w:rsidRPr="001932AF">
              <w:rPr>
                <w:rFonts w:cs="Calibri"/>
                <w:sz w:val="20"/>
              </w:rPr>
              <w:t>(please provide last and first names</w:t>
            </w:r>
          </w:p>
          <w:p w14:paraId="269CA78A" w14:textId="77777777" w:rsidR="00A93F34" w:rsidRPr="001932AF" w:rsidRDefault="00A93F34" w:rsidP="00596862">
            <w:pPr>
              <w:spacing w:before="0" w:after="0"/>
              <w:rPr>
                <w:rFonts w:cs="Calibri"/>
                <w:bCs w:val="0"/>
                <w:color w:val="auto"/>
                <w:sz w:val="20"/>
              </w:rPr>
            </w:pPr>
            <w:r w:rsidRPr="001932AF">
              <w:rPr>
                <w:rFonts w:cs="Calibri"/>
                <w:sz w:val="20"/>
              </w:rPr>
              <w:t>and positions, 1</w:t>
            </w:r>
          </w:p>
          <w:p w14:paraId="62D4197F" w14:textId="77777777" w:rsidR="00A93F34" w:rsidRPr="001932AF" w:rsidRDefault="00A93F34" w:rsidP="00596862">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DE2F819" w14:textId="2F499620" w:rsidR="00A93F34" w:rsidRPr="001932AF" w:rsidRDefault="00A93F34" w:rsidP="00D80190">
            <w:pPr>
              <w:spacing w:before="0" w:after="0"/>
              <w:rPr>
                <w:rFonts w:cs="Calibri"/>
                <w:sz w:val="20"/>
              </w:rPr>
            </w:pPr>
            <w:proofErr w:type="spellStart"/>
            <w:r w:rsidRPr="00677DD0">
              <w:rPr>
                <w:rFonts w:cs="Calibri"/>
                <w:sz w:val="20"/>
              </w:rPr>
              <w:t>Dr.</w:t>
            </w:r>
            <w:proofErr w:type="spellEnd"/>
            <w:r w:rsidRPr="00677DD0">
              <w:rPr>
                <w:rFonts w:cs="Calibri"/>
                <w:sz w:val="20"/>
              </w:rPr>
              <w:t xml:space="preserve"> Philipp Reif, Head of the Epilepsy Genetics Group, Epilepsy </w:t>
            </w:r>
            <w:proofErr w:type="spellStart"/>
            <w:r w:rsidRPr="00677DD0">
              <w:rPr>
                <w:rFonts w:cs="Calibri"/>
                <w:sz w:val="20"/>
              </w:rPr>
              <w:t>Center</w:t>
            </w:r>
            <w:proofErr w:type="spellEnd"/>
            <w:r w:rsidRPr="00677DD0">
              <w:rPr>
                <w:rFonts w:cs="Calibri"/>
                <w:sz w:val="20"/>
              </w:rPr>
              <w:t xml:space="preserve"> Frankfurt Rhin</w:t>
            </w:r>
            <w:r w:rsidR="00D80190">
              <w:rPr>
                <w:rFonts w:cs="Calibri"/>
                <w:sz w:val="20"/>
              </w:rPr>
              <w:t>e</w:t>
            </w:r>
            <w:r w:rsidRPr="00677DD0">
              <w:rPr>
                <w:rFonts w:cs="Calibri"/>
                <w:sz w:val="20"/>
              </w:rPr>
              <w:t>-Main, Goethe University Frankfurt</w:t>
            </w:r>
          </w:p>
        </w:tc>
      </w:tr>
      <w:tr w:rsidR="00A93F34" w:rsidRPr="001932AF" w14:paraId="55F18F39"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5A053D99"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618F166" w14:textId="77777777" w:rsidR="00A93F34" w:rsidRPr="001932AF" w:rsidRDefault="00A93F34" w:rsidP="00454637">
            <w:pPr>
              <w:spacing w:before="0" w:after="0"/>
              <w:rPr>
                <w:rFonts w:cs="Calibri"/>
                <w:sz w:val="20"/>
              </w:rPr>
            </w:pPr>
          </w:p>
        </w:tc>
      </w:tr>
      <w:tr w:rsidR="00A93F34" w:rsidRPr="001932AF" w14:paraId="6D16FAAA"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2F106E40"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4626059" w14:textId="77777777" w:rsidR="00A93F34" w:rsidRPr="001932AF" w:rsidRDefault="00A93F34" w:rsidP="00454637">
            <w:pPr>
              <w:spacing w:before="0" w:after="0"/>
              <w:rPr>
                <w:rFonts w:cs="Calibri"/>
                <w:sz w:val="20"/>
              </w:rPr>
            </w:pPr>
          </w:p>
        </w:tc>
      </w:tr>
      <w:tr w:rsidR="00A93F34" w:rsidRPr="001932AF" w14:paraId="2DFBE223"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259B3EC6"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FC404E0" w14:textId="77777777" w:rsidR="00A93F34" w:rsidRPr="001932AF" w:rsidRDefault="00A93F34" w:rsidP="00454637">
            <w:pPr>
              <w:spacing w:before="0" w:after="0"/>
              <w:rPr>
                <w:rFonts w:cs="Calibri"/>
                <w:sz w:val="20"/>
              </w:rPr>
            </w:pPr>
          </w:p>
        </w:tc>
      </w:tr>
      <w:tr w:rsidR="00A93F34" w:rsidRPr="001932AF" w14:paraId="1170C796" w14:textId="77777777" w:rsidTr="004546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331F2D9C"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E258BCB" w14:textId="77777777" w:rsidR="00A93F34" w:rsidRPr="001932AF" w:rsidRDefault="00A93F34" w:rsidP="00454637">
            <w:pPr>
              <w:spacing w:before="0" w:after="0"/>
              <w:rPr>
                <w:rFonts w:cs="Calibri"/>
                <w:sz w:val="20"/>
              </w:rPr>
            </w:pPr>
          </w:p>
        </w:tc>
      </w:tr>
    </w:tbl>
    <w:p w14:paraId="2EA57AFE" w14:textId="77777777" w:rsidR="00AD5064" w:rsidRPr="001932AF" w:rsidRDefault="00AD5064" w:rsidP="005A4F33">
      <w:pPr>
        <w:pStyle w:val="Default"/>
        <w:numPr>
          <w:ilvl w:val="0"/>
          <w:numId w:val="4"/>
        </w:numPr>
        <w:spacing w:line="276" w:lineRule="auto"/>
        <w:outlineLvl w:val="1"/>
        <w:rPr>
          <w:rFonts w:ascii="Calibri" w:hAnsi="Calibri" w:cs="Times New Roman"/>
          <w:b/>
          <w:bCs/>
          <w:smallCaps/>
          <w:color w:val="auto"/>
          <w:kern w:val="32"/>
          <w:sz w:val="26"/>
          <w:szCs w:val="32"/>
          <w:lang w:val="en-GB" w:eastAsia="fr-FR"/>
        </w:rPr>
      </w:pPr>
      <w:r w:rsidRPr="001932AF">
        <w:rPr>
          <w:lang w:val="en-GB"/>
        </w:rPr>
        <w:br w:type="page"/>
      </w:r>
    </w:p>
    <w:p w14:paraId="1D6C3047" w14:textId="77777777" w:rsidR="008C4D43" w:rsidRPr="001932AF" w:rsidRDefault="008C4D43" w:rsidP="00FA72DD">
      <w:pPr>
        <w:pStyle w:val="Default"/>
        <w:numPr>
          <w:ilvl w:val="0"/>
          <w:numId w:val="11"/>
        </w:numPr>
        <w:tabs>
          <w:tab w:val="left" w:pos="851"/>
        </w:tabs>
        <w:spacing w:line="276" w:lineRule="auto"/>
        <w:ind w:left="709" w:hanging="568"/>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Project partner 5</w:t>
      </w:r>
    </w:p>
    <w:p w14:paraId="5A84CAA4" w14:textId="77777777" w:rsidR="008F438F" w:rsidRPr="001932AF" w:rsidRDefault="008F438F" w:rsidP="008F438F">
      <w:pPr>
        <w:pStyle w:val="Default"/>
        <w:tabs>
          <w:tab w:val="left" w:pos="1701"/>
        </w:tabs>
        <w:spacing w:line="276" w:lineRule="auto"/>
        <w:ind w:left="720"/>
        <w:rPr>
          <w:sz w:val="16"/>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8F438F" w:rsidRPr="001932AF" w14:paraId="64BC2112" w14:textId="77777777" w:rsidTr="0045463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35ECDEB" w14:textId="77777777" w:rsidR="008F438F" w:rsidRPr="001932AF" w:rsidRDefault="008F438F" w:rsidP="00596862">
            <w:pPr>
              <w:spacing w:before="0" w:after="0"/>
              <w:rPr>
                <w:rFonts w:cs="Calibri"/>
                <w:bCs w:val="0"/>
                <w:color w:val="auto"/>
                <w:sz w:val="20"/>
              </w:rPr>
            </w:pPr>
            <w:r w:rsidRPr="001932AF">
              <w:rPr>
                <w:rFonts w:cs="Calibri"/>
                <w:sz w:val="20"/>
              </w:rPr>
              <w:t>Last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70E9021" w14:textId="77777777" w:rsidR="008F438F" w:rsidRPr="009E1B7F" w:rsidRDefault="00A93F34" w:rsidP="00454637">
            <w:pPr>
              <w:spacing w:before="0" w:after="0"/>
              <w:rPr>
                <w:rFonts w:cs="Calibri"/>
                <w:b w:val="0"/>
                <w:bCs w:val="0"/>
                <w:color w:val="auto"/>
                <w:sz w:val="20"/>
              </w:rPr>
            </w:pPr>
            <w:r w:rsidRPr="009E1B7F">
              <w:rPr>
                <w:rFonts w:cs="Calibri"/>
                <w:b w:val="0"/>
                <w:color w:val="auto"/>
                <w:sz w:val="20"/>
              </w:rPr>
              <w:t>Kälviäinen</w:t>
            </w:r>
          </w:p>
        </w:tc>
      </w:tr>
      <w:tr w:rsidR="008F438F" w:rsidRPr="001932AF" w14:paraId="0A3154F0"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04D9CA3" w14:textId="77777777" w:rsidR="008F438F" w:rsidRPr="001932AF" w:rsidRDefault="008F438F" w:rsidP="00596862">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C7EDEAC" w14:textId="77777777" w:rsidR="008F438F" w:rsidRPr="001932AF" w:rsidRDefault="00A93F34" w:rsidP="00454637">
            <w:pPr>
              <w:spacing w:before="0" w:after="0"/>
              <w:rPr>
                <w:rFonts w:cs="Calibri"/>
                <w:sz w:val="20"/>
              </w:rPr>
            </w:pPr>
            <w:r w:rsidRPr="001932AF">
              <w:rPr>
                <w:rFonts w:cs="Calibri"/>
                <w:sz w:val="20"/>
              </w:rPr>
              <w:t>Reetta</w:t>
            </w:r>
          </w:p>
        </w:tc>
      </w:tr>
      <w:tr w:rsidR="008F438F" w:rsidRPr="001932AF" w14:paraId="659E8AC2"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194369C" w14:textId="77777777" w:rsidR="008F438F" w:rsidRPr="001932AF" w:rsidRDefault="008F438F" w:rsidP="00596862">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DFFB3B8" w14:textId="77777777" w:rsidR="008F438F" w:rsidRPr="001932AF" w:rsidRDefault="00A93F34" w:rsidP="00454637">
            <w:pPr>
              <w:spacing w:before="0" w:after="0"/>
              <w:rPr>
                <w:rFonts w:cs="Calibri"/>
                <w:sz w:val="20"/>
              </w:rPr>
            </w:pPr>
            <w:r w:rsidRPr="001932AF">
              <w:rPr>
                <w:rFonts w:cs="Calibri"/>
                <w:sz w:val="20"/>
              </w:rPr>
              <w:t>Female</w:t>
            </w:r>
          </w:p>
        </w:tc>
      </w:tr>
      <w:tr w:rsidR="008F438F" w:rsidRPr="001932AF" w14:paraId="21B3B479"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E3E2A6B" w14:textId="77777777" w:rsidR="008F438F" w:rsidRPr="001932AF" w:rsidRDefault="008F438F" w:rsidP="00596862">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1EDFA9B" w14:textId="77777777" w:rsidR="008F438F" w:rsidRPr="001932AF" w:rsidRDefault="00A93F34" w:rsidP="00454637">
            <w:pPr>
              <w:spacing w:before="0" w:after="0"/>
              <w:rPr>
                <w:rFonts w:cs="Calibri"/>
                <w:sz w:val="20"/>
              </w:rPr>
            </w:pPr>
            <w:r w:rsidRPr="001932AF">
              <w:rPr>
                <w:rFonts w:cs="Calibri"/>
                <w:sz w:val="20"/>
              </w:rPr>
              <w:t xml:space="preserve">Prof. </w:t>
            </w:r>
            <w:proofErr w:type="spellStart"/>
            <w:r w:rsidRPr="001932AF">
              <w:rPr>
                <w:rFonts w:cs="Calibri"/>
                <w:sz w:val="20"/>
              </w:rPr>
              <w:t>Dr.</w:t>
            </w:r>
            <w:proofErr w:type="spellEnd"/>
          </w:p>
        </w:tc>
      </w:tr>
      <w:tr w:rsidR="00A93F34" w:rsidRPr="001932AF" w14:paraId="7C9F2C34"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61F473A" w14:textId="77777777" w:rsidR="00A93F34" w:rsidRPr="001932AF" w:rsidRDefault="00A93F34" w:rsidP="00596862">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8FC2833" w14:textId="77777777" w:rsidR="00A93F34" w:rsidRPr="001932AF" w:rsidRDefault="00A93F34" w:rsidP="00454637">
            <w:pPr>
              <w:spacing w:before="0" w:after="0"/>
              <w:rPr>
                <w:rFonts w:cs="Calibri"/>
                <w:sz w:val="20"/>
              </w:rPr>
            </w:pPr>
            <w:r w:rsidRPr="001932AF">
              <w:rPr>
                <w:rFonts w:cs="Calibri"/>
                <w:sz w:val="20"/>
              </w:rPr>
              <w:t>University of Eastern Finland, Kuopio University Hospital</w:t>
            </w:r>
          </w:p>
        </w:tc>
      </w:tr>
      <w:tr w:rsidR="00A93F34" w:rsidRPr="001932AF" w14:paraId="0DE3FA33"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16FB484" w14:textId="77777777" w:rsidR="00A93F34" w:rsidRPr="001932AF" w:rsidRDefault="00A93F34" w:rsidP="00596862">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56CD58A" w14:textId="77777777" w:rsidR="00A93F34" w:rsidRPr="001932AF"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rFonts w:cs="Calibri"/>
                <w:sz w:val="20"/>
              </w:rPr>
              <w:t xml:space="preserve"> Academia (research teams working in universities, other higher education institutions or research institutes)</w:t>
            </w:r>
          </w:p>
          <w:p w14:paraId="2B48E1B5" w14:textId="77777777" w:rsidR="00A93F34" w:rsidRPr="001932AF"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Pr="001932AF">
              <w:rPr>
                <w:rFonts w:cs="Calibri"/>
                <w:sz w:val="20"/>
              </w:rPr>
              <w:t>Clinical/public health research sector (research teams working in hospitals/public health and/or other health care settings and health organisations)</w:t>
            </w:r>
          </w:p>
          <w:p w14:paraId="2607A224" w14:textId="77777777" w:rsidR="00A93F34" w:rsidRPr="001932AF" w:rsidRDefault="00A93F34" w:rsidP="00454637">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Private partner</w:t>
            </w:r>
          </w:p>
        </w:tc>
      </w:tr>
      <w:tr w:rsidR="00A93F34" w:rsidRPr="001932AF" w14:paraId="1491DD22"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E023610" w14:textId="77777777" w:rsidR="00A93F34" w:rsidRPr="001932AF" w:rsidRDefault="00A93F34" w:rsidP="00596862">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5E10537" w14:textId="77777777" w:rsidR="00A93F34" w:rsidRPr="001932AF" w:rsidRDefault="00A93F34" w:rsidP="00454637">
            <w:pPr>
              <w:spacing w:before="0" w:after="0"/>
              <w:rPr>
                <w:rFonts w:cs="Calibri"/>
                <w:sz w:val="20"/>
              </w:rPr>
            </w:pPr>
            <w:r w:rsidRPr="001932AF">
              <w:rPr>
                <w:rFonts w:cs="Calibri"/>
                <w:sz w:val="20"/>
              </w:rPr>
              <w:t xml:space="preserve">Epilepsy </w:t>
            </w:r>
            <w:proofErr w:type="spellStart"/>
            <w:r w:rsidRPr="001932AF">
              <w:rPr>
                <w:rFonts w:cs="Calibri"/>
                <w:sz w:val="20"/>
              </w:rPr>
              <w:t>Center</w:t>
            </w:r>
            <w:proofErr w:type="spellEnd"/>
            <w:r w:rsidRPr="001932AF">
              <w:rPr>
                <w:rFonts w:cs="Calibri"/>
                <w:sz w:val="20"/>
              </w:rPr>
              <w:t>/</w:t>
            </w:r>
            <w:proofErr w:type="spellStart"/>
            <w:r w:rsidRPr="001932AF">
              <w:rPr>
                <w:rFonts w:cs="Calibri"/>
                <w:sz w:val="20"/>
              </w:rPr>
              <w:t>NeuroCenter</w:t>
            </w:r>
            <w:proofErr w:type="spellEnd"/>
          </w:p>
        </w:tc>
      </w:tr>
      <w:tr w:rsidR="00A93F34" w:rsidRPr="001932AF" w14:paraId="757FF811"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ADD2623" w14:textId="77777777" w:rsidR="00A93F34" w:rsidRPr="001932AF" w:rsidRDefault="00A93F34" w:rsidP="00596862">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10CDCD0" w14:textId="77777777" w:rsidR="00A93F34" w:rsidRPr="001932AF" w:rsidRDefault="00A93F34" w:rsidP="00454637">
            <w:pPr>
              <w:spacing w:before="0" w:after="0"/>
              <w:rPr>
                <w:rFonts w:cs="Calibri"/>
                <w:sz w:val="20"/>
              </w:rPr>
            </w:pPr>
            <w:r w:rsidRPr="001932AF">
              <w:rPr>
                <w:rFonts w:cs="Calibri"/>
                <w:sz w:val="20"/>
              </w:rPr>
              <w:t xml:space="preserve">Head Epilepsy </w:t>
            </w:r>
            <w:proofErr w:type="spellStart"/>
            <w:r w:rsidRPr="001932AF">
              <w:rPr>
                <w:rFonts w:cs="Calibri"/>
                <w:sz w:val="20"/>
              </w:rPr>
              <w:t>Center</w:t>
            </w:r>
            <w:proofErr w:type="spellEnd"/>
          </w:p>
        </w:tc>
      </w:tr>
      <w:tr w:rsidR="00A93F34" w:rsidRPr="001932AF" w14:paraId="07B52C88"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95CA294" w14:textId="77777777" w:rsidR="00A93F34" w:rsidRPr="001932AF" w:rsidRDefault="00A93F34" w:rsidP="00596862">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1D5F218" w14:textId="77777777" w:rsidR="00A93F34" w:rsidRPr="001932AF" w:rsidRDefault="00A93F34" w:rsidP="00454637">
            <w:pPr>
              <w:spacing w:before="0" w:after="0"/>
              <w:rPr>
                <w:rFonts w:cs="Calibri"/>
                <w:sz w:val="20"/>
              </w:rPr>
            </w:pPr>
            <w:r w:rsidRPr="001932AF">
              <w:rPr>
                <w:rFonts w:cs="Calibri"/>
                <w:sz w:val="20"/>
              </w:rPr>
              <w:t>P.O. Box 1627</w:t>
            </w:r>
          </w:p>
        </w:tc>
      </w:tr>
      <w:tr w:rsidR="00A93F34" w:rsidRPr="001932AF" w14:paraId="6C420CB4"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C7A1E85" w14:textId="77777777" w:rsidR="00A93F34" w:rsidRPr="001932AF" w:rsidRDefault="00A93F34" w:rsidP="00596862">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3F1BF3C" w14:textId="77777777" w:rsidR="00A93F34" w:rsidRPr="001932AF" w:rsidRDefault="00A93F34" w:rsidP="00454637">
            <w:pPr>
              <w:spacing w:before="0" w:after="0"/>
              <w:rPr>
                <w:rFonts w:cs="Calibri"/>
                <w:sz w:val="20"/>
              </w:rPr>
            </w:pPr>
            <w:r w:rsidRPr="001932AF">
              <w:rPr>
                <w:rFonts w:cs="Calibri"/>
                <w:sz w:val="20"/>
              </w:rPr>
              <w:t>70211</w:t>
            </w:r>
          </w:p>
        </w:tc>
      </w:tr>
      <w:tr w:rsidR="00A93F34" w:rsidRPr="001932AF" w14:paraId="43E78C5C"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CEE402A" w14:textId="77777777" w:rsidR="00A93F34" w:rsidRPr="001932AF" w:rsidRDefault="00A93F34" w:rsidP="00596862">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B205EF5" w14:textId="77777777" w:rsidR="00A93F34" w:rsidRPr="001932AF" w:rsidRDefault="00A93F34" w:rsidP="00454637">
            <w:pPr>
              <w:spacing w:before="0" w:after="0"/>
              <w:rPr>
                <w:rFonts w:cs="Calibri"/>
                <w:sz w:val="20"/>
              </w:rPr>
            </w:pPr>
            <w:r w:rsidRPr="001932AF">
              <w:rPr>
                <w:rFonts w:cs="Calibri"/>
                <w:sz w:val="20"/>
              </w:rPr>
              <w:t>Kuopio</w:t>
            </w:r>
          </w:p>
        </w:tc>
      </w:tr>
      <w:tr w:rsidR="00A93F34" w:rsidRPr="001932AF" w14:paraId="368EEADA"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5007778" w14:textId="77777777" w:rsidR="00A93F34" w:rsidRPr="001932AF" w:rsidRDefault="00A93F34" w:rsidP="00596862">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DF40C77" w14:textId="77777777" w:rsidR="00A93F34" w:rsidRPr="001932AF" w:rsidRDefault="00A93F34" w:rsidP="00454637">
            <w:pPr>
              <w:spacing w:before="0" w:after="0"/>
              <w:rPr>
                <w:rFonts w:cs="Calibri"/>
                <w:sz w:val="20"/>
              </w:rPr>
            </w:pPr>
            <w:r w:rsidRPr="001932AF">
              <w:rPr>
                <w:rFonts w:cs="Calibri"/>
                <w:sz w:val="20"/>
              </w:rPr>
              <w:t>Finland</w:t>
            </w:r>
          </w:p>
        </w:tc>
      </w:tr>
      <w:tr w:rsidR="00A93F34" w:rsidRPr="001932AF" w14:paraId="1545CBC4"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3D47AD3" w14:textId="77777777" w:rsidR="00A93F34" w:rsidRPr="001932AF" w:rsidRDefault="00A93F34" w:rsidP="00596862">
            <w:pPr>
              <w:spacing w:before="0" w:after="0"/>
              <w:rPr>
                <w:rFonts w:cs="Calibri"/>
                <w:bCs w:val="0"/>
                <w:color w:val="auto"/>
                <w:sz w:val="20"/>
              </w:rPr>
            </w:pPr>
            <w:r w:rsidRPr="001932AF">
              <w:rPr>
                <w:rFonts w:cs="Calibri"/>
                <w:sz w:val="20"/>
              </w:rPr>
              <w:t>Relevant funding organisation (if no funding is requested, please write “none”)</w:t>
            </w:r>
            <w:r w:rsidRPr="001932AF">
              <w:rPr>
                <w:rFonts w:cs="Calibri"/>
                <w:sz w:val="20"/>
                <w:vertAlign w:val="superscript"/>
              </w:rPr>
              <w:t xml:space="preserve"> </w:t>
            </w:r>
            <w:r w:rsidRPr="001932AF">
              <w:rPr>
                <w:rFonts w:cs="Calibri"/>
                <w:bCs w:val="0"/>
                <w:color w:val="auto"/>
                <w:sz w:val="20"/>
                <w:vertAlign w:val="superscript"/>
              </w:rPr>
              <w:footnoteReference w:id="9"/>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978AB06" w14:textId="77777777" w:rsidR="00A93F34" w:rsidRPr="001932AF" w:rsidRDefault="00A93F34" w:rsidP="00454637">
            <w:pPr>
              <w:spacing w:before="0" w:after="0"/>
              <w:rPr>
                <w:rFonts w:cs="Calibri"/>
                <w:sz w:val="20"/>
              </w:rPr>
            </w:pPr>
            <w:r w:rsidRPr="001932AF">
              <w:rPr>
                <w:rFonts w:cs="Calibri"/>
                <w:sz w:val="20"/>
              </w:rPr>
              <w:t>Academy of Finland (AKA)</w:t>
            </w:r>
          </w:p>
        </w:tc>
      </w:tr>
      <w:tr w:rsidR="00A93F34" w:rsidRPr="001932AF" w14:paraId="1448FA97"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1A6D5BA" w14:textId="77777777" w:rsidR="00A93F34" w:rsidRPr="001932AF" w:rsidRDefault="00A93F34" w:rsidP="00596862">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8620AE6" w14:textId="77777777" w:rsidR="00A93F34" w:rsidRPr="001932AF" w:rsidRDefault="00A93F34" w:rsidP="00454637">
            <w:pPr>
              <w:spacing w:before="0" w:after="0"/>
              <w:rPr>
                <w:rFonts w:cs="Calibri"/>
                <w:sz w:val="20"/>
              </w:rPr>
            </w:pPr>
            <w:r w:rsidRPr="001932AF">
              <w:rPr>
                <w:rFonts w:cs="Calibri"/>
                <w:sz w:val="20"/>
              </w:rPr>
              <w:t>+35 8 40 5839249</w:t>
            </w:r>
          </w:p>
        </w:tc>
      </w:tr>
      <w:tr w:rsidR="00A93F34" w:rsidRPr="001932AF" w14:paraId="4E9DF80A"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EC22EF3" w14:textId="77777777" w:rsidR="00A93F34" w:rsidRPr="001932AF" w:rsidRDefault="00A93F34" w:rsidP="00596862">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A8FEDAF" w14:textId="77777777" w:rsidR="00A93F34" w:rsidRPr="001932AF" w:rsidRDefault="00A93F34" w:rsidP="00454637">
            <w:pPr>
              <w:spacing w:before="0" w:after="0"/>
              <w:rPr>
                <w:rFonts w:cs="Calibri"/>
                <w:sz w:val="20"/>
              </w:rPr>
            </w:pPr>
            <w:r w:rsidRPr="001932AF">
              <w:rPr>
                <w:rFonts w:cs="Calibri"/>
                <w:sz w:val="20"/>
              </w:rPr>
              <w:t>+35 8 17 17 3031</w:t>
            </w:r>
          </w:p>
        </w:tc>
      </w:tr>
      <w:tr w:rsidR="00A93F34" w:rsidRPr="001932AF" w14:paraId="03F5EBF1"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1D416A95" w14:textId="77777777" w:rsidR="00A93F34" w:rsidRPr="001932AF" w:rsidRDefault="00A93F34" w:rsidP="00596862">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1A28C86" w14:textId="08BF9BB7" w:rsidR="00A93F34" w:rsidRPr="001932AF" w:rsidRDefault="007C7AA2" w:rsidP="00454637">
            <w:pPr>
              <w:spacing w:before="0" w:after="0"/>
              <w:rPr>
                <w:rFonts w:cs="Calibri"/>
                <w:sz w:val="20"/>
              </w:rPr>
            </w:pPr>
            <w:hyperlink r:id="rId17" w:history="1">
              <w:r w:rsidR="00722824" w:rsidRPr="008849D4">
                <w:rPr>
                  <w:rStyle w:val="Hyperlink"/>
                  <w:rFonts w:cs="Calibri"/>
                  <w:sz w:val="20"/>
                </w:rPr>
                <w:t>Reetta.Kalviainen@kuh.fi</w:t>
              </w:r>
            </w:hyperlink>
          </w:p>
        </w:tc>
      </w:tr>
      <w:tr w:rsidR="00A93F34" w:rsidRPr="001932AF" w14:paraId="450B3C86"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C692863" w14:textId="77777777" w:rsidR="00A93F34" w:rsidRPr="001932AF" w:rsidRDefault="00A93F34" w:rsidP="00596862">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10"/>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93F1B68" w14:textId="77777777" w:rsidR="00A93F34" w:rsidRPr="001932AF" w:rsidRDefault="00A93F34" w:rsidP="00454637">
            <w:pPr>
              <w:spacing w:before="0" w:after="0"/>
              <w:rPr>
                <w:rFonts w:cs="Calibri"/>
                <w:sz w:val="20"/>
              </w:rPr>
            </w:pPr>
            <w:r w:rsidRPr="001932AF">
              <w:rPr>
                <w:rFonts w:cs="Calibri"/>
                <w:sz w:val="20"/>
              </w:rPr>
              <w:t>None</w:t>
            </w:r>
          </w:p>
        </w:tc>
      </w:tr>
      <w:tr w:rsidR="00A93F34" w:rsidRPr="001932AF" w14:paraId="53235172"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5B1DAF0E" w14:textId="77777777" w:rsidR="00A93F34" w:rsidRPr="001932AF" w:rsidRDefault="00A93F34" w:rsidP="00596862">
            <w:pPr>
              <w:spacing w:before="0" w:after="0"/>
              <w:rPr>
                <w:rFonts w:cs="Calibri"/>
                <w:bCs w:val="0"/>
                <w:color w:val="auto"/>
                <w:sz w:val="20"/>
              </w:rPr>
            </w:pPr>
            <w:r w:rsidRPr="001932AF">
              <w:rPr>
                <w:rFonts w:cs="Calibri"/>
                <w:sz w:val="20"/>
              </w:rPr>
              <w:t>Other personnel participating in the project</w:t>
            </w:r>
          </w:p>
          <w:p w14:paraId="1CD185C7" w14:textId="77777777" w:rsidR="00A93F34" w:rsidRPr="001932AF" w:rsidRDefault="00A93F34" w:rsidP="00596862">
            <w:pPr>
              <w:spacing w:before="0" w:after="0"/>
              <w:rPr>
                <w:rFonts w:cs="Calibri"/>
                <w:bCs w:val="0"/>
                <w:color w:val="auto"/>
                <w:sz w:val="20"/>
              </w:rPr>
            </w:pPr>
            <w:r w:rsidRPr="001932AF">
              <w:rPr>
                <w:rFonts w:cs="Calibri"/>
                <w:sz w:val="20"/>
              </w:rPr>
              <w:t>(please provide last and first names</w:t>
            </w:r>
          </w:p>
          <w:p w14:paraId="2D05E708" w14:textId="77777777" w:rsidR="00A93F34" w:rsidRPr="001932AF" w:rsidRDefault="00A93F34" w:rsidP="00596862">
            <w:pPr>
              <w:spacing w:before="0" w:after="0"/>
              <w:rPr>
                <w:rFonts w:cs="Calibri"/>
                <w:bCs w:val="0"/>
                <w:color w:val="auto"/>
                <w:sz w:val="20"/>
              </w:rPr>
            </w:pPr>
            <w:r w:rsidRPr="001932AF">
              <w:rPr>
                <w:rFonts w:cs="Calibri"/>
                <w:sz w:val="20"/>
              </w:rPr>
              <w:t>and positions, 1</w:t>
            </w:r>
          </w:p>
          <w:p w14:paraId="567CD92C" w14:textId="77777777" w:rsidR="00A93F34" w:rsidRPr="001932AF" w:rsidRDefault="00A93F34" w:rsidP="00596862">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EA460D4" w14:textId="414FC8CC" w:rsidR="00A93F34" w:rsidRPr="001932AF" w:rsidRDefault="00722824" w:rsidP="00454637">
            <w:pPr>
              <w:spacing w:before="0" w:after="0"/>
              <w:rPr>
                <w:rFonts w:cs="Calibri"/>
                <w:sz w:val="20"/>
              </w:rPr>
            </w:pPr>
            <w:proofErr w:type="spellStart"/>
            <w:r>
              <w:rPr>
                <w:rFonts w:cs="Calibri"/>
                <w:sz w:val="20"/>
              </w:rPr>
              <w:t>Oskari</w:t>
            </w:r>
            <w:proofErr w:type="spellEnd"/>
            <w:r>
              <w:rPr>
                <w:rFonts w:cs="Calibri"/>
                <w:sz w:val="20"/>
              </w:rPr>
              <w:t xml:space="preserve"> Timonen, MSc, </w:t>
            </w:r>
            <w:r w:rsidRPr="001932AF">
              <w:rPr>
                <w:rFonts w:cs="Calibri"/>
                <w:sz w:val="20"/>
              </w:rPr>
              <w:t>Bio-informatician</w:t>
            </w:r>
          </w:p>
        </w:tc>
      </w:tr>
      <w:tr w:rsidR="00A93F34" w:rsidRPr="001932AF" w14:paraId="34D4F301"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0CF8779B"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3112C15" w14:textId="2CD715E6" w:rsidR="00A93F34" w:rsidRPr="001932AF" w:rsidRDefault="00722824" w:rsidP="00454637">
            <w:pPr>
              <w:spacing w:before="0" w:after="0"/>
              <w:rPr>
                <w:rFonts w:cs="Calibri"/>
                <w:sz w:val="20"/>
              </w:rPr>
            </w:pPr>
            <w:proofErr w:type="spellStart"/>
            <w:r>
              <w:rPr>
                <w:rFonts w:cs="Calibri"/>
                <w:sz w:val="20"/>
              </w:rPr>
              <w:t>Ritva</w:t>
            </w:r>
            <w:proofErr w:type="spellEnd"/>
            <w:r>
              <w:rPr>
                <w:rFonts w:cs="Calibri"/>
                <w:sz w:val="20"/>
              </w:rPr>
              <w:t xml:space="preserve"> </w:t>
            </w:r>
            <w:proofErr w:type="spellStart"/>
            <w:r>
              <w:rPr>
                <w:rFonts w:cs="Calibri"/>
                <w:sz w:val="20"/>
              </w:rPr>
              <w:t>Vanninen</w:t>
            </w:r>
            <w:proofErr w:type="spellEnd"/>
            <w:r>
              <w:rPr>
                <w:rFonts w:cs="Calibri"/>
                <w:sz w:val="20"/>
              </w:rPr>
              <w:t>, Professor of Neuroradiology</w:t>
            </w:r>
          </w:p>
        </w:tc>
      </w:tr>
      <w:tr w:rsidR="00A93F34" w:rsidRPr="001932AF" w14:paraId="32047E08"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687B2AE1"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5828D872" w14:textId="526FDF96" w:rsidR="00A93F34" w:rsidRPr="001932AF" w:rsidRDefault="00722824" w:rsidP="00454637">
            <w:pPr>
              <w:spacing w:before="0" w:after="0"/>
              <w:rPr>
                <w:rFonts w:cs="Calibri"/>
                <w:sz w:val="20"/>
              </w:rPr>
            </w:pPr>
            <w:proofErr w:type="spellStart"/>
            <w:r>
              <w:rPr>
                <w:rFonts w:cs="Calibri"/>
                <w:sz w:val="20"/>
              </w:rPr>
              <w:t>Esa</w:t>
            </w:r>
            <w:proofErr w:type="spellEnd"/>
            <w:r>
              <w:rPr>
                <w:rFonts w:cs="Calibri"/>
                <w:sz w:val="20"/>
              </w:rPr>
              <w:t xml:space="preserve"> </w:t>
            </w:r>
            <w:proofErr w:type="spellStart"/>
            <w:r>
              <w:rPr>
                <w:rFonts w:cs="Calibri"/>
                <w:sz w:val="20"/>
              </w:rPr>
              <w:t>Mervaala</w:t>
            </w:r>
            <w:proofErr w:type="spellEnd"/>
            <w:r>
              <w:rPr>
                <w:rFonts w:cs="Calibri"/>
                <w:sz w:val="20"/>
              </w:rPr>
              <w:t>, Professor of Clinical Neurophysiology</w:t>
            </w:r>
          </w:p>
        </w:tc>
      </w:tr>
      <w:tr w:rsidR="00A93F34" w:rsidRPr="001932AF" w14:paraId="52204596"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7163D2F8"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DA15AAC" w14:textId="77777777" w:rsidR="00A93F34" w:rsidRPr="001932AF" w:rsidRDefault="00A93F34" w:rsidP="00454637">
            <w:pPr>
              <w:spacing w:before="0" w:after="0"/>
              <w:rPr>
                <w:rFonts w:cs="Calibri"/>
                <w:sz w:val="20"/>
              </w:rPr>
            </w:pPr>
          </w:p>
        </w:tc>
      </w:tr>
      <w:tr w:rsidR="00A93F34" w:rsidRPr="001932AF" w14:paraId="3EDB6CC0"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3B1A61CF"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E2725A0" w14:textId="77777777" w:rsidR="00A93F34" w:rsidRPr="001932AF" w:rsidRDefault="00A93F34" w:rsidP="00454637">
            <w:pPr>
              <w:spacing w:before="0" w:after="0"/>
              <w:rPr>
                <w:rFonts w:cs="Calibri"/>
                <w:sz w:val="20"/>
              </w:rPr>
            </w:pPr>
          </w:p>
        </w:tc>
      </w:tr>
    </w:tbl>
    <w:p w14:paraId="02E7E4E2" w14:textId="77777777" w:rsidR="00E77E5B" w:rsidRPr="001932AF" w:rsidRDefault="00C27C44" w:rsidP="00FA72DD">
      <w:pPr>
        <w:pStyle w:val="Default"/>
        <w:numPr>
          <w:ilvl w:val="0"/>
          <w:numId w:val="11"/>
        </w:numPr>
        <w:spacing w:line="276" w:lineRule="auto"/>
        <w:ind w:left="709" w:hanging="568"/>
        <w:jc w:val="both"/>
        <w:outlineLvl w:val="1"/>
        <w:rPr>
          <w:rFonts w:ascii="Calibri" w:hAnsi="Calibri" w:cs="Times New Roman"/>
          <w:b/>
          <w:bCs/>
          <w:smallCaps/>
          <w:color w:val="auto"/>
          <w:kern w:val="32"/>
          <w:sz w:val="26"/>
          <w:szCs w:val="32"/>
          <w:lang w:val="en-GB" w:eastAsia="fr-FR"/>
        </w:rPr>
      </w:pPr>
      <w:r w:rsidRPr="001932AF">
        <w:rPr>
          <w:lang w:val="en-GB"/>
        </w:rPr>
        <w:br w:type="page"/>
      </w:r>
      <w:r w:rsidR="008C4D43" w:rsidRPr="001932AF">
        <w:rPr>
          <w:rFonts w:ascii="Calibri" w:hAnsi="Calibri" w:cs="Times New Roman"/>
          <w:b/>
          <w:bCs/>
          <w:smallCaps/>
          <w:color w:val="auto"/>
          <w:kern w:val="32"/>
          <w:sz w:val="26"/>
          <w:szCs w:val="32"/>
          <w:lang w:val="en-GB" w:eastAsia="fr-FR"/>
        </w:rPr>
        <w:lastRenderedPageBreak/>
        <w:t>Project partner 6</w:t>
      </w:r>
    </w:p>
    <w:p w14:paraId="1544717E" w14:textId="77777777" w:rsidR="00E77E5B" w:rsidRPr="001932AF" w:rsidRDefault="00E77E5B" w:rsidP="00E77E5B">
      <w:pPr>
        <w:pStyle w:val="Default"/>
        <w:tabs>
          <w:tab w:val="left" w:pos="1701"/>
        </w:tabs>
        <w:spacing w:line="276" w:lineRule="auto"/>
        <w:ind w:left="720"/>
        <w:rPr>
          <w:sz w:val="16"/>
          <w:szCs w:val="16"/>
          <w:lang w:val="en-GB"/>
        </w:rPr>
      </w:pPr>
    </w:p>
    <w:tbl>
      <w:tblPr>
        <w:tblStyle w:val="Gitternetztabelle5dunkelAkzent11"/>
        <w:tblW w:w="4942" w:type="pct"/>
        <w:tblLayout w:type="fixed"/>
        <w:tblLook w:val="00A0" w:firstRow="1" w:lastRow="0" w:firstColumn="1" w:lastColumn="0" w:noHBand="0" w:noVBand="0"/>
      </w:tblPr>
      <w:tblGrid>
        <w:gridCol w:w="2201"/>
        <w:gridCol w:w="6754"/>
      </w:tblGrid>
      <w:tr w:rsidR="00E77E5B" w:rsidRPr="001932AF" w14:paraId="68B3201A" w14:textId="77777777" w:rsidTr="0045463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DC2BBE0" w14:textId="77777777" w:rsidR="00E77E5B" w:rsidRPr="001932AF" w:rsidRDefault="00E77E5B" w:rsidP="00596862">
            <w:pPr>
              <w:spacing w:before="0" w:after="0"/>
              <w:rPr>
                <w:rFonts w:cs="Calibri"/>
                <w:bCs w:val="0"/>
                <w:color w:val="auto"/>
                <w:sz w:val="20"/>
              </w:rPr>
            </w:pPr>
            <w:r w:rsidRPr="001932AF">
              <w:rPr>
                <w:rFonts w:cs="Calibri"/>
                <w:sz w:val="20"/>
              </w:rPr>
              <w:t>Last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2AE6DB2" w14:textId="77777777" w:rsidR="00E77E5B" w:rsidRPr="009E1B7F" w:rsidRDefault="00A93F34" w:rsidP="00454637">
            <w:pPr>
              <w:spacing w:before="0" w:after="0"/>
              <w:rPr>
                <w:rFonts w:cs="Calibri"/>
                <w:b w:val="0"/>
                <w:bCs w:val="0"/>
                <w:color w:val="auto"/>
                <w:sz w:val="20"/>
              </w:rPr>
            </w:pPr>
            <w:r w:rsidRPr="009E1B7F">
              <w:rPr>
                <w:rFonts w:cs="Calibri"/>
                <w:b w:val="0"/>
                <w:color w:val="auto"/>
                <w:sz w:val="20"/>
              </w:rPr>
              <w:t>Pandolfo</w:t>
            </w:r>
          </w:p>
        </w:tc>
      </w:tr>
      <w:tr w:rsidR="00E77E5B" w:rsidRPr="001932AF" w14:paraId="6FFF22BD"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AE36880" w14:textId="77777777" w:rsidR="00E77E5B" w:rsidRPr="001932AF" w:rsidRDefault="00E77E5B" w:rsidP="00596862">
            <w:pPr>
              <w:spacing w:before="0" w:after="0"/>
              <w:rPr>
                <w:rFonts w:cs="Calibri"/>
                <w:bCs w:val="0"/>
                <w:color w:val="auto"/>
                <w:sz w:val="20"/>
              </w:rPr>
            </w:pPr>
            <w:r w:rsidRPr="001932AF">
              <w:rPr>
                <w:rFonts w:cs="Calibri"/>
                <w:sz w:val="20"/>
              </w:rPr>
              <w:t>First Name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12CD549" w14:textId="77777777" w:rsidR="00E77E5B" w:rsidRPr="001932AF" w:rsidRDefault="00A93F34" w:rsidP="00454637">
            <w:pPr>
              <w:spacing w:before="0" w:after="0"/>
              <w:rPr>
                <w:rFonts w:cs="Calibri"/>
                <w:sz w:val="20"/>
              </w:rPr>
            </w:pPr>
            <w:r w:rsidRPr="001932AF">
              <w:rPr>
                <w:rFonts w:cs="Calibri"/>
                <w:sz w:val="20"/>
              </w:rPr>
              <w:t>Massimo</w:t>
            </w:r>
          </w:p>
        </w:tc>
      </w:tr>
      <w:tr w:rsidR="00E77E5B" w:rsidRPr="001932AF" w14:paraId="7197CCF2"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9E4A8F8" w14:textId="77777777" w:rsidR="00E77E5B" w:rsidRPr="001932AF" w:rsidRDefault="00E77E5B" w:rsidP="00596862">
            <w:pPr>
              <w:spacing w:before="0" w:after="0"/>
              <w:rPr>
                <w:rFonts w:cs="Calibri"/>
                <w:bCs w:val="0"/>
                <w:color w:val="auto"/>
                <w:sz w:val="20"/>
              </w:rPr>
            </w:pPr>
            <w:r w:rsidRPr="001932AF">
              <w:rPr>
                <w:rFonts w:cs="Calibri"/>
                <w:sz w:val="20"/>
              </w:rPr>
              <w:t>Gender</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432F2C2" w14:textId="77777777" w:rsidR="00E77E5B" w:rsidRPr="001932AF" w:rsidRDefault="00A93F34" w:rsidP="00454637">
            <w:pPr>
              <w:spacing w:before="0" w:after="0"/>
              <w:rPr>
                <w:rFonts w:cs="Calibri"/>
                <w:sz w:val="20"/>
              </w:rPr>
            </w:pPr>
            <w:r w:rsidRPr="001932AF">
              <w:rPr>
                <w:rFonts w:cs="Calibri"/>
                <w:sz w:val="20"/>
              </w:rPr>
              <w:t>Male</w:t>
            </w:r>
          </w:p>
        </w:tc>
      </w:tr>
      <w:tr w:rsidR="00E77E5B" w:rsidRPr="001932AF" w14:paraId="021669B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679E6343" w14:textId="77777777" w:rsidR="00E77E5B" w:rsidRPr="001932AF" w:rsidRDefault="00E77E5B" w:rsidP="00596862">
            <w:pPr>
              <w:spacing w:before="0" w:after="0"/>
              <w:rPr>
                <w:rFonts w:cs="Calibri"/>
                <w:bCs w:val="0"/>
                <w:color w:val="auto"/>
                <w:sz w:val="20"/>
              </w:rPr>
            </w:pPr>
            <w:r w:rsidRPr="001932AF">
              <w:rPr>
                <w:rFonts w:cs="Calibri"/>
                <w:sz w:val="20"/>
              </w:rPr>
              <w:t>Title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252EB37" w14:textId="77777777" w:rsidR="00E77E5B" w:rsidRPr="001932AF" w:rsidRDefault="00A93F34" w:rsidP="00454637">
            <w:pPr>
              <w:spacing w:before="0" w:after="0"/>
              <w:rPr>
                <w:rFonts w:cs="Calibri"/>
                <w:sz w:val="20"/>
              </w:rPr>
            </w:pPr>
            <w:r w:rsidRPr="001932AF">
              <w:rPr>
                <w:rFonts w:cs="Calibri"/>
                <w:sz w:val="20"/>
              </w:rPr>
              <w:t xml:space="preserve">Prof. </w:t>
            </w:r>
            <w:proofErr w:type="spellStart"/>
            <w:r w:rsidRPr="001932AF">
              <w:rPr>
                <w:rFonts w:cs="Calibri"/>
                <w:sz w:val="20"/>
              </w:rPr>
              <w:t>Dr.</w:t>
            </w:r>
            <w:proofErr w:type="spellEnd"/>
          </w:p>
        </w:tc>
      </w:tr>
      <w:tr w:rsidR="00E77E5B" w:rsidRPr="001932AF" w14:paraId="735CE138"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0E21E98" w14:textId="77777777" w:rsidR="00E77E5B" w:rsidRPr="001932AF" w:rsidRDefault="00E77E5B" w:rsidP="00596862">
            <w:pPr>
              <w:spacing w:before="0" w:after="0"/>
              <w:rPr>
                <w:rFonts w:cs="Calibri"/>
                <w:bCs w:val="0"/>
                <w:color w:val="auto"/>
                <w:sz w:val="20"/>
              </w:rPr>
            </w:pPr>
            <w:r w:rsidRPr="001932AF">
              <w:rPr>
                <w:rFonts w:cs="Calibri"/>
                <w:sz w:val="20"/>
              </w:rPr>
              <w:t>Institution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DBC7EE4" w14:textId="77777777" w:rsidR="00E77E5B" w:rsidRPr="001932AF" w:rsidRDefault="00A93F34" w:rsidP="00454637">
            <w:pPr>
              <w:spacing w:before="0" w:after="0"/>
              <w:rPr>
                <w:rFonts w:cs="Calibri"/>
                <w:sz w:val="20"/>
              </w:rPr>
            </w:pPr>
            <w:proofErr w:type="spellStart"/>
            <w:r w:rsidRPr="001932AF">
              <w:rPr>
                <w:sz w:val="20"/>
              </w:rPr>
              <w:t>Université</w:t>
            </w:r>
            <w:proofErr w:type="spellEnd"/>
            <w:r w:rsidRPr="001932AF">
              <w:rPr>
                <w:sz w:val="20"/>
              </w:rPr>
              <w:t xml:space="preserve"> Libre de </w:t>
            </w:r>
            <w:proofErr w:type="spellStart"/>
            <w:r w:rsidRPr="001932AF">
              <w:rPr>
                <w:sz w:val="20"/>
              </w:rPr>
              <w:t>Bruxelles</w:t>
            </w:r>
            <w:proofErr w:type="spellEnd"/>
            <w:r w:rsidRPr="001932AF">
              <w:rPr>
                <w:sz w:val="20"/>
              </w:rPr>
              <w:t xml:space="preserve">, </w:t>
            </w:r>
            <w:proofErr w:type="spellStart"/>
            <w:r w:rsidRPr="001932AF">
              <w:rPr>
                <w:sz w:val="20"/>
              </w:rPr>
              <w:t>Hôpital</w:t>
            </w:r>
            <w:proofErr w:type="spellEnd"/>
            <w:r w:rsidRPr="001932AF">
              <w:rPr>
                <w:sz w:val="20"/>
              </w:rPr>
              <w:t xml:space="preserve"> </w:t>
            </w:r>
            <w:proofErr w:type="spellStart"/>
            <w:r w:rsidRPr="001932AF">
              <w:rPr>
                <w:sz w:val="20"/>
              </w:rPr>
              <w:t>Erasme</w:t>
            </w:r>
            <w:proofErr w:type="spellEnd"/>
          </w:p>
        </w:tc>
      </w:tr>
      <w:tr w:rsidR="00E77E5B" w:rsidRPr="001932AF" w14:paraId="1DDC245B"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4D390CDE" w14:textId="77777777" w:rsidR="00E77E5B" w:rsidRPr="001932AF" w:rsidRDefault="00E77E5B" w:rsidP="00596862">
            <w:pPr>
              <w:spacing w:before="0" w:after="0"/>
              <w:rPr>
                <w:rFonts w:cs="Calibri"/>
                <w:bCs w:val="0"/>
                <w:color w:val="auto"/>
                <w:sz w:val="20"/>
              </w:rPr>
            </w:pPr>
            <w:r w:rsidRPr="001932AF">
              <w:rPr>
                <w:rFonts w:cs="Calibri"/>
                <w:sz w:val="20"/>
              </w:rPr>
              <w:t>Type of entity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0AF6D4D" w14:textId="77777777" w:rsidR="00E77E5B" w:rsidRPr="001932AF"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E77E5B" w:rsidRPr="001932AF">
              <w:rPr>
                <w:rFonts w:cs="Calibri"/>
                <w:sz w:val="20"/>
              </w:rPr>
              <w:t xml:space="preserve"> Academia (research teams working in universities, other higher education institutions or research institutes)</w:t>
            </w:r>
          </w:p>
          <w:p w14:paraId="0500F5D9" w14:textId="77777777" w:rsidR="00E77E5B" w:rsidRPr="004112F8" w:rsidRDefault="00A93F34" w:rsidP="00454637">
            <w:pPr>
              <w:spacing w:before="0" w:after="0"/>
              <w:ind w:left="330" w:hanging="330"/>
              <w:rPr>
                <w:rFonts w:cs="Calibri"/>
                <w:sz w:val="20"/>
              </w:rPr>
            </w:pPr>
            <w:r w:rsidRPr="00677DD0">
              <w:rPr>
                <w:rFonts w:cs="Calibri"/>
                <w:sz w:val="20"/>
              </w:rPr>
              <w:fldChar w:fldCharType="begin">
                <w:ffData>
                  <w:name w:val=""/>
                  <w:enabled/>
                  <w:calcOnExit w:val="0"/>
                  <w:checkBox>
                    <w:size w:val="18"/>
                    <w:default w:val="1"/>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00E77E5B" w:rsidRPr="001932AF">
              <w:rPr>
                <w:sz w:val="20"/>
              </w:rPr>
              <w:t xml:space="preserve"> </w:t>
            </w:r>
            <w:r w:rsidR="00E77E5B" w:rsidRPr="001932AF">
              <w:rPr>
                <w:rFonts w:cs="Calibri"/>
                <w:sz w:val="20"/>
              </w:rPr>
              <w:t>Clinical/public health research sector (research teams working in hospitals/public health and/or other health care settings and health organisations)</w:t>
            </w:r>
          </w:p>
          <w:p w14:paraId="10E43544" w14:textId="77777777" w:rsidR="00E77E5B" w:rsidRPr="001932AF" w:rsidRDefault="00E77E5B" w:rsidP="00454637">
            <w:pPr>
              <w:spacing w:before="0" w:after="0"/>
              <w:rPr>
                <w:rFonts w:cs="Calibri"/>
                <w:sz w:val="20"/>
              </w:rPr>
            </w:pPr>
            <w:r w:rsidRPr="00677DD0">
              <w:rPr>
                <w:rFonts w:cs="Calibri"/>
                <w:sz w:val="20"/>
              </w:rPr>
              <w:fldChar w:fldCharType="begin">
                <w:ffData>
                  <w:name w:val="CaseACocher1"/>
                  <w:enabled/>
                  <w:calcOnExit w:val="0"/>
                  <w:checkBox>
                    <w:size w:val="18"/>
                    <w:default w:val="0"/>
                  </w:checkBox>
                </w:ffData>
              </w:fldChar>
            </w:r>
            <w:r w:rsidRPr="001932AF">
              <w:rPr>
                <w:rFonts w:cs="Calibri"/>
                <w:sz w:val="20"/>
              </w:rPr>
              <w:instrText xml:space="preserve"> FORMCHECKBOX </w:instrText>
            </w:r>
            <w:r w:rsidR="007C7AA2">
              <w:rPr>
                <w:rFonts w:cs="Calibri"/>
                <w:sz w:val="20"/>
              </w:rPr>
            </w:r>
            <w:r w:rsidR="007C7AA2">
              <w:rPr>
                <w:rFonts w:cs="Calibri"/>
                <w:sz w:val="20"/>
              </w:rPr>
              <w:fldChar w:fldCharType="separate"/>
            </w:r>
            <w:r w:rsidRPr="00677DD0">
              <w:rPr>
                <w:rFonts w:cs="Calibri"/>
                <w:sz w:val="20"/>
              </w:rPr>
              <w:fldChar w:fldCharType="end"/>
            </w:r>
            <w:r w:rsidRPr="001932AF">
              <w:rPr>
                <w:sz w:val="20"/>
              </w:rPr>
              <w:t xml:space="preserve"> </w:t>
            </w:r>
            <w:r w:rsidR="0058556E" w:rsidRPr="001932AF">
              <w:rPr>
                <w:sz w:val="20"/>
              </w:rPr>
              <w:t>Private partner</w:t>
            </w:r>
          </w:p>
        </w:tc>
      </w:tr>
      <w:tr w:rsidR="00E77E5B" w:rsidRPr="001932AF" w14:paraId="11287345"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16B88CF" w14:textId="77777777" w:rsidR="00E77E5B" w:rsidRPr="001932AF" w:rsidRDefault="00E77E5B" w:rsidP="00596862">
            <w:pPr>
              <w:spacing w:before="0" w:after="0"/>
              <w:rPr>
                <w:rFonts w:cs="Calibri"/>
                <w:bCs w:val="0"/>
                <w:color w:val="auto"/>
                <w:sz w:val="20"/>
              </w:rPr>
            </w:pPr>
            <w:r w:rsidRPr="001932AF">
              <w:rPr>
                <w:rFonts w:cs="Calibri"/>
                <w:sz w:val="20"/>
              </w:rPr>
              <w:t>Department</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56C2732" w14:textId="77777777" w:rsidR="00E77E5B" w:rsidRPr="001932AF" w:rsidRDefault="00A93F34" w:rsidP="00454637">
            <w:pPr>
              <w:spacing w:before="0" w:after="0"/>
              <w:rPr>
                <w:rFonts w:cs="Calibri"/>
                <w:sz w:val="20"/>
              </w:rPr>
            </w:pPr>
            <w:r w:rsidRPr="001932AF">
              <w:rPr>
                <w:rFonts w:cs="Calibri"/>
                <w:sz w:val="20"/>
              </w:rPr>
              <w:t>Department of Neurology</w:t>
            </w:r>
          </w:p>
        </w:tc>
      </w:tr>
      <w:tr w:rsidR="00A93F34" w:rsidRPr="001932AF" w14:paraId="2389C80A"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7DAEA31" w14:textId="77777777" w:rsidR="00A93F34" w:rsidRPr="001932AF" w:rsidRDefault="00A93F34" w:rsidP="00596862">
            <w:pPr>
              <w:spacing w:before="0" w:after="0"/>
              <w:rPr>
                <w:rFonts w:cs="Calibri"/>
                <w:color w:val="auto"/>
                <w:sz w:val="20"/>
              </w:rPr>
            </w:pPr>
            <w:r w:rsidRPr="001932AF">
              <w:rPr>
                <w:rFonts w:cs="Calibri"/>
                <w:sz w:val="20"/>
              </w:rPr>
              <w:t>Position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045748A0" w14:textId="77777777" w:rsidR="00A93F34" w:rsidRPr="001932AF" w:rsidRDefault="00A93F34" w:rsidP="00454637">
            <w:pPr>
              <w:spacing w:before="0" w:after="0"/>
              <w:rPr>
                <w:rFonts w:cs="Calibri"/>
                <w:sz w:val="20"/>
              </w:rPr>
            </w:pPr>
            <w:r w:rsidRPr="001932AF">
              <w:rPr>
                <w:rFonts w:cs="Calibri"/>
                <w:sz w:val="20"/>
              </w:rPr>
              <w:t>Director of the Laboratory of Experimental Neurology</w:t>
            </w:r>
          </w:p>
        </w:tc>
      </w:tr>
      <w:tr w:rsidR="00A93F34" w:rsidRPr="001932AF" w14:paraId="27B802E9"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7CBFE06" w14:textId="77777777" w:rsidR="00A93F34" w:rsidRPr="001932AF" w:rsidRDefault="00A93F34" w:rsidP="00596862">
            <w:pPr>
              <w:spacing w:before="0" w:after="0"/>
              <w:rPr>
                <w:rFonts w:cs="Calibri"/>
                <w:bCs w:val="0"/>
                <w:color w:val="auto"/>
                <w:sz w:val="20"/>
              </w:rPr>
            </w:pPr>
            <w:r w:rsidRPr="001932AF">
              <w:rPr>
                <w:rFonts w:cs="Calibri"/>
                <w:sz w:val="20"/>
              </w:rPr>
              <w:t>Address</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7DD1693" w14:textId="77777777" w:rsidR="00A93F34" w:rsidRPr="001932AF" w:rsidRDefault="00A93F34" w:rsidP="00454637">
            <w:pPr>
              <w:spacing w:before="0" w:after="0"/>
              <w:rPr>
                <w:rFonts w:cs="Calibri"/>
                <w:sz w:val="20"/>
              </w:rPr>
            </w:pPr>
            <w:r w:rsidRPr="001932AF">
              <w:rPr>
                <w:rFonts w:cs="Calibri"/>
                <w:sz w:val="20"/>
              </w:rPr>
              <w:t xml:space="preserve">808 Route de </w:t>
            </w:r>
            <w:proofErr w:type="spellStart"/>
            <w:r w:rsidRPr="001932AF">
              <w:rPr>
                <w:rFonts w:cs="Calibri"/>
                <w:sz w:val="20"/>
              </w:rPr>
              <w:t>Lennik</w:t>
            </w:r>
            <w:proofErr w:type="spellEnd"/>
          </w:p>
        </w:tc>
      </w:tr>
      <w:tr w:rsidR="00A93F34" w:rsidRPr="001932AF" w14:paraId="4D2C2854"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595461A3" w14:textId="77777777" w:rsidR="00A93F34" w:rsidRPr="001932AF" w:rsidRDefault="00A93F34" w:rsidP="00596862">
            <w:pPr>
              <w:spacing w:before="0" w:after="0"/>
              <w:rPr>
                <w:rFonts w:cs="Calibri"/>
                <w:bCs w:val="0"/>
                <w:color w:val="auto"/>
                <w:sz w:val="20"/>
              </w:rPr>
            </w:pPr>
            <w:r w:rsidRPr="001932AF">
              <w:rPr>
                <w:rFonts w:cs="Calibri"/>
                <w:sz w:val="20"/>
              </w:rPr>
              <w:t>Postal Code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5327E83" w14:textId="77777777" w:rsidR="00A93F34" w:rsidRPr="001932AF" w:rsidRDefault="00A93F34" w:rsidP="00454637">
            <w:pPr>
              <w:spacing w:before="0" w:after="0"/>
              <w:rPr>
                <w:rFonts w:cs="Calibri"/>
                <w:sz w:val="20"/>
              </w:rPr>
            </w:pPr>
            <w:r w:rsidRPr="001932AF">
              <w:rPr>
                <w:rFonts w:cs="Calibri"/>
                <w:sz w:val="20"/>
              </w:rPr>
              <w:t>1070</w:t>
            </w:r>
          </w:p>
        </w:tc>
      </w:tr>
      <w:tr w:rsidR="00A93F34" w:rsidRPr="001932AF" w14:paraId="2FF57ED3"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213F5F5" w14:textId="77777777" w:rsidR="00A93F34" w:rsidRPr="001932AF" w:rsidRDefault="00A93F34" w:rsidP="00596862">
            <w:pPr>
              <w:spacing w:before="0" w:after="0"/>
              <w:rPr>
                <w:rFonts w:cs="Calibri"/>
                <w:bCs w:val="0"/>
                <w:color w:val="auto"/>
                <w:sz w:val="20"/>
              </w:rPr>
            </w:pPr>
            <w:r w:rsidRPr="001932AF">
              <w:rPr>
                <w:rFonts w:cs="Calibri"/>
                <w:sz w:val="20"/>
              </w:rPr>
              <w:t>City</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2CF90DE" w14:textId="77777777" w:rsidR="00A93F34" w:rsidRPr="001932AF" w:rsidRDefault="00A93F34" w:rsidP="00454637">
            <w:pPr>
              <w:spacing w:before="0" w:after="0"/>
              <w:rPr>
                <w:rFonts w:cs="Calibri"/>
                <w:sz w:val="20"/>
              </w:rPr>
            </w:pPr>
            <w:r w:rsidRPr="001932AF">
              <w:rPr>
                <w:rFonts w:cs="Calibri"/>
                <w:sz w:val="20"/>
              </w:rPr>
              <w:t>Brussels</w:t>
            </w:r>
          </w:p>
        </w:tc>
      </w:tr>
      <w:tr w:rsidR="00A93F34" w:rsidRPr="001932AF" w14:paraId="404D5852"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80F26E3" w14:textId="77777777" w:rsidR="00A93F34" w:rsidRPr="001932AF" w:rsidRDefault="00A93F34" w:rsidP="00596862">
            <w:pPr>
              <w:spacing w:before="0" w:after="0"/>
              <w:rPr>
                <w:rFonts w:cs="Calibri"/>
                <w:bCs w:val="0"/>
                <w:color w:val="auto"/>
                <w:sz w:val="20"/>
              </w:rPr>
            </w:pPr>
            <w:r w:rsidRPr="001932AF">
              <w:rPr>
                <w:rFonts w:cs="Calibri"/>
                <w:sz w:val="20"/>
              </w:rPr>
              <w:t>Country/Region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853C22E" w14:textId="77777777" w:rsidR="00A93F34" w:rsidRPr="001932AF" w:rsidRDefault="00A93F34" w:rsidP="00454637">
            <w:pPr>
              <w:spacing w:before="0" w:after="0"/>
              <w:rPr>
                <w:rFonts w:cs="Calibri"/>
                <w:sz w:val="20"/>
              </w:rPr>
            </w:pPr>
            <w:r w:rsidRPr="001932AF">
              <w:rPr>
                <w:rFonts w:cs="Calibri"/>
                <w:sz w:val="20"/>
              </w:rPr>
              <w:t>Belgium</w:t>
            </w:r>
          </w:p>
        </w:tc>
      </w:tr>
      <w:tr w:rsidR="00A93F34" w:rsidRPr="001932AF" w14:paraId="08BFBE5F"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72421422" w14:textId="77777777" w:rsidR="00A93F34" w:rsidRPr="001932AF" w:rsidRDefault="00A93F34" w:rsidP="00596862">
            <w:pPr>
              <w:spacing w:before="0" w:after="0"/>
              <w:rPr>
                <w:rFonts w:cs="Calibri"/>
                <w:bCs w:val="0"/>
                <w:color w:val="auto"/>
                <w:sz w:val="20"/>
              </w:rPr>
            </w:pPr>
            <w:r w:rsidRPr="001932AF">
              <w:rPr>
                <w:rFonts w:cs="Calibri"/>
                <w:sz w:val="20"/>
              </w:rPr>
              <w:t>Relevant funding organisation (if no funding is requested, please write “none”)</w:t>
            </w:r>
            <w:r w:rsidRPr="001932AF">
              <w:rPr>
                <w:rFonts w:cs="Calibri"/>
                <w:sz w:val="20"/>
                <w:vertAlign w:val="superscript"/>
              </w:rPr>
              <w:t xml:space="preserve"> </w:t>
            </w:r>
            <w:r w:rsidRPr="001932AF">
              <w:rPr>
                <w:rFonts w:cs="Calibri"/>
                <w:bCs w:val="0"/>
                <w:color w:val="auto"/>
                <w:sz w:val="20"/>
                <w:vertAlign w:val="superscript"/>
              </w:rPr>
              <w:footnoteReference w:id="11"/>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6C0B4E17" w14:textId="77777777" w:rsidR="00A93F34" w:rsidRPr="004112F8" w:rsidRDefault="00A93F34" w:rsidP="00454637">
            <w:pPr>
              <w:spacing w:before="0" w:after="0"/>
              <w:rPr>
                <w:rFonts w:cs="Calibri"/>
                <w:sz w:val="20"/>
              </w:rPr>
            </w:pPr>
            <w:r w:rsidRPr="001932AF">
              <w:rPr>
                <w:rFonts w:cs="Calibri"/>
                <w:sz w:val="20"/>
              </w:rPr>
              <w:t>Fund for Scientific Research (F.R.S.-FNRS)</w:t>
            </w:r>
          </w:p>
        </w:tc>
      </w:tr>
      <w:tr w:rsidR="00A93F34" w:rsidRPr="001932AF" w14:paraId="0634ACB6"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3EF6F949" w14:textId="77777777" w:rsidR="00A93F34" w:rsidRPr="001932AF" w:rsidRDefault="00A93F34" w:rsidP="00596862">
            <w:pPr>
              <w:spacing w:before="0" w:after="0"/>
              <w:rPr>
                <w:rFonts w:cs="Calibri"/>
                <w:bCs w:val="0"/>
                <w:color w:val="auto"/>
                <w:sz w:val="20"/>
              </w:rPr>
            </w:pPr>
            <w:r w:rsidRPr="001932AF">
              <w:rPr>
                <w:rFonts w:cs="Calibri"/>
                <w:sz w:val="20"/>
              </w:rPr>
              <w:t>Phone</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3C636E5" w14:textId="77777777" w:rsidR="00A93F34" w:rsidRPr="001932AF" w:rsidRDefault="00A93F34" w:rsidP="00454637">
            <w:pPr>
              <w:spacing w:before="0" w:after="0"/>
              <w:rPr>
                <w:rFonts w:cs="Calibri"/>
                <w:sz w:val="20"/>
              </w:rPr>
            </w:pPr>
            <w:r w:rsidRPr="001932AF">
              <w:rPr>
                <w:rFonts w:cs="Calibri"/>
                <w:sz w:val="20"/>
              </w:rPr>
              <w:t>+32 2 555 34 29</w:t>
            </w:r>
          </w:p>
        </w:tc>
      </w:tr>
      <w:tr w:rsidR="00A93F34" w:rsidRPr="001932AF" w14:paraId="652CFC1C"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DD27A77" w14:textId="77777777" w:rsidR="00A93F34" w:rsidRPr="001932AF" w:rsidRDefault="00A93F34" w:rsidP="00596862">
            <w:pPr>
              <w:spacing w:before="0" w:after="0"/>
              <w:rPr>
                <w:rFonts w:cs="Calibri"/>
                <w:bCs w:val="0"/>
                <w:color w:val="auto"/>
                <w:sz w:val="20"/>
              </w:rPr>
            </w:pPr>
            <w:r w:rsidRPr="001932AF">
              <w:rPr>
                <w:rFonts w:cs="Calibri"/>
                <w:sz w:val="20"/>
              </w:rPr>
              <w:t>Fax</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7EB0F17B" w14:textId="77777777" w:rsidR="00A93F34" w:rsidRPr="001932AF" w:rsidRDefault="00A93F34" w:rsidP="00454637">
            <w:pPr>
              <w:spacing w:before="0" w:after="0"/>
              <w:rPr>
                <w:rFonts w:cs="Calibri"/>
                <w:sz w:val="20"/>
              </w:rPr>
            </w:pPr>
            <w:r w:rsidRPr="001932AF">
              <w:rPr>
                <w:rFonts w:cs="Calibri"/>
                <w:sz w:val="20"/>
              </w:rPr>
              <w:t>+32 2 555 41 21</w:t>
            </w:r>
          </w:p>
        </w:tc>
      </w:tr>
      <w:tr w:rsidR="00A93F34" w:rsidRPr="001932AF" w14:paraId="1B62436D"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09D0A4E7" w14:textId="77777777" w:rsidR="00A93F34" w:rsidRPr="001932AF" w:rsidRDefault="00A93F34" w:rsidP="00596862">
            <w:pPr>
              <w:spacing w:before="0" w:after="0"/>
              <w:rPr>
                <w:rFonts w:cs="Calibri"/>
                <w:bCs w:val="0"/>
                <w:color w:val="auto"/>
                <w:sz w:val="20"/>
              </w:rPr>
            </w:pPr>
            <w:r w:rsidRPr="001932AF">
              <w:rPr>
                <w:rFonts w:cs="Calibri"/>
                <w:sz w:val="20"/>
              </w:rPr>
              <w:t>E-mail</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452E685" w14:textId="77777777" w:rsidR="00A93F34" w:rsidRPr="001932AF" w:rsidRDefault="00A93F34" w:rsidP="00454637">
            <w:pPr>
              <w:spacing w:before="0" w:after="0"/>
              <w:rPr>
                <w:rFonts w:cs="Calibri"/>
                <w:sz w:val="20"/>
              </w:rPr>
            </w:pPr>
            <w:r w:rsidRPr="001932AF">
              <w:rPr>
                <w:rFonts w:cs="Calibri"/>
                <w:sz w:val="20"/>
              </w:rPr>
              <w:t>Massimo.Pandolfo@ulb.ac.be</w:t>
            </w:r>
          </w:p>
        </w:tc>
      </w:tr>
      <w:tr w:rsidR="00A93F34" w:rsidRPr="001932AF" w14:paraId="5CD9D7B0"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shd w:val="clear" w:color="auto" w:fill="B8CCE4" w:themeFill="accent1" w:themeFillTint="66"/>
            <w:vAlign w:val="center"/>
          </w:tcPr>
          <w:p w14:paraId="23C16E89" w14:textId="77777777" w:rsidR="00A93F34" w:rsidRPr="001932AF" w:rsidRDefault="00A93F34" w:rsidP="00596862">
            <w:pPr>
              <w:spacing w:before="0" w:after="0"/>
              <w:rPr>
                <w:rFonts w:cs="Calibri"/>
                <w:bCs w:val="0"/>
                <w:color w:val="auto"/>
                <w:sz w:val="20"/>
              </w:rPr>
            </w:pPr>
            <w:r w:rsidRPr="001932AF">
              <w:rPr>
                <w:rFonts w:cs="Calibri"/>
                <w:sz w:val="20"/>
              </w:rPr>
              <w:t>Other information</w:t>
            </w:r>
            <w:r w:rsidRPr="001932AF">
              <w:rPr>
                <w:rStyle w:val="Funotenzeichen"/>
                <w:rFonts w:cs="Calibri"/>
                <w:bCs w:val="0"/>
                <w:color w:val="auto"/>
                <w:sz w:val="20"/>
              </w:rPr>
              <w:footnoteReference w:id="12"/>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EBA519D" w14:textId="77777777" w:rsidR="00A93F34" w:rsidRPr="001932AF" w:rsidRDefault="00A93F34" w:rsidP="00454637">
            <w:pPr>
              <w:spacing w:before="0" w:after="0"/>
              <w:rPr>
                <w:rFonts w:cs="Calibri"/>
                <w:sz w:val="20"/>
              </w:rPr>
            </w:pPr>
            <w:r w:rsidRPr="001932AF">
              <w:rPr>
                <w:rFonts w:cs="Calibri"/>
                <w:sz w:val="20"/>
              </w:rPr>
              <w:t>None</w:t>
            </w:r>
          </w:p>
        </w:tc>
      </w:tr>
      <w:tr w:rsidR="00A93F34" w:rsidRPr="001932AF" w14:paraId="13A2E140"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B8CCE4" w:themeFill="accent1" w:themeFillTint="66"/>
            <w:vAlign w:val="center"/>
          </w:tcPr>
          <w:p w14:paraId="2C346B1B" w14:textId="77777777" w:rsidR="00A93F34" w:rsidRPr="001932AF" w:rsidRDefault="00A93F34" w:rsidP="00596862">
            <w:pPr>
              <w:spacing w:before="0" w:after="0"/>
              <w:rPr>
                <w:rFonts w:cs="Calibri"/>
                <w:bCs w:val="0"/>
                <w:color w:val="auto"/>
                <w:sz w:val="20"/>
              </w:rPr>
            </w:pPr>
            <w:r w:rsidRPr="001932AF">
              <w:rPr>
                <w:rFonts w:cs="Calibri"/>
                <w:sz w:val="20"/>
              </w:rPr>
              <w:t>Other personnel participating in the project</w:t>
            </w:r>
          </w:p>
          <w:p w14:paraId="71FDC16C" w14:textId="77777777" w:rsidR="00A93F34" w:rsidRPr="001932AF" w:rsidRDefault="00A93F34" w:rsidP="00596862">
            <w:pPr>
              <w:spacing w:before="0" w:after="0"/>
              <w:rPr>
                <w:rFonts w:cs="Calibri"/>
                <w:bCs w:val="0"/>
                <w:color w:val="auto"/>
                <w:sz w:val="20"/>
              </w:rPr>
            </w:pPr>
            <w:r w:rsidRPr="001932AF">
              <w:rPr>
                <w:rFonts w:cs="Calibri"/>
                <w:sz w:val="20"/>
              </w:rPr>
              <w:t>(please provide last and first names</w:t>
            </w:r>
          </w:p>
          <w:p w14:paraId="2EF24B8A" w14:textId="77777777" w:rsidR="00A93F34" w:rsidRPr="001932AF" w:rsidRDefault="00A93F34" w:rsidP="00596862">
            <w:pPr>
              <w:spacing w:before="0" w:after="0"/>
              <w:rPr>
                <w:rFonts w:cs="Calibri"/>
                <w:bCs w:val="0"/>
                <w:color w:val="auto"/>
                <w:sz w:val="20"/>
              </w:rPr>
            </w:pPr>
            <w:r w:rsidRPr="001932AF">
              <w:rPr>
                <w:rFonts w:cs="Calibri"/>
                <w:sz w:val="20"/>
              </w:rPr>
              <w:t>and positions, 1</w:t>
            </w:r>
          </w:p>
          <w:p w14:paraId="2048B7FD" w14:textId="77777777" w:rsidR="00A93F34" w:rsidRPr="001932AF" w:rsidRDefault="00A93F34" w:rsidP="00596862">
            <w:pPr>
              <w:spacing w:before="0" w:after="0"/>
              <w:rPr>
                <w:rFonts w:cs="Calibri"/>
                <w:bCs w:val="0"/>
                <w:color w:val="auto"/>
                <w:sz w:val="20"/>
              </w:rPr>
            </w:pPr>
            <w:r w:rsidRPr="001932AF">
              <w:rPr>
                <w:rFonts w:cs="Calibri"/>
                <w:sz w:val="20"/>
              </w:rPr>
              <w:t>line per person)</w:t>
            </w: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0C729FF" w14:textId="77777777" w:rsidR="00A93F34" w:rsidRPr="001932AF" w:rsidRDefault="00A93F34" w:rsidP="00454637">
            <w:pPr>
              <w:spacing w:before="0" w:after="0"/>
              <w:rPr>
                <w:rFonts w:cs="Calibri"/>
                <w:sz w:val="20"/>
              </w:rPr>
            </w:pPr>
            <w:r w:rsidRPr="001932AF">
              <w:rPr>
                <w:rFonts w:cs="Calibri"/>
                <w:sz w:val="20"/>
              </w:rPr>
              <w:t>Prof.</w:t>
            </w:r>
            <w:r w:rsidRPr="001932AF">
              <w:rPr>
                <w:rFonts w:asciiTheme="minorHAnsi" w:hAnsiTheme="minorHAnsi"/>
                <w:sz w:val="20"/>
              </w:rPr>
              <w:t xml:space="preserve"> </w:t>
            </w:r>
            <w:proofErr w:type="spellStart"/>
            <w:r w:rsidRPr="001932AF">
              <w:rPr>
                <w:rFonts w:asciiTheme="minorHAnsi" w:hAnsiTheme="minorHAnsi"/>
                <w:sz w:val="20"/>
              </w:rPr>
              <w:t>Dr.</w:t>
            </w:r>
            <w:proofErr w:type="spellEnd"/>
            <w:r w:rsidRPr="001932AF">
              <w:rPr>
                <w:rFonts w:asciiTheme="minorHAnsi" w:hAnsiTheme="minorHAnsi"/>
                <w:sz w:val="20"/>
              </w:rPr>
              <w:t xml:space="preserve"> </w:t>
            </w:r>
            <w:r w:rsidRPr="001932AF">
              <w:rPr>
                <w:rFonts w:cs="Calibri"/>
                <w:sz w:val="20"/>
              </w:rPr>
              <w:t xml:space="preserve">Chantal Depondt, </w:t>
            </w:r>
            <w:proofErr w:type="spellStart"/>
            <w:r w:rsidRPr="001932AF">
              <w:rPr>
                <w:rFonts w:cs="Calibri"/>
                <w:sz w:val="20"/>
              </w:rPr>
              <w:t>Hôpital</w:t>
            </w:r>
            <w:proofErr w:type="spellEnd"/>
            <w:r w:rsidRPr="001932AF">
              <w:rPr>
                <w:rFonts w:cs="Calibri"/>
                <w:sz w:val="20"/>
              </w:rPr>
              <w:t xml:space="preserve"> </w:t>
            </w:r>
            <w:proofErr w:type="spellStart"/>
            <w:r w:rsidRPr="001932AF">
              <w:rPr>
                <w:rFonts w:cs="Calibri"/>
                <w:sz w:val="20"/>
              </w:rPr>
              <w:t>Erasme</w:t>
            </w:r>
            <w:proofErr w:type="spellEnd"/>
            <w:r w:rsidRPr="001932AF">
              <w:rPr>
                <w:rFonts w:cs="Calibri"/>
                <w:sz w:val="20"/>
              </w:rPr>
              <w:t xml:space="preserve">, </w:t>
            </w:r>
            <w:proofErr w:type="spellStart"/>
            <w:r w:rsidRPr="001932AF">
              <w:rPr>
                <w:rFonts w:cs="Calibri"/>
                <w:sz w:val="20"/>
              </w:rPr>
              <w:t>Université</w:t>
            </w:r>
            <w:proofErr w:type="spellEnd"/>
            <w:r w:rsidRPr="001932AF">
              <w:rPr>
                <w:rFonts w:cs="Calibri"/>
                <w:sz w:val="20"/>
              </w:rPr>
              <w:t xml:space="preserve"> Libre de </w:t>
            </w:r>
            <w:proofErr w:type="spellStart"/>
            <w:r w:rsidRPr="001932AF">
              <w:rPr>
                <w:rFonts w:cs="Calibri"/>
                <w:sz w:val="20"/>
              </w:rPr>
              <w:t>Bruxelles</w:t>
            </w:r>
            <w:proofErr w:type="spellEnd"/>
          </w:p>
        </w:tc>
      </w:tr>
      <w:tr w:rsidR="00A93F34" w:rsidRPr="001932AF" w14:paraId="1934C03D"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6AA7FDE8"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49C4AD2F" w14:textId="77777777" w:rsidR="00A93F34" w:rsidRPr="001932AF" w:rsidRDefault="00A93F34" w:rsidP="00454637">
            <w:pPr>
              <w:spacing w:before="0" w:after="0"/>
              <w:rPr>
                <w:rFonts w:cs="Calibri"/>
                <w:sz w:val="20"/>
              </w:rPr>
            </w:pPr>
          </w:p>
        </w:tc>
      </w:tr>
      <w:tr w:rsidR="00A93F34" w:rsidRPr="001932AF" w14:paraId="6EAF7774"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17BFA7AC"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2E903E36" w14:textId="77777777" w:rsidR="00A93F34" w:rsidRPr="001932AF" w:rsidRDefault="00A93F34" w:rsidP="00454637">
            <w:pPr>
              <w:spacing w:before="0" w:after="0"/>
              <w:rPr>
                <w:rFonts w:cs="Calibri"/>
                <w:sz w:val="20"/>
              </w:rPr>
            </w:pPr>
          </w:p>
        </w:tc>
      </w:tr>
      <w:tr w:rsidR="00A93F34" w:rsidRPr="001932AF" w14:paraId="0662B8A1" w14:textId="77777777" w:rsidTr="00454637">
        <w:trPr>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5C86952D"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3215B8E3" w14:textId="77777777" w:rsidR="00A93F34" w:rsidRPr="001932AF" w:rsidRDefault="00A93F34" w:rsidP="00454637">
            <w:pPr>
              <w:spacing w:before="0" w:after="0"/>
              <w:rPr>
                <w:rFonts w:cs="Calibri"/>
                <w:sz w:val="20"/>
              </w:rPr>
            </w:pPr>
          </w:p>
        </w:tc>
      </w:tr>
      <w:tr w:rsidR="00A93F34" w:rsidRPr="001932AF" w14:paraId="650F7168" w14:textId="77777777" w:rsidTr="004546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B8CCE4" w:themeFill="accent1" w:themeFillTint="66"/>
            <w:vAlign w:val="center"/>
          </w:tcPr>
          <w:p w14:paraId="1451BC00" w14:textId="77777777" w:rsidR="00A93F34" w:rsidRPr="001932AF" w:rsidRDefault="00A93F34" w:rsidP="00596862">
            <w:pPr>
              <w:spacing w:before="0" w:after="0"/>
              <w:rPr>
                <w:rFonts w:cs="Calibri"/>
                <w:bCs w:val="0"/>
                <w:color w:val="auto"/>
                <w:sz w:val="20"/>
              </w:rPr>
            </w:pPr>
          </w:p>
        </w:tc>
        <w:tc>
          <w:tcPr>
            <w:cnfStyle w:val="000010000000" w:firstRow="0" w:lastRow="0" w:firstColumn="0" w:lastColumn="0" w:oddVBand="1" w:evenVBand="0" w:oddHBand="0" w:evenHBand="0" w:firstRowFirstColumn="0" w:firstRowLastColumn="0" w:lastRowFirstColumn="0" w:lastRowLastColumn="0"/>
            <w:tcW w:w="3771" w:type="pct"/>
            <w:shd w:val="clear" w:color="auto" w:fill="DBE5F1" w:themeFill="accent1" w:themeFillTint="33"/>
            <w:vAlign w:val="center"/>
          </w:tcPr>
          <w:p w14:paraId="1EA618BB" w14:textId="77777777" w:rsidR="00A93F34" w:rsidRPr="001932AF" w:rsidRDefault="00A93F34" w:rsidP="00454637">
            <w:pPr>
              <w:spacing w:before="0" w:after="0"/>
              <w:rPr>
                <w:rFonts w:cs="Calibri"/>
                <w:sz w:val="20"/>
              </w:rPr>
            </w:pPr>
          </w:p>
        </w:tc>
      </w:tr>
    </w:tbl>
    <w:p w14:paraId="1C7E9AD2" w14:textId="77777777" w:rsidR="00AE16DD" w:rsidRPr="001932AF" w:rsidRDefault="00AE16DD" w:rsidP="00D47D7E">
      <w:pPr>
        <w:spacing w:before="0" w:after="0"/>
        <w:ind w:left="142"/>
        <w:rPr>
          <w:b/>
          <w:bCs/>
          <w:smallCaps/>
          <w:kern w:val="32"/>
          <w:sz w:val="26"/>
          <w:szCs w:val="32"/>
        </w:rPr>
      </w:pPr>
      <w:r w:rsidRPr="001932AF">
        <w:rPr>
          <w:rFonts w:cs="Calibri"/>
          <w:b/>
          <w:bCs/>
          <w:smallCaps/>
          <w:sz w:val="28"/>
          <w:szCs w:val="28"/>
        </w:rPr>
        <w:br w:type="page"/>
      </w:r>
      <w:r w:rsidR="00D47D7E" w:rsidRPr="001932AF">
        <w:rPr>
          <w:rFonts w:cs="Calibri"/>
          <w:b/>
          <w:bCs/>
          <w:smallCaps/>
          <w:sz w:val="28"/>
          <w:szCs w:val="28"/>
        </w:rPr>
        <w:lastRenderedPageBreak/>
        <w:t xml:space="preserve">2.7. </w:t>
      </w:r>
      <w:r w:rsidRPr="001932AF">
        <w:rPr>
          <w:b/>
          <w:bCs/>
          <w:smallCaps/>
          <w:kern w:val="32"/>
          <w:sz w:val="26"/>
          <w:szCs w:val="32"/>
        </w:rPr>
        <w:t>Project partner 7</w:t>
      </w:r>
    </w:p>
    <w:p w14:paraId="40061D51" w14:textId="77777777" w:rsidR="00AE16DD" w:rsidRPr="001932AF" w:rsidRDefault="00AE16DD" w:rsidP="00AE16DD">
      <w:pPr>
        <w:pStyle w:val="Default"/>
        <w:spacing w:line="276" w:lineRule="auto"/>
        <w:jc w:val="both"/>
        <w:rPr>
          <w:b/>
          <w:sz w:val="16"/>
          <w:szCs w:val="16"/>
          <w:lang w:val="en-GB"/>
        </w:rPr>
      </w:pPr>
      <w:r w:rsidRPr="001932AF">
        <w:rPr>
          <w:rFonts w:ascii="Calibri" w:hAnsi="Calibri" w:cs="Calibri"/>
          <w:bCs/>
          <w:i/>
          <w:color w:val="auto"/>
          <w:sz w:val="20"/>
          <w:szCs w:val="22"/>
          <w:lang w:val="en-GB" w:eastAsia="fr-FR"/>
        </w:rPr>
        <w:t>Only in case of inclusion of partners from underrepresented countries</w:t>
      </w:r>
      <w:r w:rsidR="008212A0" w:rsidRPr="001932AF">
        <w:rPr>
          <w:rFonts w:ascii="Calibri" w:hAnsi="Calibri" w:cs="Calibri"/>
          <w:bCs/>
          <w:i/>
          <w:color w:val="auto"/>
          <w:sz w:val="20"/>
          <w:szCs w:val="22"/>
          <w:lang w:val="en-GB" w:eastAsia="fr-FR"/>
        </w:rPr>
        <w:t xml:space="preserve">. </w:t>
      </w:r>
      <w:r w:rsidR="008212A0" w:rsidRPr="001932AF">
        <w:rPr>
          <w:rFonts w:ascii="Calibri" w:hAnsi="Calibri" w:cs="Calibri"/>
          <w:b/>
          <w:bCs/>
          <w:i/>
          <w:color w:val="auto"/>
          <w:sz w:val="20"/>
          <w:szCs w:val="22"/>
          <w:lang w:val="en-GB" w:eastAsia="fr-FR"/>
        </w:rPr>
        <w:t>These partners must be eligible research groups from the following funding organisations: Canada (FRQS, CIHR), Croatia (MSE), Estonia (</w:t>
      </w:r>
      <w:proofErr w:type="spellStart"/>
      <w:r w:rsidR="008212A0" w:rsidRPr="001932AF">
        <w:rPr>
          <w:rFonts w:ascii="Calibri" w:hAnsi="Calibri" w:cs="Calibri"/>
          <w:b/>
          <w:bCs/>
          <w:i/>
          <w:color w:val="auto"/>
          <w:sz w:val="20"/>
          <w:szCs w:val="22"/>
          <w:lang w:val="en-GB" w:eastAsia="fr-FR"/>
        </w:rPr>
        <w:t>ETAg</w:t>
      </w:r>
      <w:proofErr w:type="spellEnd"/>
      <w:r w:rsidR="008212A0" w:rsidRPr="001932AF">
        <w:rPr>
          <w:rFonts w:ascii="Calibri" w:hAnsi="Calibri" w:cs="Calibri"/>
          <w:b/>
          <w:bCs/>
          <w:i/>
          <w:color w:val="auto"/>
          <w:sz w:val="20"/>
          <w:szCs w:val="22"/>
          <w:lang w:val="en-GB" w:eastAsia="fr-FR"/>
        </w:rPr>
        <w:t xml:space="preserve">), Germany (Saxony), Italy (Lombardy, FRRB), Romania (UEFISCDI), Spain (GN), Spain (CDTI), Turkey (TUBITAK). </w:t>
      </w:r>
    </w:p>
    <w:p w14:paraId="459F7AA7" w14:textId="77777777" w:rsidR="006C229E" w:rsidRPr="001932AF" w:rsidRDefault="006C229E" w:rsidP="006C229E">
      <w:pPr>
        <w:pStyle w:val="Default"/>
        <w:spacing w:line="276" w:lineRule="auto"/>
        <w:outlineLvl w:val="0"/>
        <w:rPr>
          <w:rFonts w:ascii="Calibri" w:hAnsi="Calibri" w:cs="Calibri"/>
          <w:b/>
          <w:bCs/>
          <w:smallCaps/>
          <w:color w:val="auto"/>
          <w:sz w:val="28"/>
          <w:szCs w:val="28"/>
          <w:lang w:val="en-GB" w:eastAsia="fr-FR"/>
        </w:rPr>
      </w:pPr>
    </w:p>
    <w:p w14:paraId="1231246C" w14:textId="77777777" w:rsidR="00C41539" w:rsidRPr="001932AF" w:rsidRDefault="00D47D7E" w:rsidP="006C229E">
      <w:pPr>
        <w:pStyle w:val="Default"/>
        <w:spacing w:line="276" w:lineRule="auto"/>
        <w:outlineLvl w:val="0"/>
        <w:rPr>
          <w:rStyle w:val="Fett"/>
          <w:rFonts w:ascii="Calibri" w:hAnsi="Calibri" w:cs="Calibri"/>
          <w:smallCaps/>
          <w:color w:val="auto"/>
          <w:sz w:val="28"/>
          <w:szCs w:val="28"/>
          <w:lang w:val="en-GB" w:eastAsia="fr-FR"/>
        </w:rPr>
      </w:pPr>
      <w:r w:rsidRPr="001932AF">
        <w:rPr>
          <w:rFonts w:ascii="Calibri" w:hAnsi="Calibri" w:cs="Calibri"/>
          <w:b/>
          <w:bCs/>
          <w:color w:val="auto"/>
          <w:sz w:val="28"/>
          <w:szCs w:val="28"/>
          <w:lang w:val="en-GB" w:eastAsia="fr-FR"/>
        </w:rPr>
        <w:t>N</w:t>
      </w:r>
      <w:r w:rsidR="006C229E" w:rsidRPr="001932AF">
        <w:rPr>
          <w:rFonts w:ascii="Calibri" w:hAnsi="Calibri" w:cs="Calibri"/>
          <w:b/>
          <w:bCs/>
          <w:color w:val="auto"/>
          <w:sz w:val="28"/>
          <w:szCs w:val="28"/>
          <w:lang w:val="en-GB" w:eastAsia="fr-FR"/>
        </w:rPr>
        <w:t>one</w:t>
      </w:r>
      <w:r w:rsidR="00E77E5B" w:rsidRPr="001932AF">
        <w:rPr>
          <w:lang w:val="en-GB"/>
        </w:rPr>
        <w:br w:type="page"/>
      </w:r>
      <w:r w:rsidR="00C41539" w:rsidRPr="001932AF">
        <w:rPr>
          <w:rStyle w:val="Fett"/>
          <w:rFonts w:ascii="Calibri" w:hAnsi="Calibri" w:cs="Calibri"/>
          <w:smallCaps/>
          <w:color w:val="auto"/>
          <w:sz w:val="28"/>
          <w:szCs w:val="28"/>
          <w:lang w:val="en-GB" w:eastAsia="fr-FR"/>
        </w:rPr>
        <w:lastRenderedPageBreak/>
        <w:t>Project Description</w:t>
      </w:r>
    </w:p>
    <w:p w14:paraId="024F0F37" w14:textId="77777777" w:rsidR="00667A3C" w:rsidRPr="001932AF" w:rsidRDefault="00667A3C" w:rsidP="00667A3C">
      <w:pPr>
        <w:pStyle w:val="Default"/>
        <w:spacing w:line="276" w:lineRule="auto"/>
        <w:ind w:left="567"/>
        <w:outlineLvl w:val="0"/>
        <w:rPr>
          <w:rStyle w:val="Fett"/>
          <w:rFonts w:ascii="Calibri" w:hAnsi="Calibri" w:cs="Calibri"/>
          <w:smallCaps/>
          <w:color w:val="auto"/>
          <w:sz w:val="28"/>
          <w:szCs w:val="28"/>
          <w:lang w:val="en-GB" w:eastAsia="fr-FR"/>
        </w:rPr>
      </w:pPr>
    </w:p>
    <w:p w14:paraId="2E076B80" w14:textId="77777777" w:rsidR="00667A3C" w:rsidRPr="001932AF" w:rsidRDefault="00667A3C" w:rsidP="00FA72DD">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 xml:space="preserve">proposed work (max. </w:t>
      </w:r>
      <w:r w:rsidR="00030A97" w:rsidRPr="001932AF">
        <w:rPr>
          <w:rFonts w:ascii="Calibri" w:hAnsi="Calibri" w:cs="Times New Roman"/>
          <w:b/>
          <w:bCs/>
          <w:smallCaps/>
          <w:color w:val="auto"/>
          <w:kern w:val="32"/>
          <w:sz w:val="26"/>
          <w:szCs w:val="32"/>
          <w:lang w:val="en-GB" w:eastAsia="fr-FR"/>
        </w:rPr>
        <w:t>3</w:t>
      </w:r>
      <w:r w:rsidRPr="001932AF">
        <w:rPr>
          <w:rFonts w:ascii="Calibri" w:hAnsi="Calibri" w:cs="Times New Roman"/>
          <w:b/>
          <w:bCs/>
          <w:smallCaps/>
          <w:color w:val="auto"/>
          <w:kern w:val="32"/>
          <w:sz w:val="26"/>
          <w:szCs w:val="32"/>
          <w:lang w:val="en-GB" w:eastAsia="fr-FR"/>
        </w:rPr>
        <w:t xml:space="preserve"> pages)</w:t>
      </w:r>
    </w:p>
    <w:p w14:paraId="6DB3E205" w14:textId="07D9EEB2" w:rsidR="007A3B55" w:rsidRPr="001932AF" w:rsidRDefault="007A3B55" w:rsidP="00EB3CE8">
      <w:pPr>
        <w:ind w:left="142"/>
        <w:rPr>
          <w:i/>
        </w:rPr>
      </w:pP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tblBorders>
        <w:tblLook w:val="01E0" w:firstRow="1" w:lastRow="1" w:firstColumn="1" w:lastColumn="1" w:noHBand="0" w:noVBand="0"/>
      </w:tblPr>
      <w:tblGrid>
        <w:gridCol w:w="8956"/>
      </w:tblGrid>
      <w:tr w:rsidR="002543BD" w:rsidRPr="001932AF" w14:paraId="723EDFDC" w14:textId="77777777" w:rsidTr="00DE06F1">
        <w:trPr>
          <w:trHeight w:val="545"/>
        </w:trPr>
        <w:tc>
          <w:tcPr>
            <w:tcW w:w="9072" w:type="dxa"/>
            <w:shd w:val="clear" w:color="auto" w:fill="auto"/>
            <w:vAlign w:val="center"/>
          </w:tcPr>
          <w:p w14:paraId="28F2C677" w14:textId="77777777" w:rsidR="00667A3C" w:rsidRPr="001932AF" w:rsidRDefault="00667A3C" w:rsidP="00FA72DD">
            <w:pPr>
              <w:numPr>
                <w:ilvl w:val="0"/>
                <w:numId w:val="7"/>
              </w:numPr>
              <w:ind w:left="492"/>
              <w:rPr>
                <w:b/>
                <w:i/>
              </w:rPr>
            </w:pPr>
            <w:r w:rsidRPr="001932AF">
              <w:rPr>
                <w:b/>
                <w:i/>
              </w:rPr>
              <w:t>Justify how the proposal fits in the scope of the call</w:t>
            </w:r>
          </w:p>
          <w:p w14:paraId="04B48565" w14:textId="6A590F82" w:rsidR="00E64ABF" w:rsidRPr="001932AF" w:rsidRDefault="00E64ABF" w:rsidP="005C00C2">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Our proposal combines highly innovative preclinical research with state of the art bio-</w:t>
            </w:r>
            <w:r w:rsidR="00D8418C" w:rsidRPr="001932AF">
              <w:rPr>
                <w:rFonts w:asciiTheme="minorHAnsi" w:hAnsiTheme="minorHAnsi" w:cstheme="minorHAnsi"/>
                <w:iCs/>
                <w:szCs w:val="22"/>
              </w:rPr>
              <w:t>informatics</w:t>
            </w:r>
            <w:r w:rsidRPr="001932AF">
              <w:rPr>
                <w:rFonts w:asciiTheme="minorHAnsi" w:hAnsiTheme="minorHAnsi" w:cstheme="minorHAnsi"/>
                <w:iCs/>
                <w:szCs w:val="22"/>
              </w:rPr>
              <w:t xml:space="preserve"> and ICT approaches for network and big data analysis, exploiting already existing exome data of 1382 patients. This work will provide insights into fundamental principles of </w:t>
            </w:r>
            <w:r w:rsidR="00902D7C" w:rsidRPr="001932AF">
              <w:rPr>
                <w:rFonts w:asciiTheme="minorHAnsi" w:hAnsiTheme="minorHAnsi" w:cstheme="minorHAnsi"/>
                <w:iCs/>
                <w:szCs w:val="22"/>
              </w:rPr>
              <w:t xml:space="preserve">antiepileptic drug </w:t>
            </w:r>
            <w:r w:rsidRPr="001932AF">
              <w:rPr>
                <w:rFonts w:asciiTheme="minorHAnsi" w:hAnsiTheme="minorHAnsi" w:cstheme="minorHAnsi"/>
                <w:iCs/>
                <w:szCs w:val="22"/>
              </w:rPr>
              <w:t xml:space="preserve">response and will lead to the development of decision support tools allowing a rational individualised selection of </w:t>
            </w:r>
            <w:r w:rsidR="00902D7C" w:rsidRPr="001932AF">
              <w:rPr>
                <w:rFonts w:asciiTheme="minorHAnsi" w:hAnsiTheme="minorHAnsi" w:cstheme="minorHAnsi"/>
                <w:iCs/>
                <w:szCs w:val="22"/>
              </w:rPr>
              <w:t>antiepileptic drug</w:t>
            </w:r>
            <w:r w:rsidRPr="001932AF">
              <w:rPr>
                <w:rFonts w:asciiTheme="minorHAnsi" w:hAnsiTheme="minorHAnsi" w:cstheme="minorHAnsi"/>
                <w:iCs/>
                <w:szCs w:val="22"/>
              </w:rPr>
              <w:t xml:space="preserve">s in epilepsy patients. The successful application of our research methods will not only demonstrate the feasibility of </w:t>
            </w:r>
            <w:r w:rsidR="00D80190">
              <w:rPr>
                <w:rFonts w:asciiTheme="minorHAnsi" w:hAnsiTheme="minorHAnsi" w:cstheme="minorHAnsi"/>
                <w:iCs/>
                <w:szCs w:val="22"/>
              </w:rPr>
              <w:t>personalised</w:t>
            </w:r>
            <w:r w:rsidRPr="001932AF">
              <w:rPr>
                <w:rFonts w:asciiTheme="minorHAnsi" w:hAnsiTheme="minorHAnsi" w:cstheme="minorHAnsi"/>
                <w:iCs/>
                <w:szCs w:val="22"/>
              </w:rPr>
              <w:t xml:space="preserve"> medicine in epilepsy but can also be applied to different diseases, for example psychiatric disorders, in the future.</w:t>
            </w:r>
          </w:p>
          <w:p w14:paraId="1C6E3615" w14:textId="77777777" w:rsidR="00667A3C" w:rsidRPr="001932AF" w:rsidRDefault="00667A3C" w:rsidP="00FA72DD">
            <w:pPr>
              <w:numPr>
                <w:ilvl w:val="0"/>
                <w:numId w:val="7"/>
              </w:numPr>
              <w:ind w:left="492"/>
              <w:rPr>
                <w:b/>
                <w:i/>
              </w:rPr>
            </w:pPr>
            <w:r w:rsidRPr="001932AF">
              <w:rPr>
                <w:b/>
                <w:i/>
              </w:rPr>
              <w:t>Explain the Personalised Medicine dimension of the proposed work and its added value to the scientific que</w:t>
            </w:r>
            <w:r w:rsidR="00E64ABF" w:rsidRPr="001932AF">
              <w:rPr>
                <w:b/>
                <w:i/>
              </w:rPr>
              <w:t>stion addressed in the proposal</w:t>
            </w:r>
          </w:p>
          <w:p w14:paraId="4B1D748F" w14:textId="7C5E799E" w:rsidR="00902D7C" w:rsidRPr="004112F8" w:rsidRDefault="00902D7C" w:rsidP="00902D7C">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 xml:space="preserve">Epilepsy is </w:t>
            </w:r>
            <w:r w:rsidRPr="001932AF">
              <w:rPr>
                <w:rFonts w:cs="Calibri"/>
                <w:bCs/>
                <w:szCs w:val="22"/>
              </w:rPr>
              <w:t>one of the most frequent chronic neurological disorders</w:t>
            </w:r>
            <w:r w:rsidRPr="001932AF">
              <w:rPr>
                <w:rFonts w:asciiTheme="minorHAnsi" w:hAnsiTheme="minorHAnsi" w:cstheme="minorHAnsi"/>
                <w:iCs/>
                <w:szCs w:val="22"/>
              </w:rPr>
              <w:t xml:space="preserve"> and is </w:t>
            </w:r>
            <w:r w:rsidR="00D80190">
              <w:rPr>
                <w:rFonts w:asciiTheme="minorHAnsi" w:hAnsiTheme="minorHAnsi" w:cstheme="minorHAnsi"/>
                <w:iCs/>
                <w:szCs w:val="22"/>
              </w:rPr>
              <w:t>characterise</w:t>
            </w:r>
            <w:r w:rsidRPr="001932AF">
              <w:rPr>
                <w:rFonts w:asciiTheme="minorHAnsi" w:hAnsiTheme="minorHAnsi" w:cstheme="minorHAnsi"/>
                <w:iCs/>
                <w:szCs w:val="22"/>
              </w:rPr>
              <w:t>d by recurrent seizures with a major impact on quality of life. It affects more than 70 million people worldwide of all age groups</w:t>
            </w:r>
            <w:r w:rsidRPr="001932AF">
              <w:rPr>
                <w:rFonts w:asciiTheme="minorHAnsi" w:hAnsiTheme="minorHAnsi" w:cstheme="minorHAnsi"/>
                <w:iCs/>
                <w:szCs w:val="22"/>
              </w:rPr>
              <w:fldChar w:fldCharType="begin"/>
            </w:r>
            <w:r w:rsidRPr="001932AF">
              <w:rPr>
                <w:rFonts w:asciiTheme="minorHAnsi" w:hAnsiTheme="minorHAnsi" w:cstheme="minorHAnsi"/>
                <w:iCs/>
                <w:szCs w:val="22"/>
              </w:rPr>
              <w:instrText>ADDIN CITAVI.PLACEHOLDER b2bec324-2a9c-4c40-ab1f-a9bda9e07f91 PFBsYWNlaG9sZGVyPg0KICA8QWRkSW5WZXJzaW9uPjUuNy4xLjA8L0FkZEluVmVyc2lvbj4NCiAgPElkPmIyYmVjMzI0LTJhOWMtNGM0MC1hYjFmLWE5YmRhOWUwN2Y5MTwvSWQ+DQogIDxFbnRyaWVzPg0KICAgIDxFbnRyeT4NCiAgICAgIDxJZD44NjcyMDQ1ZC1lOWM1LTRjNGQtODJkYS04Zjc1NTI1OGFhZGM8L0lkPg0KICAgICAgPFJlZmVyZW5jZUlkPmY3MDU2MmQ3LTdmODEtNDAwMi1hMDdjLWIyNGQ1M2EzMjgxZj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xPC9UZXh0Pg0KICAgIDwvVGV4dFVuaXQ+DQogIDwvVGV4dFVuaXRzPg0KPC9QbGFjZWhvbGRlcj4=</w:instrText>
            </w:r>
            <w:r w:rsidRPr="001932AF">
              <w:rPr>
                <w:rFonts w:asciiTheme="minorHAnsi" w:hAnsiTheme="minorHAnsi" w:cstheme="minorHAnsi"/>
                <w:iCs/>
                <w:szCs w:val="22"/>
              </w:rPr>
              <w:fldChar w:fldCharType="separate"/>
            </w:r>
            <w:bookmarkStart w:id="1" w:name="_CTVP001b2bec3242a9c4c40ab1fa9bda9e07f91"/>
            <w:r w:rsidR="005E536F" w:rsidRPr="005E536F">
              <w:rPr>
                <w:rFonts w:asciiTheme="minorHAnsi" w:hAnsiTheme="minorHAnsi" w:cstheme="minorHAnsi"/>
                <w:iCs/>
                <w:szCs w:val="22"/>
                <w:vertAlign w:val="superscript"/>
              </w:rPr>
              <w:t>1</w:t>
            </w:r>
            <w:bookmarkEnd w:id="1"/>
            <w:r w:rsidRPr="001932AF">
              <w:rPr>
                <w:rFonts w:asciiTheme="minorHAnsi" w:hAnsiTheme="minorHAnsi" w:cstheme="minorHAnsi"/>
                <w:iCs/>
                <w:szCs w:val="22"/>
              </w:rPr>
              <w:fldChar w:fldCharType="end"/>
            </w:r>
            <w:r w:rsidRPr="001932AF">
              <w:rPr>
                <w:rFonts w:asciiTheme="minorHAnsi" w:hAnsiTheme="minorHAnsi" w:cstheme="minorHAnsi"/>
                <w:iCs/>
                <w:szCs w:val="22"/>
              </w:rPr>
              <w:t>. Currently the primary therapy for epilepsy, i.e. antiepileptic drugs, are selected based on trial and error since</w:t>
            </w:r>
            <w:r w:rsidRPr="001932AF" w:rsidDel="00012CF0">
              <w:rPr>
                <w:rFonts w:asciiTheme="minorHAnsi" w:hAnsiTheme="minorHAnsi" w:cstheme="minorHAnsi"/>
                <w:iCs/>
                <w:szCs w:val="22"/>
              </w:rPr>
              <w:t xml:space="preserve"> </w:t>
            </w:r>
            <w:r w:rsidRPr="001932AF">
              <w:rPr>
                <w:rFonts w:asciiTheme="minorHAnsi" w:hAnsiTheme="minorHAnsi" w:cstheme="minorHAnsi"/>
                <w:iCs/>
                <w:szCs w:val="22"/>
              </w:rPr>
              <w:t>t</w:t>
            </w:r>
            <w:r w:rsidRPr="004112F8">
              <w:rPr>
                <w:rFonts w:asciiTheme="minorHAnsi" w:hAnsiTheme="minorHAnsi" w:cstheme="minorHAnsi"/>
                <w:iCs/>
                <w:szCs w:val="22"/>
              </w:rPr>
              <w:t>here is considerable interindividual variation with regards to seizure o</w:t>
            </w:r>
            <w:r w:rsidRPr="004116FA">
              <w:rPr>
                <w:rFonts w:asciiTheme="minorHAnsi" w:hAnsiTheme="minorHAnsi" w:cstheme="minorHAnsi"/>
                <w:iCs/>
                <w:szCs w:val="22"/>
              </w:rPr>
              <w:t xml:space="preserve">utcome. Thus, there is an urgent need to predict the effect of a </w:t>
            </w:r>
            <w:proofErr w:type="gramStart"/>
            <w:r w:rsidRPr="004116FA">
              <w:rPr>
                <w:rFonts w:asciiTheme="minorHAnsi" w:hAnsiTheme="minorHAnsi" w:cstheme="minorHAnsi"/>
                <w:iCs/>
                <w:szCs w:val="22"/>
              </w:rPr>
              <w:t>particular antiepileptic</w:t>
            </w:r>
            <w:proofErr w:type="gramEnd"/>
            <w:r w:rsidRPr="004116FA">
              <w:rPr>
                <w:rFonts w:asciiTheme="minorHAnsi" w:hAnsiTheme="minorHAnsi" w:cstheme="minorHAnsi"/>
                <w:iCs/>
                <w:szCs w:val="22"/>
              </w:rPr>
              <w:t xml:space="preserve"> drug</w:t>
            </w:r>
            <w:r w:rsidR="003B509B">
              <w:rPr>
                <w:rFonts w:asciiTheme="minorHAnsi" w:hAnsiTheme="minorHAnsi" w:cstheme="minorHAnsi"/>
                <w:iCs/>
                <w:szCs w:val="22"/>
              </w:rPr>
              <w:t xml:space="preserve"> (AED)</w:t>
            </w:r>
            <w:r w:rsidRPr="004116FA">
              <w:rPr>
                <w:rFonts w:asciiTheme="minorHAnsi" w:hAnsiTheme="minorHAnsi" w:cstheme="minorHAnsi"/>
                <w:iCs/>
                <w:szCs w:val="22"/>
              </w:rPr>
              <w:t xml:space="preserve"> for each individual patient to increase therapy success and decrease costs. Decision support tools assisting the clinical decision for selection of the AED with the best chance of success in individual patients (</w:t>
            </w:r>
            <w:r w:rsidR="00677DD0">
              <w:rPr>
                <w:rFonts w:asciiTheme="minorHAnsi" w:hAnsiTheme="minorHAnsi" w:cstheme="minorHAnsi"/>
                <w:iCs/>
                <w:szCs w:val="22"/>
              </w:rPr>
              <w:t>personalised</w:t>
            </w:r>
            <w:r w:rsidRPr="004116FA">
              <w:rPr>
                <w:rFonts w:asciiTheme="minorHAnsi" w:hAnsiTheme="minorHAnsi" w:cstheme="minorHAnsi"/>
                <w:iCs/>
                <w:szCs w:val="22"/>
              </w:rPr>
              <w:t xml:space="preserve"> medicine</w:t>
            </w:r>
            <w:r w:rsidRPr="001932AF">
              <w:rPr>
                <w:rFonts w:asciiTheme="minorHAnsi" w:hAnsiTheme="minorHAnsi" w:cstheme="minorHAnsi"/>
                <w:iCs/>
                <w:szCs w:val="22"/>
              </w:rPr>
              <w:t>) would significantly increase the individual’s quality of life</w:t>
            </w:r>
            <w:r w:rsidR="007C0A21" w:rsidRPr="001932AF">
              <w:rPr>
                <w:rFonts w:asciiTheme="minorHAnsi" w:hAnsiTheme="minorHAnsi" w:cstheme="minorHAnsi"/>
                <w:iCs/>
                <w:szCs w:val="22"/>
              </w:rPr>
              <w:t xml:space="preserve"> and revolutionise epilepsy treatment</w:t>
            </w:r>
            <w:r w:rsidRPr="004112F8">
              <w:rPr>
                <w:rFonts w:asciiTheme="minorHAnsi" w:hAnsiTheme="minorHAnsi" w:cstheme="minorHAnsi"/>
                <w:iCs/>
                <w:szCs w:val="22"/>
              </w:rPr>
              <w:t xml:space="preserve">. </w:t>
            </w:r>
          </w:p>
          <w:p w14:paraId="440D5CE1" w14:textId="6ED2180E" w:rsidR="006D267D" w:rsidRPr="001932AF" w:rsidRDefault="00493077" w:rsidP="006D267D">
            <w:pPr>
              <w:widowControl w:val="0"/>
              <w:spacing w:before="0" w:after="0"/>
              <w:jc w:val="both"/>
              <w:rPr>
                <w:i/>
              </w:rPr>
            </w:pPr>
            <w:r w:rsidRPr="004112F8">
              <w:rPr>
                <w:rFonts w:asciiTheme="minorHAnsi" w:hAnsiTheme="minorHAnsi" w:cstheme="minorHAnsi"/>
                <w:iCs/>
                <w:szCs w:val="22"/>
              </w:rPr>
              <w:t>Our proposal aims at developing such decision support tools</w:t>
            </w:r>
            <w:r w:rsidR="001E2DEB" w:rsidRPr="004112F8">
              <w:rPr>
                <w:rFonts w:asciiTheme="minorHAnsi" w:hAnsiTheme="minorHAnsi" w:cstheme="minorHAnsi"/>
                <w:iCs/>
                <w:szCs w:val="22"/>
              </w:rPr>
              <w:t xml:space="preserve"> using two approaches</w:t>
            </w:r>
            <w:r w:rsidRPr="004112F8">
              <w:rPr>
                <w:rFonts w:asciiTheme="minorHAnsi" w:hAnsiTheme="minorHAnsi" w:cstheme="minorHAnsi"/>
                <w:iCs/>
                <w:szCs w:val="22"/>
              </w:rPr>
              <w:t xml:space="preserve">. </w:t>
            </w:r>
            <w:r w:rsidR="001E2DEB" w:rsidRPr="00677DD0">
              <w:rPr>
                <w:rFonts w:cs="Calibri"/>
                <w:bCs/>
                <w:szCs w:val="22"/>
              </w:rPr>
              <w:t xml:space="preserve">The first approach consists of the identification of the gene networks that are activated upon exposure to </w:t>
            </w:r>
            <w:r w:rsidR="001E2DEB" w:rsidRPr="00677DD0">
              <w:rPr>
                <w:rFonts w:cs="Calibri"/>
                <w:bCs/>
              </w:rPr>
              <w:t xml:space="preserve">two classical first-line </w:t>
            </w:r>
            <w:r w:rsidR="001E2DEB" w:rsidRPr="00677DD0">
              <w:rPr>
                <w:rFonts w:cs="Calibri"/>
                <w:bCs/>
                <w:szCs w:val="22"/>
              </w:rPr>
              <w:t>AEDs (carbamazepine</w:t>
            </w:r>
            <w:r w:rsidR="001E2DEB" w:rsidRPr="00677DD0">
              <w:rPr>
                <w:rFonts w:cs="Calibri"/>
                <w:bCs/>
              </w:rPr>
              <w:t xml:space="preserve"> and</w:t>
            </w:r>
            <w:r w:rsidR="001E2DEB" w:rsidRPr="00677DD0">
              <w:rPr>
                <w:rFonts w:cs="Calibri"/>
                <w:bCs/>
                <w:szCs w:val="22"/>
              </w:rPr>
              <w:t xml:space="preserve"> valproate)</w:t>
            </w:r>
            <w:r w:rsidR="001E2DEB" w:rsidRPr="00677DD0">
              <w:rPr>
                <w:rFonts w:cs="Calibri"/>
                <w:bCs/>
              </w:rPr>
              <w:t xml:space="preserve"> as well as two newer first-line AEDs (</w:t>
            </w:r>
            <w:proofErr w:type="spellStart"/>
            <w:r w:rsidR="001E2DEB" w:rsidRPr="00677DD0">
              <w:rPr>
                <w:rFonts w:cs="Calibri"/>
                <w:bCs/>
                <w:szCs w:val="22"/>
              </w:rPr>
              <w:t>lacosamide</w:t>
            </w:r>
            <w:proofErr w:type="spellEnd"/>
            <w:r w:rsidR="001E2DEB" w:rsidRPr="00677DD0">
              <w:rPr>
                <w:rFonts w:cs="Calibri"/>
                <w:bCs/>
                <w:szCs w:val="22"/>
              </w:rPr>
              <w:t xml:space="preserve"> and levetiracetam) in glutamatergic and </w:t>
            </w:r>
            <w:r w:rsidR="0028086C">
              <w:rPr>
                <w:rFonts w:cs="Calibri"/>
                <w:bCs/>
                <w:szCs w:val="22"/>
              </w:rPr>
              <w:t>GABAergic</w:t>
            </w:r>
            <w:r w:rsidR="001E2DEB" w:rsidRPr="00677DD0">
              <w:rPr>
                <w:rFonts w:cs="Calibri"/>
                <w:bCs/>
                <w:szCs w:val="22"/>
              </w:rPr>
              <w:t xml:space="preserve"> neurons derived from induced pluripotent stem cells. </w:t>
            </w:r>
            <w:r w:rsidR="00696196" w:rsidRPr="00677DD0">
              <w:rPr>
                <w:rFonts w:cs="Calibri"/>
                <w:bCs/>
                <w:szCs w:val="22"/>
              </w:rPr>
              <w:t xml:space="preserve">This will not only advance our understanding </w:t>
            </w:r>
            <w:r w:rsidR="009B4380" w:rsidRPr="00677DD0">
              <w:rPr>
                <w:rFonts w:cs="Calibri"/>
                <w:bCs/>
                <w:szCs w:val="22"/>
              </w:rPr>
              <w:t>of the fundamental principles of antiepileptic drug response</w:t>
            </w:r>
            <w:r w:rsidR="00696196" w:rsidRPr="00677DD0">
              <w:rPr>
                <w:rFonts w:cs="Calibri"/>
                <w:bCs/>
                <w:szCs w:val="22"/>
              </w:rPr>
              <w:t xml:space="preserve"> but</w:t>
            </w:r>
            <w:r w:rsidR="007C0A21" w:rsidRPr="00677DD0">
              <w:rPr>
                <w:rFonts w:cs="Calibri"/>
                <w:bCs/>
                <w:szCs w:val="22"/>
              </w:rPr>
              <w:t xml:space="preserve"> will</w:t>
            </w:r>
            <w:r w:rsidR="00696196" w:rsidRPr="00677DD0">
              <w:rPr>
                <w:rFonts w:cs="Calibri"/>
                <w:bCs/>
                <w:szCs w:val="22"/>
              </w:rPr>
              <w:t xml:space="preserve"> also allow to map functional variants of 1382 </w:t>
            </w:r>
            <w:r w:rsidR="007C0A21" w:rsidRPr="00677DD0">
              <w:rPr>
                <w:rFonts w:cs="Calibri"/>
                <w:bCs/>
                <w:szCs w:val="22"/>
              </w:rPr>
              <w:t xml:space="preserve">epilepsy </w:t>
            </w:r>
            <w:r w:rsidR="00696196" w:rsidRPr="00677DD0">
              <w:rPr>
                <w:rFonts w:cs="Calibri"/>
                <w:bCs/>
                <w:szCs w:val="22"/>
              </w:rPr>
              <w:t xml:space="preserve">patients with available exome sequencing </w:t>
            </w:r>
            <w:r w:rsidR="007C0A21" w:rsidRPr="00677DD0">
              <w:rPr>
                <w:rFonts w:cs="Calibri"/>
                <w:bCs/>
                <w:szCs w:val="22"/>
              </w:rPr>
              <w:t xml:space="preserve">data </w:t>
            </w:r>
            <w:r w:rsidR="00696196" w:rsidRPr="00677DD0">
              <w:rPr>
                <w:rFonts w:cs="Calibri"/>
                <w:bCs/>
                <w:szCs w:val="22"/>
              </w:rPr>
              <w:t>to the respective gene</w:t>
            </w:r>
            <w:r w:rsidR="007C0A21" w:rsidRPr="00677DD0">
              <w:rPr>
                <w:rFonts w:cs="Calibri"/>
                <w:bCs/>
                <w:szCs w:val="22"/>
              </w:rPr>
              <w:t xml:space="preserve"> networks</w:t>
            </w:r>
            <w:r w:rsidR="00696196" w:rsidRPr="00677DD0">
              <w:rPr>
                <w:rFonts w:cs="Calibri"/>
                <w:bCs/>
                <w:szCs w:val="22"/>
              </w:rPr>
              <w:t xml:space="preserve">. The graph theoretical parameters of </w:t>
            </w:r>
            <w:proofErr w:type="gramStart"/>
            <w:r w:rsidR="00696196" w:rsidRPr="00677DD0">
              <w:rPr>
                <w:rFonts w:cs="Calibri"/>
                <w:bCs/>
                <w:szCs w:val="22"/>
              </w:rPr>
              <w:t>each individual’s</w:t>
            </w:r>
            <w:proofErr w:type="gramEnd"/>
            <w:r w:rsidR="00696196" w:rsidRPr="00677DD0">
              <w:rPr>
                <w:rFonts w:cs="Calibri"/>
                <w:bCs/>
                <w:szCs w:val="22"/>
              </w:rPr>
              <w:t xml:space="preserve"> network will then be tested as predictors for AED response using machine learning approach</w:t>
            </w:r>
            <w:r w:rsidR="006B08BD" w:rsidRPr="00677DD0">
              <w:rPr>
                <w:rFonts w:cs="Calibri"/>
                <w:bCs/>
                <w:szCs w:val="22"/>
              </w:rPr>
              <w:t>es.</w:t>
            </w:r>
            <w:r w:rsidR="00176140" w:rsidRPr="00677DD0">
              <w:rPr>
                <w:rFonts w:cs="Calibri"/>
                <w:bCs/>
                <w:szCs w:val="22"/>
              </w:rPr>
              <w:t xml:space="preserve"> </w:t>
            </w:r>
            <w:r w:rsidR="006B08BD" w:rsidRPr="00677DD0">
              <w:rPr>
                <w:rFonts w:cs="Calibri"/>
                <w:bCs/>
                <w:szCs w:val="22"/>
              </w:rPr>
              <w:t>The second approach will integrate detailed clinical information and biomarkers such as raw EEG, MRI and exome data of the same patient cohort to similarly develop a decision support tool for predicting the AED with the highest likelihood of success</w:t>
            </w:r>
            <w:r w:rsidR="009B4380" w:rsidRPr="00677DD0">
              <w:rPr>
                <w:rFonts w:cs="Calibri"/>
                <w:bCs/>
                <w:szCs w:val="22"/>
              </w:rPr>
              <w:t xml:space="preserve">. Afterwards, an </w:t>
            </w:r>
            <w:r w:rsidR="00D80190">
              <w:rPr>
                <w:rFonts w:cs="Calibri"/>
                <w:bCs/>
                <w:szCs w:val="22"/>
              </w:rPr>
              <w:t>optimise</w:t>
            </w:r>
            <w:r w:rsidR="009B4380" w:rsidRPr="00677DD0">
              <w:rPr>
                <w:rFonts w:cs="Calibri"/>
                <w:bCs/>
                <w:szCs w:val="22"/>
              </w:rPr>
              <w:t>d version</w:t>
            </w:r>
            <w:r w:rsidR="00176140" w:rsidRPr="00677DD0">
              <w:rPr>
                <w:rFonts w:cs="Calibri"/>
                <w:bCs/>
                <w:szCs w:val="22"/>
              </w:rPr>
              <w:t xml:space="preserve"> of the </w:t>
            </w:r>
            <w:r w:rsidR="006B08BD" w:rsidRPr="00677DD0">
              <w:rPr>
                <w:rFonts w:cs="Calibri"/>
                <w:bCs/>
                <w:szCs w:val="22"/>
              </w:rPr>
              <w:t xml:space="preserve">decision support tool </w:t>
            </w:r>
            <w:r w:rsidR="009B4380" w:rsidRPr="00677DD0">
              <w:rPr>
                <w:rFonts w:cs="Calibri"/>
                <w:bCs/>
                <w:szCs w:val="22"/>
              </w:rPr>
              <w:t xml:space="preserve">will be developed </w:t>
            </w:r>
            <w:r w:rsidR="00176140" w:rsidRPr="00677DD0">
              <w:rPr>
                <w:rFonts w:cs="Calibri"/>
                <w:bCs/>
                <w:szCs w:val="22"/>
              </w:rPr>
              <w:t xml:space="preserve">by </w:t>
            </w:r>
            <w:r w:rsidR="006B08BD" w:rsidRPr="00677DD0">
              <w:rPr>
                <w:rFonts w:cs="Calibri"/>
                <w:bCs/>
                <w:szCs w:val="22"/>
              </w:rPr>
              <w:t>integrating both approaches</w:t>
            </w:r>
            <w:r w:rsidR="00176140" w:rsidRPr="00677DD0">
              <w:rPr>
                <w:rFonts w:cs="Calibri"/>
                <w:bCs/>
                <w:szCs w:val="22"/>
              </w:rPr>
              <w:t xml:space="preserve">. </w:t>
            </w:r>
            <w:r w:rsidR="006B08BD" w:rsidRPr="00677DD0">
              <w:rPr>
                <w:rFonts w:cs="Calibri"/>
                <w:bCs/>
                <w:szCs w:val="22"/>
              </w:rPr>
              <w:t xml:space="preserve">Subsequently, we will </w:t>
            </w:r>
            <w:r w:rsidR="00176140" w:rsidRPr="00677DD0">
              <w:rPr>
                <w:rFonts w:cs="Calibri"/>
                <w:bCs/>
                <w:szCs w:val="22"/>
              </w:rPr>
              <w:t xml:space="preserve">evaluate the decision support tool in </w:t>
            </w:r>
            <w:r w:rsidR="006B08BD" w:rsidRPr="00677DD0">
              <w:rPr>
                <w:rFonts w:cs="Calibri"/>
                <w:bCs/>
                <w:szCs w:val="22"/>
              </w:rPr>
              <w:t xml:space="preserve">100 independent patients </w:t>
            </w:r>
            <w:r w:rsidR="00176140" w:rsidRPr="00677DD0">
              <w:rPr>
                <w:rFonts w:cs="Calibri"/>
                <w:bCs/>
                <w:szCs w:val="22"/>
              </w:rPr>
              <w:t xml:space="preserve">selected </w:t>
            </w:r>
            <w:r w:rsidR="006B08BD" w:rsidRPr="00677DD0">
              <w:rPr>
                <w:rFonts w:cs="Calibri"/>
                <w:bCs/>
                <w:szCs w:val="22"/>
              </w:rPr>
              <w:t>from an available database with information on treatment outcome</w:t>
            </w:r>
            <w:r w:rsidR="006D267D" w:rsidRPr="00677DD0">
              <w:rPr>
                <w:rFonts w:cs="Calibri"/>
                <w:bCs/>
                <w:szCs w:val="22"/>
              </w:rPr>
              <w:t xml:space="preserve"> and, finally, prepare a </w:t>
            </w:r>
            <w:r w:rsidR="006D267D" w:rsidRPr="00677DD0">
              <w:rPr>
                <w:rFonts w:cs="Calibri"/>
                <w:bCs/>
              </w:rPr>
              <w:t xml:space="preserve">prospective </w:t>
            </w:r>
            <w:r w:rsidR="006D267D" w:rsidRPr="00677DD0">
              <w:rPr>
                <w:rFonts w:cs="Calibri"/>
                <w:bCs/>
                <w:szCs w:val="22"/>
              </w:rPr>
              <w:t xml:space="preserve">multicentre </w:t>
            </w:r>
            <w:r w:rsidR="00D80190">
              <w:rPr>
                <w:rFonts w:cs="Calibri"/>
                <w:bCs/>
                <w:szCs w:val="22"/>
              </w:rPr>
              <w:t>randomise</w:t>
            </w:r>
            <w:r w:rsidR="006D267D" w:rsidRPr="00677DD0">
              <w:rPr>
                <w:rFonts w:cs="Calibri"/>
                <w:bCs/>
                <w:szCs w:val="22"/>
              </w:rPr>
              <w:t>d controlled trial with industry support</w:t>
            </w:r>
            <w:r w:rsidR="006E718C" w:rsidRPr="00677DD0">
              <w:rPr>
                <w:rFonts w:cs="Calibri"/>
                <w:bCs/>
                <w:szCs w:val="22"/>
              </w:rPr>
              <w:t xml:space="preserve"> evaluating the decision support tool</w:t>
            </w:r>
            <w:r w:rsidR="006D267D" w:rsidRPr="00677DD0">
              <w:rPr>
                <w:rFonts w:cs="Calibri"/>
                <w:bCs/>
                <w:szCs w:val="22"/>
              </w:rPr>
              <w:t>.</w:t>
            </w:r>
          </w:p>
          <w:p w14:paraId="4FB0EFCA" w14:textId="77777777" w:rsidR="006D267D" w:rsidRPr="00677DD0" w:rsidRDefault="006D267D" w:rsidP="006D267D">
            <w:pPr>
              <w:widowControl w:val="0"/>
              <w:spacing w:before="0" w:after="0"/>
              <w:jc w:val="both"/>
              <w:rPr>
                <w:rFonts w:cs="Calibri"/>
                <w:bCs/>
                <w:szCs w:val="22"/>
              </w:rPr>
            </w:pPr>
            <w:r w:rsidRPr="00677DD0">
              <w:rPr>
                <w:rFonts w:cs="Calibri"/>
                <w:bCs/>
                <w:szCs w:val="22"/>
              </w:rPr>
              <w:t xml:space="preserve">We anticipate that our decision support tool will be able to inform doctors and patients about the antiepileptic drug with the highest likelihood of success. Based on this information doctors can appropriately advise patients about the available antiepileptic drugs and patients can make a rationale and informed decision. </w:t>
            </w:r>
          </w:p>
          <w:p w14:paraId="51EC003C" w14:textId="77777777" w:rsidR="00E64ABF" w:rsidRPr="001932AF" w:rsidRDefault="0020703E" w:rsidP="00FA72DD">
            <w:pPr>
              <w:numPr>
                <w:ilvl w:val="0"/>
                <w:numId w:val="7"/>
              </w:numPr>
              <w:ind w:left="492"/>
              <w:rPr>
                <w:b/>
                <w:i/>
              </w:rPr>
            </w:pPr>
            <w:r w:rsidRPr="001932AF">
              <w:rPr>
                <w:b/>
                <w:i/>
              </w:rPr>
              <w:t>Background, present state of the art and preliminary results obtained by the consortium members</w:t>
            </w:r>
          </w:p>
          <w:p w14:paraId="65D1CE31" w14:textId="25448F4F" w:rsidR="002E6559" w:rsidRPr="001932AF" w:rsidRDefault="00677DD0" w:rsidP="002E6559">
            <w:pPr>
              <w:widowControl w:val="0"/>
              <w:spacing w:before="0" w:after="0"/>
              <w:jc w:val="both"/>
              <w:rPr>
                <w:rFonts w:asciiTheme="minorHAnsi" w:hAnsiTheme="minorHAnsi" w:cstheme="minorHAnsi"/>
                <w:iCs/>
                <w:szCs w:val="22"/>
              </w:rPr>
            </w:pPr>
            <w:r>
              <w:rPr>
                <w:rFonts w:asciiTheme="minorHAnsi" w:hAnsiTheme="minorHAnsi" w:cstheme="minorHAnsi"/>
                <w:iCs/>
                <w:szCs w:val="22"/>
              </w:rPr>
              <w:t>Personalised</w:t>
            </w:r>
            <w:r w:rsidR="00513FF4" w:rsidRPr="001932AF">
              <w:rPr>
                <w:rFonts w:asciiTheme="minorHAnsi" w:hAnsiTheme="minorHAnsi" w:cstheme="minorHAnsi"/>
                <w:iCs/>
                <w:szCs w:val="22"/>
              </w:rPr>
              <w:t xml:space="preserve"> medicine in epilepsy has already shown </w:t>
            </w:r>
            <w:r w:rsidR="002E6559" w:rsidRPr="001932AF">
              <w:rPr>
                <w:rFonts w:asciiTheme="minorHAnsi" w:hAnsiTheme="minorHAnsi" w:cstheme="minorHAnsi"/>
                <w:iCs/>
                <w:szCs w:val="22"/>
              </w:rPr>
              <w:t xml:space="preserve">very </w:t>
            </w:r>
            <w:r w:rsidR="00513FF4" w:rsidRPr="001932AF">
              <w:rPr>
                <w:rFonts w:asciiTheme="minorHAnsi" w:hAnsiTheme="minorHAnsi" w:cstheme="minorHAnsi"/>
                <w:iCs/>
                <w:szCs w:val="22"/>
              </w:rPr>
              <w:t>promising r</w:t>
            </w:r>
            <w:r w:rsidR="007C7AA2">
              <w:rPr>
                <w:rFonts w:asciiTheme="minorHAnsi" w:hAnsiTheme="minorHAnsi" w:cstheme="minorHAnsi"/>
                <w:iCs/>
                <w:szCs w:val="22"/>
              </w:rPr>
              <w:t>esults in monogenic epilepsies.</w:t>
            </w:r>
            <w:r w:rsidR="00513FF4" w:rsidRPr="001932AF">
              <w:rPr>
                <w:rFonts w:asciiTheme="minorHAnsi" w:hAnsiTheme="minorHAnsi" w:cstheme="minorHAnsi"/>
                <w:iCs/>
                <w:szCs w:val="22"/>
              </w:rPr>
              <w:t xml:space="preserve"> In these epilepsies mutations in single genes are responsible for the phenotype and therapeutic approaches aiming </w:t>
            </w:r>
            <w:r w:rsidR="00014701" w:rsidRPr="004112F8">
              <w:rPr>
                <w:rFonts w:asciiTheme="minorHAnsi" w:hAnsiTheme="minorHAnsi" w:cstheme="minorHAnsi"/>
                <w:iCs/>
                <w:szCs w:val="22"/>
              </w:rPr>
              <w:t>at</w:t>
            </w:r>
            <w:r w:rsidR="00513FF4" w:rsidRPr="004112F8">
              <w:rPr>
                <w:rFonts w:asciiTheme="minorHAnsi" w:hAnsiTheme="minorHAnsi" w:cstheme="minorHAnsi"/>
                <w:iCs/>
                <w:szCs w:val="22"/>
              </w:rPr>
              <w:t xml:space="preserve"> revers</w:t>
            </w:r>
            <w:r w:rsidR="00014701" w:rsidRPr="004112F8">
              <w:rPr>
                <w:rFonts w:asciiTheme="minorHAnsi" w:hAnsiTheme="minorHAnsi" w:cstheme="minorHAnsi"/>
                <w:iCs/>
                <w:szCs w:val="22"/>
              </w:rPr>
              <w:t>ing</w:t>
            </w:r>
            <w:r w:rsidR="00513FF4" w:rsidRPr="004112F8">
              <w:rPr>
                <w:rFonts w:asciiTheme="minorHAnsi" w:hAnsiTheme="minorHAnsi" w:cstheme="minorHAnsi"/>
                <w:iCs/>
                <w:szCs w:val="22"/>
              </w:rPr>
              <w:t xml:space="preserve"> the effect of the </w:t>
            </w:r>
            <w:proofErr w:type="gramStart"/>
            <w:r w:rsidR="00513FF4" w:rsidRPr="004112F8">
              <w:rPr>
                <w:rFonts w:asciiTheme="minorHAnsi" w:hAnsiTheme="minorHAnsi" w:cstheme="minorHAnsi"/>
                <w:iCs/>
                <w:szCs w:val="22"/>
              </w:rPr>
              <w:t>particular mutation</w:t>
            </w:r>
            <w:proofErr w:type="gramEnd"/>
            <w:r w:rsidR="00513FF4" w:rsidRPr="004112F8">
              <w:rPr>
                <w:rFonts w:asciiTheme="minorHAnsi" w:hAnsiTheme="minorHAnsi" w:cstheme="minorHAnsi"/>
                <w:iCs/>
                <w:szCs w:val="22"/>
              </w:rPr>
              <w:t xml:space="preserve"> are applied. </w:t>
            </w:r>
            <w:r w:rsidR="00014701" w:rsidRPr="004112F8">
              <w:rPr>
                <w:rFonts w:asciiTheme="minorHAnsi" w:hAnsiTheme="minorHAnsi" w:cstheme="minorHAnsi"/>
                <w:iCs/>
                <w:szCs w:val="22"/>
              </w:rPr>
              <w:t xml:space="preserve">Examples for this strategy are the mTOR inhibitor </w:t>
            </w:r>
            <w:proofErr w:type="spellStart"/>
            <w:r w:rsidR="00014701" w:rsidRPr="004112F8">
              <w:rPr>
                <w:rFonts w:asciiTheme="minorHAnsi" w:hAnsiTheme="minorHAnsi" w:cstheme="minorHAnsi"/>
                <w:iCs/>
                <w:szCs w:val="22"/>
              </w:rPr>
              <w:t>everolimus</w:t>
            </w:r>
            <w:proofErr w:type="spellEnd"/>
            <w:r w:rsidR="00014701" w:rsidRPr="004112F8">
              <w:rPr>
                <w:rFonts w:asciiTheme="minorHAnsi" w:hAnsiTheme="minorHAnsi" w:cstheme="minorHAnsi"/>
                <w:iCs/>
                <w:szCs w:val="22"/>
              </w:rPr>
              <w:t xml:space="preserve"> in tuberous sclerosis</w:t>
            </w:r>
            <w:r w:rsidR="002E6559" w:rsidRPr="004112F8">
              <w:rPr>
                <w:rFonts w:asciiTheme="minorHAnsi" w:hAnsiTheme="minorHAnsi" w:cstheme="minorHAnsi"/>
                <w:iCs/>
                <w:szCs w:val="22"/>
              </w:rPr>
              <w:t xml:space="preserve"> </w:t>
            </w:r>
            <w:r w:rsidR="00014701" w:rsidRPr="004112F8">
              <w:rPr>
                <w:rFonts w:asciiTheme="minorHAnsi" w:hAnsiTheme="minorHAnsi" w:cstheme="minorHAnsi"/>
                <w:iCs/>
                <w:szCs w:val="22"/>
              </w:rPr>
              <w:t>and the ketogenic diet in glucose transporter deficieny</w:t>
            </w:r>
            <w:r w:rsidR="000E06B5"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6ee3976a-3cfd-41d0-a0ab-72509d44d2a5 PFBsYWNlaG9sZGVyPg0KICA8QWRkSW5WZXJzaW9uPjUuNy4xLjA8L0FkZEluVmVyc2lvbj4NCiAgPElkPjZlZTM5NzZhLTNjZmQtNDFkMC1hMGFiLTcyNTA5ZDQ0ZDJhNTwvSWQ+DQogIDxFbnRyaWVzPg0KICAgIDxFbnRyeT4NCiAgICAgIDxJZD5lZjkzZjBlNS05MDYyLTQ1ZjEtYTY5Zi04NzYwNmYwM2RkOTM8L0lkPg0KICAgICAgPFJlZmVyZW5jZUlkPjIxOThlMDQ3LTZhYzctNGQzYS04MDdhLTVmOWNkYzdjNGM3Mz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yLDM8L1RleHQ+DQogICAgPC9UZXh0VW5pdD4NCiAgPC9UZXh0VW5pdHM+DQo8L1BsYWNlaG9sZGVyPg==</w:instrText>
            </w:r>
            <w:r w:rsidR="000E06B5" w:rsidRPr="001932AF">
              <w:rPr>
                <w:rFonts w:asciiTheme="minorHAnsi" w:hAnsiTheme="minorHAnsi" w:cstheme="minorHAnsi"/>
                <w:iCs/>
                <w:szCs w:val="22"/>
              </w:rPr>
              <w:fldChar w:fldCharType="separate"/>
            </w:r>
            <w:bookmarkStart w:id="2" w:name="_CTVP0016ee3976a3cfd41d0a0ab72509d44d2a5"/>
            <w:r w:rsidR="005E536F" w:rsidRPr="005E536F">
              <w:rPr>
                <w:rFonts w:asciiTheme="minorHAnsi" w:hAnsiTheme="minorHAnsi" w:cstheme="minorHAnsi"/>
                <w:iCs/>
                <w:szCs w:val="22"/>
                <w:vertAlign w:val="superscript"/>
              </w:rPr>
              <w:t>2,3</w:t>
            </w:r>
            <w:bookmarkEnd w:id="2"/>
            <w:r w:rsidR="000E06B5" w:rsidRPr="001932AF">
              <w:rPr>
                <w:rFonts w:asciiTheme="minorHAnsi" w:hAnsiTheme="minorHAnsi" w:cstheme="minorHAnsi"/>
                <w:iCs/>
                <w:szCs w:val="22"/>
              </w:rPr>
              <w:fldChar w:fldCharType="end"/>
            </w:r>
            <w:r w:rsidR="00014701" w:rsidRPr="001932AF">
              <w:rPr>
                <w:rFonts w:asciiTheme="minorHAnsi" w:hAnsiTheme="minorHAnsi" w:cstheme="minorHAnsi"/>
                <w:iCs/>
                <w:szCs w:val="22"/>
              </w:rPr>
              <w:t>.</w:t>
            </w:r>
            <w:r w:rsidR="002E6559" w:rsidRPr="001932AF">
              <w:rPr>
                <w:rFonts w:asciiTheme="minorHAnsi" w:hAnsiTheme="minorHAnsi" w:cstheme="minorHAnsi"/>
                <w:iCs/>
                <w:szCs w:val="22"/>
              </w:rPr>
              <w:t xml:space="preserve"> </w:t>
            </w:r>
          </w:p>
          <w:p w14:paraId="3CE02A2F" w14:textId="175AFF7F" w:rsidR="00E64ABF" w:rsidRPr="004112F8" w:rsidRDefault="002E6559" w:rsidP="002E6559">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lastRenderedPageBreak/>
              <w:t xml:space="preserve">However, in the common epilepsies, which represent </w:t>
            </w:r>
            <w:proofErr w:type="gramStart"/>
            <w:r w:rsidRPr="004112F8">
              <w:rPr>
                <w:rFonts w:asciiTheme="minorHAnsi" w:hAnsiTheme="minorHAnsi" w:cstheme="minorHAnsi"/>
                <w:iCs/>
                <w:szCs w:val="22"/>
              </w:rPr>
              <w:t>the majority of</w:t>
            </w:r>
            <w:proofErr w:type="gramEnd"/>
            <w:r w:rsidRPr="004112F8">
              <w:rPr>
                <w:rFonts w:asciiTheme="minorHAnsi" w:hAnsiTheme="minorHAnsi" w:cstheme="minorHAnsi"/>
                <w:iCs/>
                <w:szCs w:val="22"/>
              </w:rPr>
              <w:t xml:space="preserve"> epilepsy, multiple genes or acquired lesions are responsible and, therefore, the strategies applied in monogenic epilepsies are not applicable to these patients. Nevertheless, there is strong evidence that genetic or environmental factors modify treatment effect and adverse drug reactions</w:t>
            </w:r>
            <w:r w:rsidRPr="004116FA">
              <w:rPr>
                <w:rFonts w:asciiTheme="minorHAnsi" w:hAnsiTheme="minorHAnsi" w:cstheme="minorHAnsi"/>
                <w:iCs/>
                <w:szCs w:val="22"/>
              </w:rPr>
              <w:t xml:space="preserve"> in patients with common epilepsies</w:t>
            </w:r>
            <w:r w:rsidR="00E64ABF"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a907dbd0-f6de-4dc6-9e9c-17a6ef92a214 PFBsYWNlaG9sZGVyPg0KICA8QWRkSW5WZXJzaW9uPjUuNy4xLjA8L0FkZEluVmVyc2lvbj4NCiAgPElkPmE5MDdkYmQwLWY2ZGUtNGRjNi05ZTljLTE3YTZlZjkyYTIxNDwvSWQ+DQogIDxFbnRyaWVzPg0KICAgIDxFbnRyeT4NCiAgICAgIDxJZD42NjRmMjFjZC0wY2MwLTRmYjQtYTM1NC04YmE5ZmY4MTgzNTM8L0lkPg0KICAgICAgPFJlZmVyZW5jZUlkPjhhNjFjMjI1LTNmZDgtNGQ2NS1hMzdmLWFiMzI1N2ZmYjA5NT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Q8L1RleHQ+DQogICAgPC9UZXh0VW5pdD4NCiAgPC9UZXh0VW5pdHM+DQo8L1BsYWNlaG9sZGVyPg==</w:instrText>
            </w:r>
            <w:r w:rsidR="00E64ABF" w:rsidRPr="001932AF">
              <w:rPr>
                <w:rFonts w:asciiTheme="minorHAnsi" w:hAnsiTheme="minorHAnsi" w:cstheme="minorHAnsi"/>
                <w:iCs/>
                <w:szCs w:val="22"/>
              </w:rPr>
              <w:fldChar w:fldCharType="separate"/>
            </w:r>
            <w:bookmarkStart w:id="3" w:name="_CTVP001a907dbd0f6de4dc69e9c17a6ef92a214"/>
            <w:r w:rsidR="005E536F" w:rsidRPr="005E536F">
              <w:rPr>
                <w:rFonts w:asciiTheme="minorHAnsi" w:hAnsiTheme="minorHAnsi" w:cstheme="minorHAnsi"/>
                <w:iCs/>
                <w:szCs w:val="22"/>
                <w:vertAlign w:val="superscript"/>
              </w:rPr>
              <w:t>4</w:t>
            </w:r>
            <w:bookmarkEnd w:id="3"/>
            <w:r w:rsidR="00E64ABF" w:rsidRPr="001932AF">
              <w:rPr>
                <w:rFonts w:asciiTheme="minorHAnsi" w:hAnsiTheme="minorHAnsi" w:cstheme="minorHAnsi"/>
                <w:iCs/>
                <w:szCs w:val="22"/>
              </w:rPr>
              <w:fldChar w:fldCharType="end"/>
            </w:r>
            <w:r w:rsidR="00E64ABF" w:rsidRPr="001932AF">
              <w:rPr>
                <w:rFonts w:asciiTheme="minorHAnsi" w:hAnsiTheme="minorHAnsi" w:cstheme="minorHAnsi"/>
                <w:iCs/>
                <w:szCs w:val="22"/>
              </w:rPr>
              <w:t>. The strongest evidence exists for the HLA-B*1502 genotype which is associated with the development of Stevens-Johnson syndrome as an adverse drug reaction to carbamazepine in the Southeast Asian population</w:t>
            </w:r>
            <w:r w:rsidR="00E64ABF"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1d85bb0c-344e-4d52-8c6f-2b6e5dd5d9a2 PFBsYWNlaG9sZGVyPg0KICA8QWRkSW5WZXJzaW9uPjUuNy4xLjA8L0FkZEluVmVyc2lvbj4NCiAgPElkPjFkODViYjBjLTM0NGUtNGQ1Mi04YzZmLTJiNmU1ZGQ1ZDlhMjwvSWQ+DQogIDxFbnRyaWVzPg0KICAgIDxFbnRyeT4NCiAgICAgIDxJZD42MGI4ZDk2Zi1jNGY0LTRjMTctOWQ4YS0yZjU0ZWQxMGFlZTY8L0lkPg0KICAgICAgPFJlZmVyZW5jZUlkPjViNDM5Njc2LWI0NWYtNDI5NS04ZjBmLWE1MGM3OWU1NmE3Nj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U8L1RleHQ+DQogICAgPC9UZXh0VW5pdD4NCiAgPC9UZXh0VW5pdHM+DQo8L1BsYWNlaG9sZGVyPg==</w:instrText>
            </w:r>
            <w:r w:rsidR="00E64ABF" w:rsidRPr="001932AF">
              <w:rPr>
                <w:rFonts w:asciiTheme="minorHAnsi" w:hAnsiTheme="minorHAnsi" w:cstheme="minorHAnsi"/>
                <w:iCs/>
                <w:szCs w:val="22"/>
              </w:rPr>
              <w:fldChar w:fldCharType="separate"/>
            </w:r>
            <w:bookmarkStart w:id="4" w:name="_CTVP0011d85bb0c344e4d528c6f2b6e5dd5d9a2"/>
            <w:r w:rsidR="005E536F" w:rsidRPr="005E536F">
              <w:rPr>
                <w:rFonts w:asciiTheme="minorHAnsi" w:hAnsiTheme="minorHAnsi" w:cstheme="minorHAnsi"/>
                <w:iCs/>
                <w:szCs w:val="22"/>
                <w:vertAlign w:val="superscript"/>
              </w:rPr>
              <w:t>5</w:t>
            </w:r>
            <w:bookmarkEnd w:id="4"/>
            <w:r w:rsidR="00E64ABF" w:rsidRPr="001932AF">
              <w:rPr>
                <w:rFonts w:asciiTheme="minorHAnsi" w:hAnsiTheme="minorHAnsi" w:cstheme="minorHAnsi"/>
                <w:iCs/>
                <w:szCs w:val="22"/>
              </w:rPr>
              <w:fldChar w:fldCharType="end"/>
            </w:r>
            <w:r w:rsidR="00E64ABF" w:rsidRPr="001932AF">
              <w:rPr>
                <w:rFonts w:asciiTheme="minorHAnsi" w:hAnsiTheme="minorHAnsi" w:cstheme="minorHAnsi"/>
                <w:iCs/>
                <w:szCs w:val="22"/>
              </w:rPr>
              <w:t>. So far, only a few genes with minor impact on treatment effect have been identified</w:t>
            </w:r>
            <w:r w:rsidR="00E64ABF"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1b67f5f6-f074-40c9-8efb-b3165afd8b44 PFBsYWNlaG9sZGVyPg0KICA8QWRkSW5WZXJzaW9uPjUuNy4xLjA8L0FkZEluVmVyc2lvbj4NCiAgPElkPjFiNjdmNWY2LWYwNzQtNDBjOS04ZWZiLWIzMTY1YWZkOGI0NDwvSWQ+DQogIDxFbnRyaWVzPg0KICAgIDxFbnRyeT4NCiAgICAgIDxJZD4wNjZmZThlZC1kMTYyLTRkMDQtOGI5YS1kYzBjZGY4MTA0MmU8L0lkPg0KICAgICAgPFJlZmVyZW5jZUlkPjA3NjA1OWJjLWRiZjgtNDAzZi05MTU4LTU3ZTkyMWIxZWQxYT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bigJMxNDwvVGV4dD4NCiAgICA8L1RleHRVbml0Pg0KICA8L1RleHRVbml0cz4NCjwvUGxhY2Vob2xkZXI+</w:instrText>
            </w:r>
            <w:r w:rsidR="00E64ABF" w:rsidRPr="001932AF">
              <w:rPr>
                <w:rFonts w:asciiTheme="minorHAnsi" w:hAnsiTheme="minorHAnsi" w:cstheme="minorHAnsi"/>
                <w:iCs/>
                <w:szCs w:val="22"/>
              </w:rPr>
              <w:fldChar w:fldCharType="separate"/>
            </w:r>
            <w:bookmarkStart w:id="5" w:name="_CTVP0011b67f5f6f07440c98efbb3165afd8b44"/>
            <w:r w:rsidR="005E536F" w:rsidRPr="005E536F">
              <w:rPr>
                <w:rFonts w:asciiTheme="minorHAnsi" w:hAnsiTheme="minorHAnsi" w:cstheme="minorHAnsi"/>
                <w:iCs/>
                <w:szCs w:val="22"/>
                <w:vertAlign w:val="superscript"/>
              </w:rPr>
              <w:t>6–14</w:t>
            </w:r>
            <w:bookmarkEnd w:id="5"/>
            <w:r w:rsidR="00E64ABF" w:rsidRPr="001932AF">
              <w:rPr>
                <w:rFonts w:asciiTheme="minorHAnsi" w:hAnsiTheme="minorHAnsi" w:cstheme="minorHAnsi"/>
                <w:iCs/>
                <w:szCs w:val="22"/>
              </w:rPr>
              <w:fldChar w:fldCharType="end"/>
            </w:r>
            <w:r w:rsidR="00E64ABF" w:rsidRPr="001932AF">
              <w:rPr>
                <w:rFonts w:asciiTheme="minorHAnsi" w:hAnsiTheme="minorHAnsi" w:cstheme="minorHAnsi"/>
                <w:iCs/>
                <w:szCs w:val="22"/>
              </w:rPr>
              <w:t>.</w:t>
            </w:r>
            <w:r w:rsidR="00602CCA" w:rsidRPr="001932AF">
              <w:rPr>
                <w:rFonts w:asciiTheme="minorHAnsi" w:hAnsiTheme="minorHAnsi" w:cstheme="minorHAnsi"/>
                <w:iCs/>
                <w:szCs w:val="22"/>
              </w:rPr>
              <w:t xml:space="preserve"> T</w:t>
            </w:r>
            <w:r w:rsidR="00E64ABF" w:rsidRPr="001932AF">
              <w:rPr>
                <w:rFonts w:asciiTheme="minorHAnsi" w:hAnsiTheme="minorHAnsi" w:cstheme="minorHAnsi"/>
                <w:iCs/>
                <w:szCs w:val="22"/>
              </w:rPr>
              <w:t>he current evidence is insufficient to make meaningful predictions on an individual basis</w:t>
            </w:r>
            <w:r w:rsidR="00E64ABF"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ba2e3ecc-0fbe-4c4d-a954-ce4fb7e560c3 PFBsYWNlaG9sZGVyPg0KICA8QWRkSW5WZXJzaW9uPjUuNy4xLjA8L0FkZEluVmVyc2lvbj4NCiAgPElkPmJhMmUzZWNjLTBmYmUtNGM0ZC1hOTU0LWNlNGZiN2U1NjBjMzwvSWQ+DQogIDxFbnRyaWVzPg0KICAgIDxFbnRyeT4NCiAgICAgIDxJZD4wZDg3ZDYzMC1iMWZiLTQzOWQtYTdmZC0wOTM5MmNhNTk5NmI8L0lkPg0KICAgICAgPFJlZmVyZW5jZUlkPjkyYmYyMGFhLTMzNmEtNDQ4Ny1hOWEzLTM5ZWRhOWM3ZmJjY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TUsMTY8L1RleHQ+DQogICAgPC9UZXh0VW5pdD4NCiAgPC9UZXh0VW5pdHM+DQo8L1BsYWNlaG9sZGVyPg==</w:instrText>
            </w:r>
            <w:r w:rsidR="00E64ABF" w:rsidRPr="001932AF">
              <w:rPr>
                <w:rFonts w:asciiTheme="minorHAnsi" w:hAnsiTheme="minorHAnsi" w:cstheme="minorHAnsi"/>
                <w:iCs/>
                <w:szCs w:val="22"/>
              </w:rPr>
              <w:fldChar w:fldCharType="separate"/>
            </w:r>
            <w:bookmarkStart w:id="6" w:name="_CTVP001ba2e3ecc0fbe4c4da954ce4fb7e560c3"/>
            <w:r w:rsidR="005E536F" w:rsidRPr="005E536F">
              <w:rPr>
                <w:rFonts w:asciiTheme="minorHAnsi" w:hAnsiTheme="minorHAnsi" w:cstheme="minorHAnsi"/>
                <w:iCs/>
                <w:szCs w:val="22"/>
                <w:vertAlign w:val="superscript"/>
              </w:rPr>
              <w:t>15,16</w:t>
            </w:r>
            <w:bookmarkEnd w:id="6"/>
            <w:r w:rsidR="00E64ABF" w:rsidRPr="001932AF">
              <w:rPr>
                <w:rFonts w:asciiTheme="minorHAnsi" w:hAnsiTheme="minorHAnsi" w:cstheme="minorHAnsi"/>
                <w:iCs/>
                <w:szCs w:val="22"/>
              </w:rPr>
              <w:fldChar w:fldCharType="end"/>
            </w:r>
            <w:r w:rsidR="00E64ABF" w:rsidRPr="001932AF">
              <w:rPr>
                <w:rFonts w:asciiTheme="minorHAnsi" w:hAnsiTheme="minorHAnsi" w:cstheme="minorHAnsi"/>
                <w:iCs/>
                <w:szCs w:val="22"/>
              </w:rPr>
              <w:t xml:space="preserve"> and the mentioned polymorphisms are not routinely tested before initiating AED therapy.</w:t>
            </w:r>
          </w:p>
          <w:p w14:paraId="7EBF14A1" w14:textId="713301DA" w:rsidR="00E64ABF" w:rsidRPr="004116FA" w:rsidRDefault="001A4AA9" w:rsidP="00FD00F5">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t>Our proposal will overcome the current lack of evidence by combining highly innovative bio-</w:t>
            </w:r>
            <w:r w:rsidR="00D8418C" w:rsidRPr="004112F8">
              <w:rPr>
                <w:rFonts w:asciiTheme="minorHAnsi" w:hAnsiTheme="minorHAnsi" w:cstheme="minorHAnsi"/>
                <w:iCs/>
                <w:szCs w:val="22"/>
              </w:rPr>
              <w:t>informatics</w:t>
            </w:r>
            <w:r w:rsidRPr="004112F8">
              <w:rPr>
                <w:rFonts w:asciiTheme="minorHAnsi" w:hAnsiTheme="minorHAnsi" w:cstheme="minorHAnsi"/>
                <w:iCs/>
                <w:szCs w:val="22"/>
              </w:rPr>
              <w:t xml:space="preserve"> network</w:t>
            </w:r>
            <w:r w:rsidR="003E7459" w:rsidRPr="004112F8">
              <w:rPr>
                <w:rFonts w:asciiTheme="minorHAnsi" w:hAnsiTheme="minorHAnsi" w:cstheme="minorHAnsi"/>
                <w:iCs/>
                <w:szCs w:val="22"/>
              </w:rPr>
              <w:t>, big data</w:t>
            </w:r>
            <w:r w:rsidRPr="004112F8">
              <w:rPr>
                <w:rFonts w:asciiTheme="minorHAnsi" w:hAnsiTheme="minorHAnsi" w:cstheme="minorHAnsi"/>
                <w:iCs/>
                <w:szCs w:val="22"/>
              </w:rPr>
              <w:t xml:space="preserve"> and ICT approaches which </w:t>
            </w:r>
            <w:r w:rsidR="003E7459" w:rsidRPr="004112F8">
              <w:rPr>
                <w:rFonts w:asciiTheme="minorHAnsi" w:hAnsiTheme="minorHAnsi" w:cstheme="minorHAnsi"/>
                <w:iCs/>
                <w:szCs w:val="22"/>
              </w:rPr>
              <w:t xml:space="preserve">outclass previous </w:t>
            </w:r>
            <w:r w:rsidR="000E06B5" w:rsidRPr="009860B2">
              <w:rPr>
                <w:rFonts w:asciiTheme="minorHAnsi" w:hAnsiTheme="minorHAnsi" w:cstheme="minorHAnsi"/>
                <w:iCs/>
                <w:szCs w:val="22"/>
              </w:rPr>
              <w:t>gene-based</w:t>
            </w:r>
            <w:r w:rsidR="003E7459" w:rsidRPr="009860B2">
              <w:rPr>
                <w:rFonts w:asciiTheme="minorHAnsi" w:hAnsiTheme="minorHAnsi" w:cstheme="minorHAnsi"/>
                <w:iCs/>
                <w:szCs w:val="22"/>
              </w:rPr>
              <w:t xml:space="preserve"> approaches. The project will result in a decision support tool for selection of the antiepileptic drug </w:t>
            </w:r>
            <w:r w:rsidR="003E7459" w:rsidRPr="004116FA">
              <w:rPr>
                <w:rFonts w:asciiTheme="minorHAnsi" w:hAnsiTheme="minorHAnsi" w:cstheme="minorHAnsi"/>
                <w:iCs/>
                <w:szCs w:val="22"/>
              </w:rPr>
              <w:t>with the highest likelihood of success. Our research methods can be applied to other antiepileptic drugs and other diseases in the future.</w:t>
            </w:r>
          </w:p>
          <w:p w14:paraId="0387503D" w14:textId="77777777" w:rsidR="00DE06F1" w:rsidRPr="004E703A" w:rsidRDefault="004C469C" w:rsidP="00FA72DD">
            <w:pPr>
              <w:pStyle w:val="Listenabsatz"/>
              <w:numPr>
                <w:ilvl w:val="0"/>
                <w:numId w:val="7"/>
              </w:numPr>
              <w:ind w:left="492"/>
              <w:rPr>
                <w:rFonts w:cs="Calibri"/>
                <w:b/>
                <w:szCs w:val="22"/>
              </w:rPr>
            </w:pPr>
            <w:r w:rsidRPr="004116FA">
              <w:rPr>
                <w:b/>
                <w:i/>
              </w:rPr>
              <w:t>Brief d</w:t>
            </w:r>
            <w:r w:rsidR="00D63C8E" w:rsidRPr="004116FA">
              <w:rPr>
                <w:b/>
                <w:i/>
              </w:rPr>
              <w:t>escription of the working program including the objectives, the rationale and the methodology, highlighting th</w:t>
            </w:r>
            <w:r w:rsidR="00D63C8E" w:rsidRPr="004E703A">
              <w:rPr>
                <w:b/>
                <w:i/>
              </w:rPr>
              <w:t>e novelty, originality and feasibility of the project</w:t>
            </w:r>
          </w:p>
          <w:p w14:paraId="791DEF6D" w14:textId="478C9B28" w:rsidR="00E64ABF" w:rsidRPr="004E703A" w:rsidRDefault="00E64ABF" w:rsidP="00E64ABF">
            <w:pPr>
              <w:widowControl w:val="0"/>
              <w:spacing w:before="0" w:after="0"/>
              <w:jc w:val="both"/>
              <w:rPr>
                <w:rFonts w:asciiTheme="minorHAnsi" w:hAnsiTheme="minorHAnsi" w:cstheme="minorHAnsi"/>
                <w:iCs/>
                <w:szCs w:val="22"/>
              </w:rPr>
            </w:pPr>
            <w:r w:rsidRPr="004E703A">
              <w:rPr>
                <w:rFonts w:asciiTheme="minorHAnsi" w:hAnsiTheme="minorHAnsi" w:cstheme="minorHAnsi"/>
                <w:b/>
                <w:i/>
                <w:iCs/>
                <w:szCs w:val="22"/>
              </w:rPr>
              <w:t xml:space="preserve">Rationale: </w:t>
            </w:r>
            <w:r w:rsidRPr="004E703A">
              <w:rPr>
                <w:rFonts w:asciiTheme="minorHAnsi" w:hAnsiTheme="minorHAnsi" w:cstheme="minorHAnsi"/>
                <w:iCs/>
                <w:szCs w:val="22"/>
              </w:rPr>
              <w:t xml:space="preserve">In contrast to previous studies, which have focussed on identifying individual genes being associated with treatment response, we intend to integrate the genetic information of </w:t>
            </w:r>
            <w:proofErr w:type="gramStart"/>
            <w:r w:rsidRPr="004E703A">
              <w:rPr>
                <w:rFonts w:asciiTheme="minorHAnsi" w:hAnsiTheme="minorHAnsi" w:cstheme="minorHAnsi"/>
                <w:iCs/>
                <w:szCs w:val="22"/>
              </w:rPr>
              <w:t>each individual</w:t>
            </w:r>
            <w:proofErr w:type="gramEnd"/>
            <w:r w:rsidRPr="004E703A">
              <w:rPr>
                <w:rFonts w:asciiTheme="minorHAnsi" w:hAnsiTheme="minorHAnsi" w:cstheme="minorHAnsi"/>
                <w:iCs/>
                <w:szCs w:val="22"/>
              </w:rPr>
              <w:t xml:space="preserve"> with the gene networks implicated in AED response. It has been shown that AEDs lead to widespread changes in gene expression</w:t>
            </w:r>
            <w:r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bf54e2cc-f7ac-484d-9c76-44eb6ff1c177 PFBsYWNlaG9sZGVyPg0KICA8QWRkSW5WZXJzaW9uPjUuNy4xLjA8L0FkZEluVmVyc2lvbj4NCiAgPElkPmJmNTRlMmNjLWY3YWMtNDg0ZC05Yzc2LTQ0ZWI2ZmYxYzE3NzwvSWQ+DQogIDxFbnRyaWVzPg0KICAgIDxFbnRyeT4NCiAgICAgIDxJZD5hYjYzNWM3NC01ZDEyLTRmYTctODM2Mi1kODk2MjJjYzg1MGM8L0lkPg0KICAgICAgPFJlZmVyZW5jZUlkPjNmMjQ2NTYwLTZhMGEtNGNmMy1hNWMwLTJkZjRmODI3NDI4M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TfigJMyMTwvVGV4dD4NCiAgICA8L1RleHRVbml0Pg0KICA8L1RleHRVbml0cz4NCjwvUGxhY2Vob2xkZXI+</w:instrText>
            </w:r>
            <w:r w:rsidRPr="001932AF">
              <w:rPr>
                <w:rFonts w:asciiTheme="minorHAnsi" w:hAnsiTheme="minorHAnsi" w:cstheme="minorHAnsi"/>
                <w:iCs/>
                <w:szCs w:val="22"/>
              </w:rPr>
              <w:fldChar w:fldCharType="separate"/>
            </w:r>
            <w:bookmarkStart w:id="7" w:name="_CTVP001bf54e2ccf7ac484d9c7644eb6ff1c177"/>
            <w:r w:rsidR="005E536F" w:rsidRPr="005E536F">
              <w:rPr>
                <w:rFonts w:asciiTheme="minorHAnsi" w:hAnsiTheme="minorHAnsi" w:cstheme="minorHAnsi"/>
                <w:iCs/>
                <w:szCs w:val="22"/>
                <w:vertAlign w:val="superscript"/>
              </w:rPr>
              <w:t>17–21</w:t>
            </w:r>
            <w:bookmarkEnd w:id="7"/>
            <w:r w:rsidRPr="001932AF">
              <w:rPr>
                <w:rFonts w:asciiTheme="minorHAnsi" w:hAnsiTheme="minorHAnsi" w:cstheme="minorHAnsi"/>
                <w:iCs/>
                <w:szCs w:val="22"/>
              </w:rPr>
              <w:fldChar w:fldCharType="end"/>
            </w:r>
            <w:r w:rsidRPr="001932AF">
              <w:rPr>
                <w:rFonts w:asciiTheme="minorHAnsi" w:hAnsiTheme="minorHAnsi" w:cstheme="minorHAnsi"/>
                <w:iCs/>
                <w:szCs w:val="22"/>
              </w:rPr>
              <w:t>. We therefore seek to define the molecular networks of four AEDs, carbamazepine</w:t>
            </w:r>
            <w:r w:rsidRPr="004112F8">
              <w:rPr>
                <w:rFonts w:asciiTheme="minorHAnsi" w:hAnsiTheme="minorHAnsi" w:cstheme="minorHAnsi"/>
                <w:iCs/>
                <w:szCs w:val="22"/>
              </w:rPr>
              <w:t xml:space="preserve"> (CBZ) and valproate (VPA), representing classic first-line AEDs, as well as levetiracetam (LEV) and </w:t>
            </w:r>
            <w:proofErr w:type="spellStart"/>
            <w:r w:rsidRPr="004112F8">
              <w:rPr>
                <w:rFonts w:asciiTheme="minorHAnsi" w:hAnsiTheme="minorHAnsi" w:cstheme="minorHAnsi"/>
                <w:iCs/>
                <w:szCs w:val="22"/>
              </w:rPr>
              <w:t>lacosamide</w:t>
            </w:r>
            <w:proofErr w:type="spellEnd"/>
            <w:r w:rsidRPr="004112F8">
              <w:rPr>
                <w:rFonts w:asciiTheme="minorHAnsi" w:hAnsiTheme="minorHAnsi" w:cstheme="minorHAnsi"/>
                <w:iCs/>
                <w:szCs w:val="22"/>
              </w:rPr>
              <w:t xml:space="preserve"> (LCM), representing newer first-line AEDs. The respective gene expression signatures have so far not been properly assessed in human neurons. Since alterations in cortical networks leading to epilepsy involve changes in excitatory glutamatergic neurons and inhibitory GABAergic neurons, these neuronal subtypes are likely to be differently affected by AEDs. For this reason, we plan to define the transcriptomic networks of the selected AEDs for both subtypes, </w:t>
            </w:r>
            <w:commentRangeStart w:id="8"/>
            <w:r w:rsidRPr="004112F8">
              <w:rPr>
                <w:rFonts w:asciiTheme="minorHAnsi" w:hAnsiTheme="minorHAnsi" w:cstheme="minorHAnsi"/>
                <w:iCs/>
                <w:szCs w:val="22"/>
              </w:rPr>
              <w:t xml:space="preserve">differentiated </w:t>
            </w:r>
            <w:del w:id="9" w:author="chiocchetti" w:date="2018-07-20T15:47:00Z">
              <w:r w:rsidRPr="004112F8" w:rsidDel="007C7AA2">
                <w:rPr>
                  <w:rFonts w:asciiTheme="minorHAnsi" w:hAnsiTheme="minorHAnsi" w:cstheme="minorHAnsi"/>
                  <w:iCs/>
                  <w:szCs w:val="22"/>
                </w:rPr>
                <w:delText xml:space="preserve">and </w:delText>
              </w:r>
              <w:commentRangeStart w:id="10"/>
              <w:r w:rsidRPr="004112F8" w:rsidDel="007C7AA2">
                <w:rPr>
                  <w:rFonts w:asciiTheme="minorHAnsi" w:hAnsiTheme="minorHAnsi" w:cstheme="minorHAnsi"/>
                  <w:iCs/>
                  <w:szCs w:val="22"/>
                </w:rPr>
                <w:delText>cell-sorted</w:delText>
              </w:r>
              <w:commentRangeEnd w:id="10"/>
              <w:r w:rsidR="00437124" w:rsidDel="007C7AA2">
                <w:rPr>
                  <w:rStyle w:val="Kommentarzeichen"/>
                </w:rPr>
                <w:commentReference w:id="10"/>
              </w:r>
              <w:r w:rsidRPr="004112F8" w:rsidDel="007C7AA2">
                <w:rPr>
                  <w:rFonts w:asciiTheme="minorHAnsi" w:hAnsiTheme="minorHAnsi" w:cstheme="minorHAnsi"/>
                  <w:iCs/>
                  <w:szCs w:val="22"/>
                </w:rPr>
                <w:delText xml:space="preserve"> </w:delText>
              </w:r>
            </w:del>
            <w:r w:rsidRPr="004112F8">
              <w:rPr>
                <w:rFonts w:asciiTheme="minorHAnsi" w:hAnsiTheme="minorHAnsi" w:cstheme="minorHAnsi"/>
                <w:iCs/>
                <w:szCs w:val="22"/>
              </w:rPr>
              <w:t xml:space="preserve">from </w:t>
            </w:r>
            <w:commentRangeEnd w:id="8"/>
            <w:r w:rsidR="007C7AA2">
              <w:rPr>
                <w:rStyle w:val="Kommentarzeichen"/>
              </w:rPr>
              <w:commentReference w:id="8"/>
            </w:r>
            <w:r w:rsidRPr="004112F8">
              <w:rPr>
                <w:rFonts w:asciiTheme="minorHAnsi" w:hAnsiTheme="minorHAnsi" w:cstheme="minorHAnsi"/>
                <w:iCs/>
                <w:szCs w:val="22"/>
              </w:rPr>
              <w:t xml:space="preserve">induced pluripotent stem cells (iPSC) of healthy individuals, which currently is the best in-vitro model for neuronal processes. Next, we will model the network vulnerability of affected individuals </w:t>
            </w:r>
            <w:r w:rsidRPr="004116FA">
              <w:rPr>
                <w:rFonts w:asciiTheme="minorHAnsi" w:hAnsiTheme="minorHAnsi" w:cstheme="minorHAnsi"/>
                <w:iCs/>
                <w:szCs w:val="22"/>
              </w:rPr>
              <w:t>as estimated based on the potential effect of genetic variants on the AED-co-regulated gene network. Using machine learning techniques, we aim to investigate these novel markers as predictors for treatment response. This approach will considerably improve power compared to gene-based approaches and more closely reflects the dynamic regulatory effects in the brain. In parallel, we will combine detailed clinical information, biomarkers and exome sequencing data to develop clinical decision support tools for a rational choice of AED in the individual patient. Finally, we aim to compare and integrate the developed algorithms to identify the approach with the highest reliability and clinical usability. The final algorithm will be explored in an independent cohort</w:t>
            </w:r>
            <w:r w:rsidRPr="004E703A">
              <w:rPr>
                <w:rFonts w:asciiTheme="minorHAnsi" w:hAnsiTheme="minorHAnsi" w:cstheme="minorHAnsi"/>
                <w:iCs/>
                <w:szCs w:val="22"/>
              </w:rPr>
              <w:t xml:space="preserve">. </w:t>
            </w:r>
          </w:p>
          <w:p w14:paraId="0C771C71" w14:textId="77777777" w:rsidR="00E64ABF" w:rsidRPr="004E703A" w:rsidRDefault="00E64ABF" w:rsidP="00E64ABF">
            <w:pPr>
              <w:widowControl w:val="0"/>
              <w:spacing w:before="0" w:after="0"/>
              <w:jc w:val="both"/>
              <w:rPr>
                <w:rFonts w:asciiTheme="minorHAnsi" w:hAnsiTheme="minorHAnsi" w:cstheme="minorHAnsi"/>
                <w:b/>
                <w:iCs/>
                <w:szCs w:val="22"/>
              </w:rPr>
            </w:pPr>
            <w:r w:rsidRPr="004E703A">
              <w:rPr>
                <w:rFonts w:asciiTheme="minorHAnsi" w:hAnsiTheme="minorHAnsi" w:cstheme="minorHAnsi"/>
                <w:b/>
                <w:iCs/>
                <w:szCs w:val="22"/>
              </w:rPr>
              <w:t>Objectives</w:t>
            </w:r>
            <w:r w:rsidR="00DD4D00" w:rsidRPr="004E703A">
              <w:rPr>
                <w:rFonts w:asciiTheme="minorHAnsi" w:hAnsiTheme="minorHAnsi" w:cstheme="minorHAnsi"/>
                <w:b/>
                <w:iCs/>
                <w:szCs w:val="22"/>
              </w:rPr>
              <w:t xml:space="preserve"> and methodology</w:t>
            </w:r>
            <w:r w:rsidRPr="004E703A">
              <w:rPr>
                <w:rFonts w:asciiTheme="minorHAnsi" w:hAnsiTheme="minorHAnsi" w:cstheme="minorHAnsi"/>
                <w:b/>
                <w:iCs/>
                <w:szCs w:val="22"/>
              </w:rPr>
              <w:t>:</w:t>
            </w:r>
          </w:p>
          <w:p w14:paraId="508AC7A2" w14:textId="77777777" w:rsidR="00E24ECB" w:rsidRPr="004E703A" w:rsidRDefault="00E64ABF" w:rsidP="00E64ABF">
            <w:pPr>
              <w:widowControl w:val="0"/>
              <w:spacing w:before="0" w:after="0"/>
              <w:jc w:val="both"/>
              <w:rPr>
                <w:rFonts w:asciiTheme="minorHAnsi" w:hAnsiTheme="minorHAnsi" w:cstheme="minorHAnsi"/>
                <w:b/>
                <w:iCs/>
                <w:szCs w:val="22"/>
                <w:u w:val="single"/>
              </w:rPr>
            </w:pPr>
            <w:r w:rsidRPr="004E703A">
              <w:rPr>
                <w:rFonts w:asciiTheme="minorHAnsi" w:hAnsiTheme="minorHAnsi" w:cstheme="minorHAnsi"/>
                <w:b/>
                <w:iCs/>
                <w:szCs w:val="22"/>
                <w:u w:val="single"/>
              </w:rPr>
              <w:t>AIM 1 (Module 1A): Delineating the gene networks implicated in CBZ, VPA, LCM and LEV response</w:t>
            </w:r>
          </w:p>
          <w:p w14:paraId="77196E9C" w14:textId="77777777" w:rsidR="00E64ABF" w:rsidRPr="004E703A" w:rsidRDefault="00E64ABF" w:rsidP="00E64ABF">
            <w:pPr>
              <w:widowControl w:val="0"/>
              <w:spacing w:before="0" w:after="0"/>
              <w:jc w:val="both"/>
              <w:rPr>
                <w:rFonts w:asciiTheme="minorHAnsi" w:hAnsiTheme="minorHAnsi" w:cstheme="minorHAnsi"/>
                <w:iCs/>
                <w:szCs w:val="22"/>
              </w:rPr>
            </w:pPr>
            <w:r w:rsidRPr="004E703A">
              <w:rPr>
                <w:rFonts w:asciiTheme="minorHAnsi" w:hAnsiTheme="minorHAnsi" w:cstheme="minorHAnsi"/>
                <w:iCs/>
                <w:szCs w:val="22"/>
              </w:rPr>
              <w:t>The integration of the co-regulatory effects of genetic variants on the gene expression network level is of utmost importance for predicting treatment response to different AEDs. We therefore aim to (1) identify the differentially expressed genes and underlying co-regulatory gene-modules (sub-networks) in iPSC-derived GABAergic and glutamatergic neurons exposed to the AEDs CBZ, VPA, LCM and LEV and (2) use this network data to define the normative gene networks and their properties implicated in the exposure of both neuronal subtypes to each of these AEDs.</w:t>
            </w:r>
          </w:p>
          <w:p w14:paraId="25B551EE" w14:textId="77777777" w:rsidR="00E24ECB" w:rsidRPr="004E703A" w:rsidRDefault="00E64ABF" w:rsidP="00E64ABF">
            <w:pPr>
              <w:widowControl w:val="0"/>
              <w:spacing w:before="0" w:after="0"/>
              <w:jc w:val="both"/>
              <w:rPr>
                <w:rFonts w:asciiTheme="minorHAnsi" w:hAnsiTheme="minorHAnsi" w:cstheme="minorHAnsi"/>
                <w:b/>
                <w:iCs/>
                <w:szCs w:val="22"/>
                <w:u w:val="single"/>
              </w:rPr>
            </w:pPr>
            <w:r w:rsidRPr="004E703A">
              <w:rPr>
                <w:rFonts w:asciiTheme="minorHAnsi" w:hAnsiTheme="minorHAnsi" w:cstheme="minorHAnsi"/>
                <w:b/>
                <w:iCs/>
                <w:szCs w:val="22"/>
                <w:u w:val="single"/>
              </w:rPr>
              <w:t>AIM 2 (Modules 1B, 2A): Translate the individuals’ genetic burden into predictors for response for CBZ, VPA, LCM and LEV</w:t>
            </w:r>
          </w:p>
          <w:p w14:paraId="3814E9A8" w14:textId="48BFAD50" w:rsidR="00E64ABF" w:rsidRPr="004112F8" w:rsidRDefault="00E64ABF" w:rsidP="00E64ABF">
            <w:pPr>
              <w:widowControl w:val="0"/>
              <w:spacing w:before="0" w:after="0"/>
              <w:jc w:val="both"/>
              <w:rPr>
                <w:rFonts w:asciiTheme="minorHAnsi" w:hAnsiTheme="minorHAnsi" w:cstheme="minorHAnsi"/>
                <w:iCs/>
                <w:szCs w:val="22"/>
              </w:rPr>
            </w:pPr>
            <w:r w:rsidRPr="004E703A">
              <w:rPr>
                <w:rFonts w:asciiTheme="minorHAnsi" w:hAnsiTheme="minorHAnsi" w:cstheme="minorHAnsi"/>
                <w:iCs/>
                <w:szCs w:val="22"/>
              </w:rPr>
              <w:t xml:space="preserve">To pave the way towards </w:t>
            </w:r>
            <w:r w:rsidR="00677DD0">
              <w:rPr>
                <w:rFonts w:asciiTheme="minorHAnsi" w:hAnsiTheme="minorHAnsi" w:cstheme="minorHAnsi"/>
                <w:iCs/>
                <w:szCs w:val="22"/>
              </w:rPr>
              <w:t>personalised</w:t>
            </w:r>
            <w:r w:rsidRPr="001932AF">
              <w:rPr>
                <w:rFonts w:asciiTheme="minorHAnsi" w:hAnsiTheme="minorHAnsi" w:cstheme="minorHAnsi"/>
                <w:iCs/>
                <w:szCs w:val="22"/>
              </w:rPr>
              <w:t xml:space="preserve"> medicine treatment approaches in common epilepsies it is of high importance to identify markers</w:t>
            </w:r>
            <w:r w:rsidRPr="004112F8">
              <w:rPr>
                <w:rFonts w:asciiTheme="minorHAnsi" w:hAnsiTheme="minorHAnsi" w:cstheme="minorHAnsi"/>
                <w:iCs/>
                <w:szCs w:val="22"/>
              </w:rPr>
              <w:t xml:space="preserve"> that are predictive for treatment response to the different AEDs. Therefore, we aim to (1) </w:t>
            </w:r>
            <w:r w:rsidR="00D8418C">
              <w:rPr>
                <w:rFonts w:asciiTheme="minorHAnsi" w:hAnsiTheme="minorHAnsi" w:cstheme="minorHAnsi"/>
                <w:iCs/>
                <w:szCs w:val="22"/>
              </w:rPr>
              <w:t>harmonise</w:t>
            </w:r>
            <w:r w:rsidRPr="004112F8">
              <w:rPr>
                <w:rFonts w:asciiTheme="minorHAnsi" w:hAnsiTheme="minorHAnsi" w:cstheme="minorHAnsi"/>
                <w:iCs/>
                <w:szCs w:val="22"/>
              </w:rPr>
              <w:t xml:space="preserve"> clinical data and </w:t>
            </w:r>
            <w:r w:rsidR="00D8418C">
              <w:rPr>
                <w:rFonts w:asciiTheme="minorHAnsi" w:hAnsiTheme="minorHAnsi" w:cstheme="minorHAnsi"/>
                <w:iCs/>
                <w:szCs w:val="22"/>
              </w:rPr>
              <w:t>categorise</w:t>
            </w:r>
            <w:r w:rsidRPr="004112F8">
              <w:rPr>
                <w:rFonts w:asciiTheme="minorHAnsi" w:hAnsiTheme="minorHAnsi" w:cstheme="minorHAnsi"/>
                <w:iCs/>
                <w:szCs w:val="22"/>
              </w:rPr>
              <w:t xml:space="preserve"> treatment response to the </w:t>
            </w:r>
            <w:r w:rsidRPr="004112F8">
              <w:rPr>
                <w:rFonts w:asciiTheme="minorHAnsi" w:hAnsiTheme="minorHAnsi" w:cstheme="minorHAnsi"/>
                <w:iCs/>
                <w:szCs w:val="22"/>
              </w:rPr>
              <w:lastRenderedPageBreak/>
              <w:t>different AEDs in an available cohort of 1382 patients; (2) define the patients’ individual AED-response network properties (aim 1) using available exome sequencing data of each patient and (3) identify subgroups of patients based on the individuals’ AED-network parameters to test them for correlation with clinical phenotypes and AED response.</w:t>
            </w:r>
          </w:p>
          <w:p w14:paraId="1554B5D7" w14:textId="77777777" w:rsidR="00E24ECB" w:rsidRPr="009860B2" w:rsidRDefault="00E64ABF" w:rsidP="00E64ABF">
            <w:pPr>
              <w:widowControl w:val="0"/>
              <w:spacing w:before="0" w:after="0"/>
              <w:jc w:val="both"/>
              <w:rPr>
                <w:rFonts w:asciiTheme="minorHAnsi" w:hAnsiTheme="minorHAnsi" w:cstheme="minorHAnsi"/>
                <w:b/>
                <w:iCs/>
                <w:szCs w:val="22"/>
              </w:rPr>
            </w:pPr>
            <w:r w:rsidRPr="004112F8">
              <w:rPr>
                <w:rFonts w:asciiTheme="minorHAnsi" w:hAnsiTheme="minorHAnsi" w:cstheme="minorHAnsi"/>
                <w:b/>
                <w:iCs/>
                <w:szCs w:val="22"/>
                <w:u w:val="single"/>
              </w:rPr>
              <w:t>AIM 3 (Module 2A, 2B): Development of decision support tools for AED choice in epilepsy patients</w:t>
            </w:r>
          </w:p>
          <w:p w14:paraId="6DD0AA7B" w14:textId="77777777" w:rsidR="00E64ABF" w:rsidRPr="004116FA" w:rsidRDefault="00E64ABF" w:rsidP="00E64ABF">
            <w:pPr>
              <w:widowControl w:val="0"/>
              <w:spacing w:before="0" w:after="0"/>
              <w:jc w:val="both"/>
              <w:rPr>
                <w:rFonts w:asciiTheme="minorHAnsi" w:hAnsiTheme="minorHAnsi" w:cstheme="minorHAnsi"/>
                <w:iCs/>
                <w:szCs w:val="22"/>
              </w:rPr>
            </w:pPr>
            <w:r w:rsidRPr="004116FA">
              <w:rPr>
                <w:rFonts w:asciiTheme="minorHAnsi" w:hAnsiTheme="minorHAnsi" w:cstheme="minorHAnsi"/>
                <w:iCs/>
                <w:szCs w:val="22"/>
              </w:rPr>
              <w:t xml:space="preserve">To overcome the current trial and error approach when treating epilepsy patients with AEDs we will develop a decision support tool for AED choice between CBZ, VPA, LCM and LEV. Three different versions will be developed based on different datasets and analysis methods: (A) Decision support tool based on the AED implicated gene network parameters, (B) Decision support tool based on clinical phenotypic information and biomarkers such as EEG, MRI and exome data, (C) decision support tool combining (A) and (B). A data repository will be set up to provide inclusion and harmonization of this rich dataset to be made available for future analyses for other research groups and to integrate data on additional AEDs. Furthermore, web-based, smartphone, and tablet applications will be created to facilitate uptake. </w:t>
            </w:r>
          </w:p>
          <w:p w14:paraId="7929256B" w14:textId="77777777" w:rsidR="00E24ECB" w:rsidRPr="004116FA" w:rsidRDefault="00E64ABF" w:rsidP="00E64ABF">
            <w:pPr>
              <w:widowControl w:val="0"/>
              <w:spacing w:before="0" w:after="0"/>
              <w:jc w:val="both"/>
              <w:rPr>
                <w:rFonts w:asciiTheme="minorHAnsi" w:hAnsiTheme="minorHAnsi" w:cstheme="minorHAnsi"/>
                <w:b/>
                <w:iCs/>
                <w:szCs w:val="22"/>
              </w:rPr>
            </w:pPr>
            <w:r w:rsidRPr="004116FA">
              <w:rPr>
                <w:rFonts w:asciiTheme="minorHAnsi" w:hAnsiTheme="minorHAnsi" w:cstheme="minorHAnsi"/>
                <w:b/>
                <w:iCs/>
                <w:szCs w:val="22"/>
                <w:u w:val="single"/>
              </w:rPr>
              <w:t>AIM 4 (Module 1B): Evaluation of the decision support tools in an independent cohort</w:t>
            </w:r>
          </w:p>
          <w:p w14:paraId="3A8D7A13" w14:textId="03CFE217" w:rsidR="00E64ABF" w:rsidRPr="00E468A8" w:rsidRDefault="00E64ABF" w:rsidP="00E64ABF">
            <w:pPr>
              <w:widowControl w:val="0"/>
              <w:spacing w:before="0" w:after="0"/>
              <w:jc w:val="both"/>
              <w:rPr>
                <w:rFonts w:asciiTheme="minorHAnsi" w:hAnsiTheme="minorHAnsi" w:cstheme="minorHAnsi"/>
                <w:iCs/>
                <w:szCs w:val="22"/>
              </w:rPr>
            </w:pPr>
            <w:r w:rsidRPr="004E703A">
              <w:rPr>
                <w:rFonts w:asciiTheme="minorHAnsi" w:hAnsiTheme="minorHAnsi" w:cstheme="minorHAnsi"/>
                <w:iCs/>
                <w:szCs w:val="22"/>
              </w:rPr>
              <w:t>The confirmation of the utility of the decision support tools in an independent cohort will provide strong evidence for t</w:t>
            </w:r>
            <w:r w:rsidRPr="00AF4CCB">
              <w:rPr>
                <w:rFonts w:asciiTheme="minorHAnsi" w:hAnsiTheme="minorHAnsi" w:cstheme="minorHAnsi"/>
                <w:iCs/>
                <w:szCs w:val="22"/>
              </w:rPr>
              <w:t>he generalisability of the algorithms and the applicability in the clinical setting. Consequently, we will perform exome sequencing and apply the decision support tools in 100 not previously included patients who showed response to one of the examined drug</w:t>
            </w:r>
            <w:r w:rsidRPr="00E468A8">
              <w:rPr>
                <w:rFonts w:asciiTheme="minorHAnsi" w:hAnsiTheme="minorHAnsi" w:cstheme="minorHAnsi"/>
                <w:iCs/>
                <w:szCs w:val="22"/>
              </w:rPr>
              <w:t xml:space="preserve">s in the past but failed at least one other. We will compare the different versions of the decision support tools regarding their ability to correctly predict the effective AED. A prospective, multicentre </w:t>
            </w:r>
            <w:r w:rsidR="00D80190">
              <w:rPr>
                <w:rFonts w:asciiTheme="minorHAnsi" w:hAnsiTheme="minorHAnsi" w:cstheme="minorHAnsi"/>
                <w:iCs/>
                <w:szCs w:val="22"/>
              </w:rPr>
              <w:t>randomise</w:t>
            </w:r>
            <w:r w:rsidRPr="00E468A8">
              <w:rPr>
                <w:rFonts w:asciiTheme="minorHAnsi" w:hAnsiTheme="minorHAnsi" w:cstheme="minorHAnsi"/>
                <w:iCs/>
                <w:szCs w:val="22"/>
              </w:rPr>
              <w:t xml:space="preserve">d controlled trial with industry support will be prepared using the best decision support tool to pave the way for application of this </w:t>
            </w:r>
            <w:r w:rsidR="00D80190">
              <w:rPr>
                <w:rFonts w:asciiTheme="minorHAnsi" w:hAnsiTheme="minorHAnsi" w:cstheme="minorHAnsi"/>
                <w:iCs/>
                <w:szCs w:val="22"/>
              </w:rPr>
              <w:t>personalised</w:t>
            </w:r>
            <w:r w:rsidRPr="00E468A8">
              <w:rPr>
                <w:rFonts w:asciiTheme="minorHAnsi" w:hAnsiTheme="minorHAnsi" w:cstheme="minorHAnsi"/>
                <w:iCs/>
                <w:szCs w:val="22"/>
              </w:rPr>
              <w:t xml:space="preserve"> medicine approach in clinical practice.</w:t>
            </w:r>
          </w:p>
          <w:p w14:paraId="6090FCA6" w14:textId="77777777" w:rsidR="0020703E" w:rsidRPr="00E468A8" w:rsidRDefault="00174CF4" w:rsidP="00FA72DD">
            <w:pPr>
              <w:numPr>
                <w:ilvl w:val="0"/>
                <w:numId w:val="7"/>
              </w:numPr>
              <w:ind w:left="492"/>
              <w:rPr>
                <w:b/>
                <w:i/>
              </w:rPr>
            </w:pPr>
            <w:r w:rsidRPr="00E468A8">
              <w:rPr>
                <w:b/>
                <w:i/>
              </w:rPr>
              <w:t xml:space="preserve">Describe </w:t>
            </w:r>
            <w:r w:rsidR="00683392" w:rsidRPr="00E468A8">
              <w:rPr>
                <w:b/>
                <w:i/>
              </w:rPr>
              <w:t>of the unmet medical and patient need that is addressed by the proposed work and the potential health impact that the results of your proposed work will have</w:t>
            </w:r>
            <w:r w:rsidR="00A26C9F" w:rsidRPr="00E468A8">
              <w:rPr>
                <w:b/>
                <w:i/>
              </w:rPr>
              <w:t>.</w:t>
            </w:r>
          </w:p>
          <w:p w14:paraId="35394CAA" w14:textId="75FEC8F6" w:rsidR="00E64ABF" w:rsidRPr="00523B6B" w:rsidRDefault="00E64ABF" w:rsidP="00D44F79">
            <w:pPr>
              <w:rPr>
                <w:i/>
              </w:rPr>
            </w:pPr>
            <w:r w:rsidRPr="00E468A8">
              <w:rPr>
                <w:rFonts w:asciiTheme="minorHAnsi" w:hAnsiTheme="minorHAnsi" w:cstheme="minorHAnsi"/>
                <w:iCs/>
                <w:szCs w:val="22"/>
              </w:rPr>
              <w:t>It is currently impossible to predict the effect of the different AEDs in individual patients. Using the current trial and error approach less than one in two patients become seizure free with the first chosen AED</w:t>
            </w:r>
            <w:r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8b6bf08c-60dc-4497-9403-fc9d9e899a35 PFBsYWNlaG9sZGVyPg0KICA8QWRkSW5WZXJzaW9uPjUuNy4xLjA8L0FkZEluVmVyc2lvbj4NCiAgPElkPjhiNmJmMDhjLTYwZGMtNDQ5Ny05NDAzLWZjOWQ5ZTg5OWEzNTwvSWQ+DQogIDxFbnRyaWVzPg0KICAgIDxFbnRyeT4NCiAgICAgIDxJZD5hNWJiYjVmMi00MDkxLTQyYmEtYmQ2ZC00MzVmZWVjMjBmODk8L0lkPg0KICAgICAgPFJlZmVyZW5jZUlkPjJkODRmZmQ3LTNjNjAtNDhjOC04N2M2LTQzYzQ2MjIyMmMxN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jI8L1RleHQ+DQogICAgPC9UZXh0VW5pdD4NCiAgPC9UZXh0VW5pdHM+DQo8L1BsYWNlaG9sZGVyPg==</w:instrText>
            </w:r>
            <w:r w:rsidRPr="001932AF">
              <w:rPr>
                <w:rFonts w:asciiTheme="minorHAnsi" w:hAnsiTheme="minorHAnsi" w:cstheme="minorHAnsi"/>
                <w:iCs/>
                <w:szCs w:val="22"/>
              </w:rPr>
              <w:fldChar w:fldCharType="separate"/>
            </w:r>
            <w:bookmarkStart w:id="11" w:name="_CTVP0018b6bf08c60dc44979403fc9d9e899a35"/>
            <w:r w:rsidR="005E536F" w:rsidRPr="005E536F">
              <w:rPr>
                <w:rFonts w:asciiTheme="minorHAnsi" w:hAnsiTheme="minorHAnsi" w:cstheme="minorHAnsi"/>
                <w:iCs/>
                <w:szCs w:val="22"/>
                <w:vertAlign w:val="superscript"/>
              </w:rPr>
              <w:t>22</w:t>
            </w:r>
            <w:bookmarkEnd w:id="11"/>
            <w:r w:rsidRPr="001932AF">
              <w:rPr>
                <w:rFonts w:asciiTheme="minorHAnsi" w:hAnsiTheme="minorHAnsi" w:cstheme="minorHAnsi"/>
                <w:iCs/>
                <w:szCs w:val="22"/>
              </w:rPr>
              <w:fldChar w:fldCharType="end"/>
            </w:r>
            <w:r w:rsidRPr="001932AF">
              <w:rPr>
                <w:rFonts w:asciiTheme="minorHAnsi" w:hAnsiTheme="minorHAnsi" w:cstheme="minorHAnsi"/>
                <w:iCs/>
                <w:szCs w:val="22"/>
              </w:rPr>
              <w:t>, resulting in increased costs and burden for health care providers, society and most importantly</w:t>
            </w:r>
            <w:r w:rsidRPr="004112F8">
              <w:rPr>
                <w:rFonts w:asciiTheme="minorHAnsi" w:hAnsiTheme="minorHAnsi" w:cstheme="minorHAnsi"/>
                <w:iCs/>
                <w:szCs w:val="22"/>
              </w:rPr>
              <w:t xml:space="preserve"> for the patients due to injuries, death, social stigma as well as vocational and driving restrictions. The development of decision support tools that allow choosing the AED with the highest likelihood of success for the individual patient would revolutionise AED treatment. Shortening the period until seizure freedom is reached will considerably reduce the burden for the patients resulting in higher patient satisfaction, which will further improve seizure outcome due to better drug adherence and decrease costs to care providers and society.</w:t>
            </w:r>
          </w:p>
        </w:tc>
      </w:tr>
    </w:tbl>
    <w:p w14:paraId="711EED69" w14:textId="77777777" w:rsidR="00C41539" w:rsidRPr="001932AF" w:rsidRDefault="00C41539" w:rsidP="00C41539"/>
    <w:p w14:paraId="7B3049DC" w14:textId="77777777" w:rsidR="00290B55" w:rsidRDefault="00290B55">
      <w:pPr>
        <w:spacing w:before="0" w:after="0"/>
        <w:rPr>
          <w:b/>
          <w:bCs/>
          <w:smallCaps/>
          <w:kern w:val="32"/>
          <w:sz w:val="26"/>
          <w:szCs w:val="32"/>
        </w:rPr>
      </w:pPr>
      <w:r>
        <w:rPr>
          <w:b/>
          <w:bCs/>
          <w:smallCaps/>
          <w:kern w:val="32"/>
          <w:sz w:val="26"/>
          <w:szCs w:val="32"/>
        </w:rPr>
        <w:br w:type="page"/>
      </w:r>
    </w:p>
    <w:p w14:paraId="4A86C3F7" w14:textId="717045BD" w:rsidR="00EB3CE8" w:rsidRPr="001932AF" w:rsidRDefault="00EB3CE8" w:rsidP="00FA72DD">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Preliminary Results (max. 2 pages)</w:t>
      </w:r>
    </w:p>
    <w:p w14:paraId="2F18A715" w14:textId="76FC7606" w:rsidR="00EB3CE8" w:rsidRPr="001932AF" w:rsidRDefault="00EB3CE8" w:rsidP="00791AED">
      <w:pPr>
        <w:ind w:left="142"/>
        <w:jc w:val="both"/>
        <w:rPr>
          <w:i/>
        </w:rPr>
      </w:pP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EB3CE8" w:rsidRPr="001932AF" w14:paraId="2B09EBDE" w14:textId="77777777" w:rsidTr="0058556E">
        <w:trPr>
          <w:trHeight w:val="545"/>
        </w:trPr>
        <w:tc>
          <w:tcPr>
            <w:tcW w:w="9072" w:type="dxa"/>
            <w:shd w:val="clear" w:color="auto" w:fill="auto"/>
            <w:vAlign w:val="center"/>
          </w:tcPr>
          <w:p w14:paraId="5FCEADFD" w14:textId="5842B50F" w:rsidR="00523B6B" w:rsidRPr="00A95180" w:rsidRDefault="00523B6B" w:rsidP="0058556E">
            <w:pPr>
              <w:rPr>
                <w:rFonts w:asciiTheme="minorHAnsi" w:hAnsiTheme="minorHAnsi" w:cstheme="minorHAnsi"/>
                <w:szCs w:val="22"/>
              </w:rPr>
            </w:pPr>
            <w:r>
              <w:rPr>
                <w:rFonts w:cs="Calibri"/>
                <w:i/>
                <w:szCs w:val="22"/>
              </w:rPr>
              <w:t xml:space="preserve">Partner </w:t>
            </w:r>
            <w:r w:rsidR="00CC6D10">
              <w:rPr>
                <w:rFonts w:cs="Calibri"/>
                <w:i/>
                <w:szCs w:val="22"/>
              </w:rPr>
              <w:t>6</w:t>
            </w:r>
            <w:r>
              <w:rPr>
                <w:rFonts w:cs="Calibri"/>
                <w:szCs w:val="22"/>
              </w:rPr>
              <w:t xml:space="preserve"> </w:t>
            </w:r>
            <w:r w:rsidR="009252B0">
              <w:rPr>
                <w:rFonts w:cs="Calibri"/>
                <w:szCs w:val="22"/>
              </w:rPr>
              <w:t xml:space="preserve">has extensive experience in culturing and differentiating human </w:t>
            </w:r>
            <w:proofErr w:type="spellStart"/>
            <w:r w:rsidR="009252B0">
              <w:rPr>
                <w:rFonts w:cs="Calibri"/>
                <w:szCs w:val="22"/>
              </w:rPr>
              <w:t>iPS</w:t>
            </w:r>
            <w:proofErr w:type="spellEnd"/>
            <w:r w:rsidR="009252B0">
              <w:rPr>
                <w:rFonts w:cs="Calibri"/>
                <w:szCs w:val="22"/>
              </w:rPr>
              <w:t xml:space="preserve"> cells into neurons. In published work, </w:t>
            </w:r>
            <w:r w:rsidR="009252B0">
              <w:rPr>
                <w:rFonts w:cs="Calibri"/>
                <w:i/>
                <w:szCs w:val="22"/>
              </w:rPr>
              <w:t>Partner 6</w:t>
            </w:r>
            <w:r w:rsidR="009252B0">
              <w:rPr>
                <w:rFonts w:cs="Calibri"/>
                <w:szCs w:val="22"/>
              </w:rPr>
              <w:t xml:space="preserve"> has generated and characterized cortical neurons</w:t>
            </w:r>
            <w:r w:rsidR="00650482">
              <w:rPr>
                <w:rFonts w:cs="Calibri"/>
                <w:szCs w:val="22"/>
              </w:rPr>
              <w:t>, both glutamatergic and GABAergic,</w:t>
            </w:r>
            <w:r w:rsidR="009252B0">
              <w:rPr>
                <w:rFonts w:cs="Calibri"/>
                <w:szCs w:val="22"/>
              </w:rPr>
              <w:t xml:space="preserve"> from control </w:t>
            </w:r>
            <w:proofErr w:type="spellStart"/>
            <w:r w:rsidR="009252B0">
              <w:rPr>
                <w:rFonts w:cs="Calibri"/>
                <w:szCs w:val="22"/>
              </w:rPr>
              <w:t>iPS</w:t>
            </w:r>
            <w:proofErr w:type="spellEnd"/>
            <w:r w:rsidR="009252B0">
              <w:rPr>
                <w:rFonts w:cs="Calibri"/>
                <w:szCs w:val="22"/>
              </w:rPr>
              <w:t xml:space="preserve"> cells and </w:t>
            </w:r>
            <w:proofErr w:type="spellStart"/>
            <w:r w:rsidR="009252B0">
              <w:rPr>
                <w:rFonts w:cs="Calibri"/>
                <w:szCs w:val="22"/>
              </w:rPr>
              <w:t>iPS</w:t>
            </w:r>
            <w:proofErr w:type="spellEnd"/>
            <w:r w:rsidR="009252B0">
              <w:rPr>
                <w:rFonts w:cs="Calibri"/>
                <w:szCs w:val="22"/>
              </w:rPr>
              <w:t xml:space="preserve"> cells from patients with Friedreich ataxia. Characterization </w:t>
            </w:r>
            <w:r w:rsidR="00650482">
              <w:rPr>
                <w:rFonts w:cs="Calibri"/>
                <w:szCs w:val="22"/>
              </w:rPr>
              <w:t xml:space="preserve">of neurons </w:t>
            </w:r>
            <w:r w:rsidR="009252B0">
              <w:rPr>
                <w:rFonts w:cs="Calibri"/>
                <w:szCs w:val="22"/>
              </w:rPr>
              <w:t xml:space="preserve">included morphology, </w:t>
            </w:r>
            <w:r w:rsidR="00650482">
              <w:rPr>
                <w:rFonts w:cs="Calibri"/>
                <w:szCs w:val="22"/>
              </w:rPr>
              <w:t>biochemistry</w:t>
            </w:r>
            <w:r w:rsidR="009252B0">
              <w:rPr>
                <w:rFonts w:cs="Calibri"/>
                <w:szCs w:val="22"/>
              </w:rPr>
              <w:t xml:space="preserve">, </w:t>
            </w:r>
            <w:r w:rsidR="00650482">
              <w:rPr>
                <w:rFonts w:cs="Calibri"/>
                <w:szCs w:val="22"/>
              </w:rPr>
              <w:t>and excitable properties at the network and single cell level.</w:t>
            </w:r>
            <w:r w:rsidR="009252B0">
              <w:rPr>
                <w:rFonts w:cs="Calibri"/>
                <w:szCs w:val="22"/>
              </w:rPr>
              <w:t xml:space="preserve"> </w:t>
            </w:r>
            <w:r w:rsidR="00650482">
              <w:rPr>
                <w:rFonts w:cs="Calibri"/>
                <w:szCs w:val="22"/>
              </w:rPr>
              <w:t xml:space="preserve">These studies allowed to identify a specific cellular </w:t>
            </w:r>
            <w:r w:rsidR="00650482" w:rsidRPr="00A95180">
              <w:rPr>
                <w:rFonts w:asciiTheme="minorHAnsi" w:hAnsiTheme="minorHAnsi" w:cstheme="minorHAnsi"/>
                <w:szCs w:val="22"/>
              </w:rPr>
              <w:t>phenotype in neurons from Friedreich ataxia patients and to characterize its response to potential therapeutics</w:t>
            </w:r>
            <w:r w:rsidR="00215AD5">
              <w:rPr>
                <w:rFonts w:asciiTheme="minorHAnsi" w:hAnsiTheme="minorHAnsi" w:cstheme="minorHAnsi"/>
                <w:szCs w:val="22"/>
              </w:rPr>
              <w:fldChar w:fldCharType="begin"/>
            </w:r>
            <w:r w:rsidR="00215AD5">
              <w:rPr>
                <w:rFonts w:asciiTheme="minorHAnsi" w:hAnsiTheme="minorHAnsi" w:cstheme="minorHAnsi"/>
                <w:szCs w:val="22"/>
              </w:rPr>
              <w:instrText>ADDIN CITAVI.PLACEHOLDER a612d604-b56c-4ae1-9dad-02d1eaa2a488 PFBsYWNlaG9sZGVyPg0KICA8QWRkSW5WZXJzaW9uPjUuNy4xLjA8L0FkZEluVmVyc2lvbj4NCiAgPElkPmE2MTJkNjA0LWI1NmMtNGFlMS05ZGFkLTAyZDFlYWEyYTQ4ODwvSWQ+DQogIDxFbnRyaWVzPg0KICAgIDxFbnRyeT4NCiAgICAgIDxJZD5mMzg5N2M0ZC0wNTBkLTQxZDQtOTIxNC1hODA4YjRlMTlhYzQ8L0lkPg0KICAgICAgPFJlZmVyZW5jZUlkPjIwZjkxY2RiLTZkMDktNDZjMi04ZTAxLWMzZjYzNjk3MTJh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Iz4oCTMjU8L1RleHQ+DQogICAgPC9UZXh0VW5pdD4NCiAgPC9UZXh0VW5pdHM+DQo8L1BsYWNlaG9sZGVyPg==</w:instrText>
            </w:r>
            <w:r w:rsidR="00215AD5">
              <w:rPr>
                <w:rFonts w:asciiTheme="minorHAnsi" w:hAnsiTheme="minorHAnsi" w:cstheme="minorHAnsi"/>
                <w:szCs w:val="22"/>
              </w:rPr>
              <w:fldChar w:fldCharType="separate"/>
            </w:r>
            <w:bookmarkStart w:id="12" w:name="_CTVP001a612d604b56c4ae19dad02d1eaa2a488"/>
            <w:r w:rsidR="005E536F" w:rsidRPr="005E536F">
              <w:rPr>
                <w:rFonts w:asciiTheme="minorHAnsi" w:hAnsiTheme="minorHAnsi" w:cstheme="minorHAnsi"/>
                <w:szCs w:val="22"/>
                <w:vertAlign w:val="superscript"/>
              </w:rPr>
              <w:t>23–25</w:t>
            </w:r>
            <w:bookmarkEnd w:id="12"/>
            <w:r w:rsidR="00215AD5">
              <w:rPr>
                <w:rFonts w:asciiTheme="minorHAnsi" w:hAnsiTheme="minorHAnsi" w:cstheme="minorHAnsi"/>
                <w:szCs w:val="22"/>
              </w:rPr>
              <w:fldChar w:fldCharType="end"/>
            </w:r>
            <w:r w:rsidR="00215AD5">
              <w:rPr>
                <w:rFonts w:asciiTheme="minorHAnsi" w:hAnsiTheme="minorHAnsi" w:cstheme="minorHAnsi"/>
                <w:szCs w:val="22"/>
              </w:rPr>
              <w:t>.</w:t>
            </w:r>
          </w:p>
          <w:p w14:paraId="69686DF4" w14:textId="47F71044" w:rsidR="00C03629" w:rsidRPr="001932AF" w:rsidRDefault="00523B6B" w:rsidP="0058556E">
            <w:pPr>
              <w:rPr>
                <w:rFonts w:cs="Calibri"/>
                <w:szCs w:val="22"/>
              </w:rPr>
            </w:pPr>
            <w:r w:rsidRPr="00677DD0">
              <w:rPr>
                <w:rFonts w:cs="Calibri"/>
                <w:i/>
                <w:szCs w:val="22"/>
              </w:rPr>
              <w:t>Partner 3</w:t>
            </w:r>
            <w:r>
              <w:rPr>
                <w:rFonts w:cs="Calibri"/>
                <w:szCs w:val="22"/>
              </w:rPr>
              <w:t xml:space="preserve"> has established a pipeline to analyse the transcriptomic signatures of neuronal cells (Figure 1)</w:t>
            </w:r>
            <w:r w:rsidR="00677DD0">
              <w:rPr>
                <w:rFonts w:cs="Calibri"/>
                <w:szCs w:val="22"/>
              </w:rPr>
              <w:t>,</w:t>
            </w:r>
            <w:r>
              <w:rPr>
                <w:rFonts w:cs="Calibri"/>
                <w:szCs w:val="22"/>
              </w:rPr>
              <w:t xml:space="preserve"> which includes the identification and characterization of gene-networks, the underlying graphs and subgraphs</w:t>
            </w:r>
            <w:r w:rsidR="00677DD0">
              <w:rPr>
                <w:rFonts w:cs="Calibri"/>
                <w:szCs w:val="22"/>
              </w:rPr>
              <w:t>, and</w:t>
            </w:r>
            <w:r>
              <w:rPr>
                <w:rFonts w:cs="Calibri"/>
                <w:szCs w:val="22"/>
              </w:rPr>
              <w:t xml:space="preserve"> to characteri</w:t>
            </w:r>
            <w:r w:rsidR="00677DD0">
              <w:rPr>
                <w:rFonts w:cs="Calibri"/>
                <w:szCs w:val="22"/>
              </w:rPr>
              <w:t>s</w:t>
            </w:r>
            <w:r>
              <w:rPr>
                <w:rFonts w:cs="Calibri"/>
                <w:szCs w:val="22"/>
              </w:rPr>
              <w:t xml:space="preserve">e the graph-theoretical properties of each gene and the respective co-regulations. This pipeline has previously been implemented to identify, that genes with rare mutations are enriched among highly connected nodes of the gene networks activated during in-vitro neuronal development. </w:t>
            </w:r>
            <w:r w:rsidR="004E703A">
              <w:rPr>
                <w:rFonts w:cs="Calibri"/>
                <w:szCs w:val="22"/>
              </w:rPr>
              <w:t xml:space="preserve">Furthermore, </w:t>
            </w:r>
            <w:r w:rsidR="004E703A" w:rsidRPr="00677DD0">
              <w:rPr>
                <w:rFonts w:cs="Calibri"/>
                <w:i/>
                <w:szCs w:val="22"/>
              </w:rPr>
              <w:t>Partner 3</w:t>
            </w:r>
            <w:r w:rsidR="004E703A">
              <w:rPr>
                <w:rFonts w:cs="Calibri"/>
                <w:szCs w:val="22"/>
              </w:rPr>
              <w:t xml:space="preserve"> has developed a genome-wide analysis pipeline integrating whole brain expression data to map the genetic aetiology of a disease to the developmental and regional signatures of neural development (</w:t>
            </w:r>
            <w:proofErr w:type="spellStart"/>
            <w:r w:rsidR="004E703A">
              <w:rPr>
                <w:rFonts w:cs="Calibri"/>
                <w:szCs w:val="22"/>
              </w:rPr>
              <w:t>Prepublished</w:t>
            </w:r>
            <w:proofErr w:type="spellEnd"/>
            <w:r w:rsidR="004E703A">
              <w:rPr>
                <w:rFonts w:cs="Calibri"/>
                <w:szCs w:val="22"/>
              </w:rPr>
              <w:t xml:space="preserve"> on </w:t>
            </w:r>
            <w:r w:rsidR="005E1CE8">
              <w:rPr>
                <w:rFonts w:cs="Calibri"/>
                <w:szCs w:val="22"/>
              </w:rPr>
              <w:t>B</w:t>
            </w:r>
            <w:r w:rsidR="004E703A">
              <w:rPr>
                <w:rFonts w:cs="Calibri"/>
                <w:szCs w:val="22"/>
              </w:rPr>
              <w:t>io</w:t>
            </w:r>
            <w:r w:rsidR="005E1CE8">
              <w:rPr>
                <w:rFonts w:cs="Calibri"/>
                <w:szCs w:val="22"/>
              </w:rPr>
              <w:t>R</w:t>
            </w:r>
            <w:r w:rsidR="004E703A">
              <w:rPr>
                <w:rFonts w:cs="Calibri"/>
                <w:szCs w:val="22"/>
              </w:rPr>
              <w:t>xiv</w:t>
            </w:r>
            <w:r w:rsidR="005E1CE8">
              <w:rPr>
                <w:rFonts w:cs="Calibri"/>
                <w:szCs w:val="22"/>
              </w:rPr>
              <w:fldChar w:fldCharType="begin"/>
            </w:r>
            <w:r w:rsidR="00215AD5">
              <w:rPr>
                <w:rFonts w:cs="Calibri"/>
                <w:szCs w:val="22"/>
              </w:rPr>
              <w:instrText>ADDIN CITAVI.PLACEHOLDER b7b75f38-c4ee-438f-a916-54ac860a09d2 PFBsYWNlaG9sZGVyPg0KICA8QWRkSW5WZXJzaW9uPjUuNy4xLjA8L0FkZEluVmVyc2lvbj4NCiAgPElkPmI3Yjc1ZjM4LWM0ZWUtNDM4Zi1hOTE2LTU0YWM4NjBhMDlkMjwvSWQ+DQogIDxFbnRyaWVzPg0KICAgIDxFbnRyeT4NCiAgICAgIDxJZD4yNjU2MjE2Zi1iNDhhLTRhN2MtOGU1ZC1hODY1YTkxMjk1OTg8L0lkPg0KICAgICAgPFJlZmVyZW5jZUlkPjNiOWI1OWY4LTNhYTYtNDI4ZS05NGNkLTBmZDdmMDRhOWQ2Z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yNjwvVGV4dD4NCiAgICA8L1RleHRVbml0Pg0KICA8L1RleHRVbml0cz4NCjwvUGxhY2Vob2xkZXI+</w:instrText>
            </w:r>
            <w:r w:rsidR="005E1CE8">
              <w:rPr>
                <w:rFonts w:cs="Calibri"/>
                <w:szCs w:val="22"/>
              </w:rPr>
              <w:fldChar w:fldCharType="separate"/>
            </w:r>
            <w:bookmarkStart w:id="13" w:name="_CTVP001b7b75f38c4ee438fa91654ac860a09d2"/>
            <w:r w:rsidR="005E536F" w:rsidRPr="005E536F">
              <w:rPr>
                <w:rFonts w:cs="Calibri"/>
                <w:szCs w:val="22"/>
                <w:vertAlign w:val="superscript"/>
              </w:rPr>
              <w:t>26</w:t>
            </w:r>
            <w:bookmarkEnd w:id="13"/>
            <w:r w:rsidR="005E1CE8">
              <w:rPr>
                <w:rFonts w:cs="Calibri"/>
                <w:szCs w:val="22"/>
              </w:rPr>
              <w:fldChar w:fldCharType="end"/>
            </w:r>
            <w:r w:rsidR="004E703A">
              <w:rPr>
                <w:rFonts w:cs="Calibri"/>
                <w:szCs w:val="22"/>
              </w:rPr>
              <w:t>). These</w:t>
            </w:r>
            <w:r>
              <w:rPr>
                <w:rFonts w:cs="Calibri"/>
                <w:szCs w:val="22"/>
              </w:rPr>
              <w:t xml:space="preserve"> available pipeline</w:t>
            </w:r>
            <w:r w:rsidR="004E703A">
              <w:rPr>
                <w:rFonts w:cs="Calibri"/>
                <w:szCs w:val="22"/>
              </w:rPr>
              <w:t>s</w:t>
            </w:r>
            <w:r>
              <w:rPr>
                <w:rFonts w:cs="Calibri"/>
                <w:szCs w:val="22"/>
              </w:rPr>
              <w:t xml:space="preserve"> will be the basis to identify AED</w:t>
            </w:r>
            <w:r w:rsidR="00CC6D10">
              <w:rPr>
                <w:rFonts w:cs="Calibri"/>
                <w:szCs w:val="22"/>
              </w:rPr>
              <w:t>-</w:t>
            </w:r>
            <w:r>
              <w:rPr>
                <w:rFonts w:cs="Calibri"/>
                <w:szCs w:val="22"/>
              </w:rPr>
              <w:t xml:space="preserve"> associated gene</w:t>
            </w:r>
            <w:r w:rsidR="00CC6D10">
              <w:rPr>
                <w:rFonts w:cs="Calibri"/>
                <w:szCs w:val="22"/>
              </w:rPr>
              <w:t xml:space="preserve"> </w:t>
            </w:r>
            <w:r>
              <w:rPr>
                <w:rFonts w:cs="Calibri"/>
                <w:szCs w:val="22"/>
              </w:rPr>
              <w:t>networks and expanded to characteri</w:t>
            </w:r>
            <w:r w:rsidR="00CC6D10">
              <w:rPr>
                <w:rFonts w:cs="Calibri"/>
                <w:szCs w:val="22"/>
              </w:rPr>
              <w:t>s</w:t>
            </w:r>
            <w:r>
              <w:rPr>
                <w:rFonts w:cs="Calibri"/>
                <w:szCs w:val="22"/>
              </w:rPr>
              <w:t xml:space="preserve">e the impact of an individual’s genetic make-up on the normative graph theoretical properties. </w:t>
            </w:r>
          </w:p>
          <w:p w14:paraId="664F0979" w14:textId="743EEAD7" w:rsidR="00C03629" w:rsidRDefault="002C5E6F" w:rsidP="002C5E6F">
            <w:pPr>
              <w:widowControl w:val="0"/>
              <w:spacing w:before="0" w:after="0"/>
              <w:jc w:val="both"/>
              <w:rPr>
                <w:rFonts w:asciiTheme="minorHAnsi" w:hAnsiTheme="minorHAnsi" w:cstheme="minorHAnsi"/>
                <w:iCs/>
                <w:szCs w:val="22"/>
              </w:rPr>
            </w:pPr>
            <w:r w:rsidRPr="004112F8">
              <w:rPr>
                <w:rFonts w:asciiTheme="minorHAnsi" w:hAnsiTheme="minorHAnsi" w:cstheme="minorHAnsi"/>
                <w:i/>
                <w:iCs/>
                <w:szCs w:val="22"/>
              </w:rPr>
              <w:t>Partners 4</w:t>
            </w:r>
            <w:r w:rsidRPr="004112F8">
              <w:rPr>
                <w:rFonts w:asciiTheme="minorHAnsi" w:hAnsiTheme="minorHAnsi" w:cstheme="minorHAnsi"/>
                <w:iCs/>
                <w:szCs w:val="22"/>
              </w:rPr>
              <w:t>,</w:t>
            </w:r>
            <w:r w:rsidRPr="004112F8">
              <w:rPr>
                <w:rFonts w:asciiTheme="minorHAnsi" w:hAnsiTheme="minorHAnsi" w:cstheme="minorHAnsi"/>
                <w:i/>
                <w:iCs/>
                <w:szCs w:val="22"/>
              </w:rPr>
              <w:t xml:space="preserve"> 5</w:t>
            </w:r>
            <w:r w:rsidRPr="009860B2">
              <w:rPr>
                <w:rFonts w:asciiTheme="minorHAnsi" w:hAnsiTheme="minorHAnsi" w:cstheme="minorHAnsi"/>
                <w:iCs/>
                <w:szCs w:val="22"/>
              </w:rPr>
              <w:t xml:space="preserve"> and </w:t>
            </w:r>
            <w:r w:rsidRPr="009860B2">
              <w:rPr>
                <w:rFonts w:asciiTheme="minorHAnsi" w:hAnsiTheme="minorHAnsi" w:cstheme="minorHAnsi"/>
                <w:i/>
                <w:iCs/>
                <w:szCs w:val="22"/>
              </w:rPr>
              <w:t>6</w:t>
            </w:r>
            <w:r w:rsidRPr="009860B2">
              <w:rPr>
                <w:rFonts w:asciiTheme="minorHAnsi" w:hAnsiTheme="minorHAnsi" w:cstheme="minorHAnsi"/>
                <w:iCs/>
                <w:szCs w:val="22"/>
              </w:rPr>
              <w:t xml:space="preserve"> have contributed 1382 samples of patients with epilepsy for exome sequencing to the Epi25 collaborative (table 1). The patients have already been carefully </w:t>
            </w:r>
            <w:proofErr w:type="spellStart"/>
            <w:r w:rsidRPr="009860B2">
              <w:rPr>
                <w:rFonts w:asciiTheme="minorHAnsi" w:hAnsiTheme="minorHAnsi" w:cstheme="minorHAnsi"/>
                <w:iCs/>
                <w:szCs w:val="22"/>
              </w:rPr>
              <w:t>phenotyped</w:t>
            </w:r>
            <w:proofErr w:type="spellEnd"/>
            <w:r w:rsidRPr="009860B2">
              <w:rPr>
                <w:rFonts w:asciiTheme="minorHAnsi" w:hAnsiTheme="minorHAnsi" w:cstheme="minorHAnsi"/>
                <w:iCs/>
                <w:szCs w:val="22"/>
              </w:rPr>
              <w:t xml:space="preserve"> regarding their epilepsy within the Epi25 project. Exome sequencing data for </w:t>
            </w:r>
            <w:r w:rsidRPr="00523B6B">
              <w:rPr>
                <w:rFonts w:asciiTheme="minorHAnsi" w:hAnsiTheme="minorHAnsi" w:cstheme="minorHAnsi"/>
                <w:iCs/>
                <w:szCs w:val="22"/>
              </w:rPr>
              <w:t xml:space="preserve">all 1382 sample has been returned to </w:t>
            </w:r>
            <w:r w:rsidRPr="00523B6B">
              <w:rPr>
                <w:rFonts w:asciiTheme="minorHAnsi" w:hAnsiTheme="minorHAnsi" w:cstheme="minorHAnsi"/>
                <w:i/>
                <w:iCs/>
                <w:szCs w:val="22"/>
              </w:rPr>
              <w:t>Partners 4</w:t>
            </w:r>
            <w:r w:rsidRPr="00523B6B">
              <w:rPr>
                <w:rFonts w:asciiTheme="minorHAnsi" w:hAnsiTheme="minorHAnsi" w:cstheme="minorHAnsi"/>
                <w:iCs/>
                <w:szCs w:val="22"/>
              </w:rPr>
              <w:t xml:space="preserve">, </w:t>
            </w:r>
            <w:r w:rsidRPr="00523B6B">
              <w:rPr>
                <w:rFonts w:asciiTheme="minorHAnsi" w:hAnsiTheme="minorHAnsi" w:cstheme="minorHAnsi"/>
                <w:i/>
                <w:iCs/>
                <w:szCs w:val="22"/>
              </w:rPr>
              <w:t>5</w:t>
            </w:r>
            <w:r w:rsidRPr="00523B6B">
              <w:rPr>
                <w:rFonts w:asciiTheme="minorHAnsi" w:hAnsiTheme="minorHAnsi" w:cstheme="minorHAnsi"/>
                <w:iCs/>
                <w:szCs w:val="22"/>
              </w:rPr>
              <w:t xml:space="preserve"> and </w:t>
            </w:r>
            <w:r w:rsidRPr="00523B6B">
              <w:rPr>
                <w:rFonts w:asciiTheme="minorHAnsi" w:hAnsiTheme="minorHAnsi" w:cstheme="minorHAnsi"/>
                <w:i/>
                <w:iCs/>
                <w:szCs w:val="22"/>
              </w:rPr>
              <w:t xml:space="preserve">6 </w:t>
            </w:r>
            <w:r w:rsidRPr="00523B6B">
              <w:rPr>
                <w:rFonts w:asciiTheme="minorHAnsi" w:hAnsiTheme="minorHAnsi" w:cstheme="minorHAnsi"/>
                <w:iCs/>
                <w:szCs w:val="22"/>
              </w:rPr>
              <w:t xml:space="preserve">and is available for analysis within this proposal. </w:t>
            </w:r>
            <w:r w:rsidR="00E950C7" w:rsidRPr="00523B6B">
              <w:rPr>
                <w:rFonts w:asciiTheme="minorHAnsi" w:hAnsiTheme="minorHAnsi" w:cstheme="minorHAnsi"/>
                <w:iCs/>
                <w:szCs w:val="22"/>
              </w:rPr>
              <w:t xml:space="preserve">Phenotypic data </w:t>
            </w:r>
            <w:r w:rsidR="00D160CF" w:rsidRPr="00523B6B">
              <w:rPr>
                <w:rFonts w:asciiTheme="minorHAnsi" w:hAnsiTheme="minorHAnsi" w:cstheme="minorHAnsi"/>
                <w:iCs/>
                <w:szCs w:val="22"/>
              </w:rPr>
              <w:t>for</w:t>
            </w:r>
            <w:r w:rsidR="00E950C7" w:rsidRPr="00523B6B">
              <w:rPr>
                <w:rFonts w:asciiTheme="minorHAnsi" w:hAnsiTheme="minorHAnsi" w:cstheme="minorHAnsi"/>
                <w:iCs/>
                <w:szCs w:val="22"/>
              </w:rPr>
              <w:t xml:space="preserve"> antiepileptic drug outcome is already available for the patients included by </w:t>
            </w:r>
            <w:r w:rsidRPr="00523B6B">
              <w:rPr>
                <w:rFonts w:asciiTheme="minorHAnsi" w:hAnsiTheme="minorHAnsi" w:cstheme="minorHAnsi"/>
                <w:i/>
                <w:iCs/>
                <w:szCs w:val="22"/>
              </w:rPr>
              <w:t>Partner 6</w:t>
            </w:r>
            <w:r w:rsidRPr="00523B6B">
              <w:rPr>
                <w:rFonts w:asciiTheme="minorHAnsi" w:hAnsiTheme="minorHAnsi" w:cstheme="minorHAnsi"/>
                <w:iCs/>
                <w:szCs w:val="22"/>
              </w:rPr>
              <w:t>. Ethics approval for pharmacogen</w:t>
            </w:r>
            <w:r w:rsidR="00D8418C">
              <w:rPr>
                <w:rFonts w:asciiTheme="minorHAnsi" w:hAnsiTheme="minorHAnsi" w:cstheme="minorHAnsi"/>
                <w:iCs/>
                <w:szCs w:val="22"/>
              </w:rPr>
              <w:t>e</w:t>
            </w:r>
            <w:r w:rsidRPr="00523B6B">
              <w:rPr>
                <w:rFonts w:asciiTheme="minorHAnsi" w:hAnsiTheme="minorHAnsi" w:cstheme="minorHAnsi"/>
                <w:iCs/>
                <w:szCs w:val="22"/>
              </w:rPr>
              <w:t xml:space="preserve">tic studies is </w:t>
            </w:r>
            <w:r w:rsidR="00E950C7" w:rsidRPr="00523B6B">
              <w:rPr>
                <w:rFonts w:asciiTheme="minorHAnsi" w:hAnsiTheme="minorHAnsi" w:cstheme="minorHAnsi"/>
                <w:iCs/>
                <w:szCs w:val="22"/>
              </w:rPr>
              <w:t>in place</w:t>
            </w:r>
            <w:r w:rsidRPr="00523B6B">
              <w:rPr>
                <w:rFonts w:asciiTheme="minorHAnsi" w:hAnsiTheme="minorHAnsi" w:cstheme="minorHAnsi"/>
                <w:iCs/>
                <w:szCs w:val="22"/>
              </w:rPr>
              <w:t xml:space="preserve"> at all sites and all 1382 patients have provided written informed consent. </w:t>
            </w:r>
            <w:r w:rsidR="00E950C7" w:rsidRPr="00523B6B">
              <w:rPr>
                <w:rFonts w:cs="Calibri"/>
                <w:szCs w:val="22"/>
              </w:rPr>
              <w:t>Consent to deposition of sequencing and clinical data in a data repository is available</w:t>
            </w:r>
            <w:r w:rsidR="00D210B7">
              <w:rPr>
                <w:rFonts w:cs="Calibri"/>
                <w:szCs w:val="22"/>
              </w:rPr>
              <w:t xml:space="preserve"> for</w:t>
            </w:r>
            <w:r w:rsidR="00E950C7" w:rsidRPr="00523B6B">
              <w:rPr>
                <w:rFonts w:cs="Calibri"/>
                <w:szCs w:val="22"/>
              </w:rPr>
              <w:t xml:space="preserve"> </w:t>
            </w:r>
            <w:commentRangeStart w:id="14"/>
            <w:r w:rsidR="00DE3692">
              <w:rPr>
                <w:rFonts w:cs="Calibri"/>
                <w:szCs w:val="22"/>
              </w:rPr>
              <w:t>1240</w:t>
            </w:r>
            <w:r w:rsidR="00E950C7" w:rsidRPr="001932AF">
              <w:rPr>
                <w:rFonts w:cs="Calibri"/>
                <w:szCs w:val="22"/>
              </w:rPr>
              <w:t xml:space="preserve"> </w:t>
            </w:r>
            <w:commentRangeEnd w:id="14"/>
            <w:r w:rsidR="00DE3692">
              <w:rPr>
                <w:rStyle w:val="Kommentarzeichen"/>
              </w:rPr>
              <w:commentReference w:id="14"/>
            </w:r>
            <w:r w:rsidR="00E950C7" w:rsidRPr="001932AF">
              <w:rPr>
                <w:rFonts w:cs="Calibri"/>
                <w:szCs w:val="22"/>
              </w:rPr>
              <w:t>samples.</w:t>
            </w:r>
            <w:r w:rsidR="00E950C7" w:rsidRPr="001932AF">
              <w:rPr>
                <w:rFonts w:asciiTheme="minorHAnsi" w:hAnsiTheme="minorHAnsi" w:cstheme="minorHAnsi"/>
                <w:iCs/>
                <w:szCs w:val="22"/>
              </w:rPr>
              <w:t xml:space="preserve"> This phenotypic and genetic data on 1382 epilepsy patients will be fundament</w:t>
            </w:r>
            <w:r w:rsidR="000A155F" w:rsidRPr="001932AF">
              <w:rPr>
                <w:rFonts w:asciiTheme="minorHAnsi" w:hAnsiTheme="minorHAnsi" w:cstheme="minorHAnsi"/>
                <w:iCs/>
                <w:szCs w:val="22"/>
              </w:rPr>
              <w:t>al</w:t>
            </w:r>
            <w:r w:rsidR="00E950C7" w:rsidRPr="001932AF">
              <w:rPr>
                <w:rFonts w:asciiTheme="minorHAnsi" w:hAnsiTheme="minorHAnsi" w:cstheme="minorHAnsi"/>
                <w:iCs/>
                <w:szCs w:val="22"/>
              </w:rPr>
              <w:t xml:space="preserve"> for work packages 2 and 3.</w:t>
            </w:r>
          </w:p>
          <w:p w14:paraId="3D977760" w14:textId="09FC5DE7" w:rsidR="006330E4" w:rsidRDefault="000A155F" w:rsidP="00E16346">
            <w:pPr>
              <w:rPr>
                <w:rFonts w:cs="Calibri"/>
                <w:szCs w:val="22"/>
              </w:rPr>
            </w:pPr>
            <w:r w:rsidRPr="004112F8">
              <w:rPr>
                <w:rFonts w:cs="Calibri"/>
                <w:szCs w:val="22"/>
              </w:rPr>
              <w:t xml:space="preserve">The existing database of the Comprehensive Epilepsy Program </w:t>
            </w:r>
            <w:r w:rsidR="004B3736">
              <w:rPr>
                <w:rFonts w:cs="Calibri"/>
                <w:szCs w:val="22"/>
              </w:rPr>
              <w:t xml:space="preserve">(CEP) </w:t>
            </w:r>
            <w:r w:rsidRPr="004112F8">
              <w:rPr>
                <w:rFonts w:cs="Calibri"/>
                <w:szCs w:val="22"/>
              </w:rPr>
              <w:t xml:space="preserve">at </w:t>
            </w:r>
            <w:r w:rsidRPr="004112F8">
              <w:rPr>
                <w:rFonts w:cs="Calibri"/>
                <w:i/>
                <w:szCs w:val="22"/>
              </w:rPr>
              <w:t>Partner 1 and 2</w:t>
            </w:r>
            <w:r w:rsidRPr="004112F8">
              <w:rPr>
                <w:rFonts w:cs="Calibri"/>
                <w:szCs w:val="22"/>
              </w:rPr>
              <w:t>’s institution include</w:t>
            </w:r>
            <w:r w:rsidR="004210E5" w:rsidRPr="004112F8">
              <w:rPr>
                <w:rFonts w:cs="Calibri"/>
                <w:szCs w:val="22"/>
              </w:rPr>
              <w:t>s</w:t>
            </w:r>
            <w:r w:rsidRPr="009860B2">
              <w:rPr>
                <w:rFonts w:cs="Calibri"/>
                <w:szCs w:val="22"/>
              </w:rPr>
              <w:t xml:space="preserve"> drug dosage and seizure frequency at all clinical visits for almost 6000 patients. This database provides the basis for selected recruitment of highly informative patients for the confirmation analysis of the decision support tool in work package 4</w:t>
            </w:r>
            <w:r w:rsidRPr="001932AF">
              <w:rPr>
                <w:rFonts w:cs="Calibri"/>
                <w:szCs w:val="22"/>
              </w:rPr>
              <w:t xml:space="preserve">. Approval for analysing raw EEG and MRI </w:t>
            </w:r>
            <w:r w:rsidR="004210E5" w:rsidRPr="001932AF">
              <w:rPr>
                <w:rFonts w:cs="Calibri"/>
                <w:szCs w:val="22"/>
              </w:rPr>
              <w:t xml:space="preserve">data </w:t>
            </w:r>
            <w:r w:rsidRPr="001932AF">
              <w:rPr>
                <w:rFonts w:cs="Calibri"/>
                <w:szCs w:val="22"/>
              </w:rPr>
              <w:t xml:space="preserve">has already been granted at </w:t>
            </w:r>
            <w:r w:rsidRPr="001932AF">
              <w:rPr>
                <w:rFonts w:cs="Calibri"/>
                <w:i/>
                <w:szCs w:val="22"/>
              </w:rPr>
              <w:t>Partner 1</w:t>
            </w:r>
            <w:r w:rsidR="00D160CF" w:rsidRPr="004112F8">
              <w:rPr>
                <w:rFonts w:cs="Calibri"/>
                <w:szCs w:val="22"/>
              </w:rPr>
              <w:t>,</w:t>
            </w:r>
            <w:r w:rsidRPr="004112F8">
              <w:rPr>
                <w:rFonts w:cs="Calibri"/>
                <w:szCs w:val="22"/>
              </w:rPr>
              <w:t xml:space="preserve"> </w:t>
            </w:r>
            <w:r w:rsidRPr="004112F8">
              <w:rPr>
                <w:rFonts w:cs="Calibri"/>
                <w:i/>
                <w:szCs w:val="22"/>
              </w:rPr>
              <w:t>2</w:t>
            </w:r>
            <w:r w:rsidR="00D160CF" w:rsidRPr="004112F8">
              <w:rPr>
                <w:rFonts w:cs="Calibri"/>
                <w:szCs w:val="22"/>
              </w:rPr>
              <w:t xml:space="preserve"> and </w:t>
            </w:r>
            <w:r w:rsidR="00D160CF" w:rsidRPr="009860B2">
              <w:rPr>
                <w:rFonts w:cs="Calibri"/>
                <w:i/>
                <w:szCs w:val="22"/>
              </w:rPr>
              <w:t>5</w:t>
            </w:r>
            <w:r w:rsidRPr="009860B2">
              <w:rPr>
                <w:rFonts w:cs="Calibri"/>
                <w:szCs w:val="22"/>
              </w:rPr>
              <w:t>’s institution</w:t>
            </w:r>
            <w:r w:rsidRPr="001932AF">
              <w:rPr>
                <w:rFonts w:cs="Calibri"/>
                <w:szCs w:val="22"/>
              </w:rPr>
              <w:t>.</w:t>
            </w:r>
            <w:r w:rsidR="004B3736">
              <w:rPr>
                <w:rFonts w:cs="Calibri"/>
                <w:szCs w:val="22"/>
              </w:rPr>
              <w:t xml:space="preserve"> </w:t>
            </w:r>
            <w:r w:rsidR="006330E4" w:rsidRPr="009A1789">
              <w:rPr>
                <w:rFonts w:cs="Calibri"/>
                <w:i/>
                <w:szCs w:val="22"/>
              </w:rPr>
              <w:t>Partner 5</w:t>
            </w:r>
            <w:r w:rsidR="006330E4">
              <w:rPr>
                <w:rFonts w:cs="Calibri"/>
                <w:szCs w:val="22"/>
              </w:rPr>
              <w:t xml:space="preserve"> has already collected epilepsy type, MRI, EEG, cognitive and TMS data in the single </w:t>
            </w:r>
            <w:proofErr w:type="spellStart"/>
            <w:r w:rsidR="006330E4">
              <w:rPr>
                <w:rFonts w:cs="Calibri"/>
                <w:szCs w:val="22"/>
              </w:rPr>
              <w:t>center</w:t>
            </w:r>
            <w:proofErr w:type="spellEnd"/>
            <w:r w:rsidR="006330E4">
              <w:rPr>
                <w:rFonts w:cs="Calibri"/>
                <w:szCs w:val="22"/>
              </w:rPr>
              <w:t xml:space="preserve"> ‘biomarkers of epilepsy’ study in a Redcap registry and continues prospectively to collect detailed information of all the clinic visits of all their patients; currently altogether 2500. </w:t>
            </w:r>
          </w:p>
          <w:p w14:paraId="2C82C23D" w14:textId="21C1FDA4" w:rsidR="00E16346" w:rsidRDefault="004B3736" w:rsidP="00E16346">
            <w:pPr>
              <w:rPr>
                <w:rFonts w:cs="Calibri"/>
                <w:szCs w:val="22"/>
                <w:lang w:val="en-CA"/>
              </w:rPr>
            </w:pPr>
            <w:r>
              <w:rPr>
                <w:rFonts w:cs="Calibri"/>
                <w:szCs w:val="22"/>
              </w:rPr>
              <w:t xml:space="preserve">The CEP registry contains </w:t>
            </w:r>
            <w:r w:rsidRPr="004B3736">
              <w:rPr>
                <w:rFonts w:cs="Calibri"/>
                <w:szCs w:val="22"/>
              </w:rPr>
              <w:t xml:space="preserve">identifiable data </w:t>
            </w:r>
            <w:r>
              <w:rPr>
                <w:rFonts w:cs="Calibri"/>
                <w:szCs w:val="22"/>
              </w:rPr>
              <w:t>and is maintained</w:t>
            </w:r>
            <w:r w:rsidRPr="004B3736">
              <w:rPr>
                <w:rFonts w:cs="Calibri"/>
                <w:szCs w:val="22"/>
              </w:rPr>
              <w:t xml:space="preserve"> in databases hosted on secure servers within the Health Knowledge Hub </w:t>
            </w:r>
            <w:r w:rsidR="009A1789">
              <w:rPr>
                <w:rFonts w:cs="Calibri"/>
                <w:szCs w:val="22"/>
              </w:rPr>
              <w:t>a</w:t>
            </w:r>
            <w:r w:rsidRPr="004B3736">
              <w:rPr>
                <w:rFonts w:cs="Calibri"/>
                <w:szCs w:val="22"/>
              </w:rPr>
              <w:t>t the University of Calgary</w:t>
            </w:r>
            <w:r w:rsidR="00DE0C61">
              <w:rPr>
                <w:rFonts w:cs="Calibri"/>
                <w:szCs w:val="22"/>
              </w:rPr>
              <w:t xml:space="preserve"> in compliance with institution privacy regulations and processes</w:t>
            </w:r>
            <w:r w:rsidRPr="004B3736">
              <w:rPr>
                <w:rFonts w:cs="Calibri"/>
                <w:szCs w:val="22"/>
              </w:rPr>
              <w:t xml:space="preserve">. The </w:t>
            </w:r>
            <w:r w:rsidR="009A1789" w:rsidRPr="004B3736">
              <w:rPr>
                <w:rFonts w:cs="Calibri"/>
                <w:szCs w:val="22"/>
              </w:rPr>
              <w:t xml:space="preserve">Health Knowledge Hub </w:t>
            </w:r>
            <w:r w:rsidRPr="004B3736">
              <w:rPr>
                <w:rFonts w:cs="Calibri"/>
                <w:szCs w:val="22"/>
              </w:rPr>
              <w:t xml:space="preserve">is a secure server zone that can only be accessed via strictly controlled internal networks. </w:t>
            </w:r>
            <w:r w:rsidR="00E16346">
              <w:rPr>
                <w:rFonts w:cs="Calibri"/>
                <w:szCs w:val="22"/>
                <w:lang w:val="en-CA"/>
              </w:rPr>
              <w:t>Personal Health Numbers are</w:t>
            </w:r>
            <w:r w:rsidR="00E16346" w:rsidRPr="00E16346">
              <w:rPr>
                <w:rFonts w:cs="Calibri"/>
                <w:szCs w:val="22"/>
                <w:lang w:val="en-CA"/>
              </w:rPr>
              <w:t xml:space="preserve"> used to link individual MRI (in DICOM format) and EEG (as .</w:t>
            </w:r>
            <w:proofErr w:type="spellStart"/>
            <w:r w:rsidR="00E16346" w:rsidRPr="00E16346">
              <w:rPr>
                <w:rFonts w:cs="Calibri"/>
                <w:szCs w:val="22"/>
                <w:lang w:val="en-CA"/>
              </w:rPr>
              <w:t>eeg</w:t>
            </w:r>
            <w:proofErr w:type="spellEnd"/>
            <w:r w:rsidR="00E16346" w:rsidRPr="00E16346">
              <w:rPr>
                <w:rFonts w:cs="Calibri"/>
                <w:szCs w:val="22"/>
                <w:lang w:val="en-CA"/>
              </w:rPr>
              <w:t xml:space="preserve"> files converted to MATLAB arrays) data to the CEP registry so</w:t>
            </w:r>
            <w:r w:rsidR="00DE0C61">
              <w:rPr>
                <w:rFonts w:cs="Calibri"/>
                <w:szCs w:val="22"/>
                <w:lang w:val="en-CA"/>
              </w:rPr>
              <w:t xml:space="preserve"> that high-dimensional biological</w:t>
            </w:r>
            <w:r w:rsidR="00E16346" w:rsidRPr="00E16346">
              <w:rPr>
                <w:rFonts w:cs="Calibri"/>
                <w:szCs w:val="22"/>
                <w:lang w:val="en-CA"/>
              </w:rPr>
              <w:t xml:space="preserve">, demographic, and clinical data can be used to </w:t>
            </w:r>
            <w:r w:rsidR="00DC4551">
              <w:rPr>
                <w:rFonts w:cs="Calibri"/>
                <w:szCs w:val="22"/>
                <w:lang w:val="en-CA"/>
              </w:rPr>
              <w:t>test</w:t>
            </w:r>
            <w:r w:rsidR="00DC4551" w:rsidRPr="00E16346">
              <w:rPr>
                <w:rFonts w:cs="Calibri"/>
                <w:szCs w:val="22"/>
                <w:lang w:val="en-CA"/>
              </w:rPr>
              <w:t xml:space="preserve"> </w:t>
            </w:r>
            <w:r w:rsidR="00E16346" w:rsidRPr="00E16346">
              <w:rPr>
                <w:rFonts w:cs="Calibri"/>
                <w:szCs w:val="22"/>
                <w:lang w:val="en-CA"/>
              </w:rPr>
              <w:t>the prediction model.</w:t>
            </w:r>
            <w:r w:rsidR="00E16346">
              <w:rPr>
                <w:rFonts w:cs="Calibri"/>
                <w:szCs w:val="22"/>
                <w:lang w:val="en-CA"/>
              </w:rPr>
              <w:t xml:space="preserve"> Currently, we have linked 180 MRI studies to CEP patients and are </w:t>
            </w:r>
            <w:proofErr w:type="spellStart"/>
            <w:r w:rsidR="00E16346">
              <w:rPr>
                <w:rFonts w:cs="Calibri"/>
                <w:szCs w:val="22"/>
                <w:lang w:val="en-CA"/>
              </w:rPr>
              <w:t>featurising</w:t>
            </w:r>
            <w:proofErr w:type="spellEnd"/>
            <w:r w:rsidR="00E16346">
              <w:rPr>
                <w:rFonts w:cs="Calibri"/>
                <w:szCs w:val="22"/>
                <w:lang w:val="en-CA"/>
              </w:rPr>
              <w:t xml:space="preserve"> the data for predictive purposes. Processes are now being created for extraction and storage of EEG files from the Calgary EEG Laboratory on secure servers. These studies are already </w:t>
            </w:r>
            <w:proofErr w:type="gramStart"/>
            <w:r w:rsidR="00E16346">
              <w:rPr>
                <w:rFonts w:cs="Calibri"/>
                <w:szCs w:val="22"/>
                <w:lang w:val="en-CA"/>
              </w:rPr>
              <w:t>available</w:t>
            </w:r>
            <w:proofErr w:type="gramEnd"/>
            <w:r w:rsidR="00E16346">
              <w:rPr>
                <w:rFonts w:cs="Calibri"/>
                <w:szCs w:val="22"/>
                <w:lang w:val="en-CA"/>
              </w:rPr>
              <w:t xml:space="preserve"> so analyses will start almost immediately after standard operating procedures are creat</w:t>
            </w:r>
            <w:r w:rsidR="00DE0C61">
              <w:rPr>
                <w:rFonts w:cs="Calibri"/>
                <w:szCs w:val="22"/>
                <w:lang w:val="en-CA"/>
              </w:rPr>
              <w:t>ed.</w:t>
            </w:r>
            <w:r w:rsidR="004C1576">
              <w:rPr>
                <w:rFonts w:cs="Calibri"/>
                <w:szCs w:val="22"/>
                <w:lang w:val="en-CA"/>
              </w:rPr>
              <w:t xml:space="preserve"> Currently, there are 821 patients on carbamazepine, 587 on valproic acid, 880 on levetiracetam, and 44 on </w:t>
            </w:r>
            <w:proofErr w:type="spellStart"/>
            <w:r w:rsidR="004C1576">
              <w:rPr>
                <w:rFonts w:cs="Calibri"/>
                <w:szCs w:val="22"/>
                <w:lang w:val="en-CA"/>
              </w:rPr>
              <w:t>lacosamide</w:t>
            </w:r>
            <w:proofErr w:type="spellEnd"/>
            <w:r w:rsidR="00DC4551">
              <w:rPr>
                <w:rFonts w:cs="Calibri"/>
                <w:szCs w:val="22"/>
                <w:lang w:val="en-CA"/>
              </w:rPr>
              <w:t xml:space="preserve"> indicating that the aim of 25 patients per drug can be well achieved.</w:t>
            </w:r>
          </w:p>
          <w:p w14:paraId="3AAA753A" w14:textId="77777777" w:rsidR="00FD00F5" w:rsidRPr="004112F8" w:rsidRDefault="00FD00F5" w:rsidP="009A1789">
            <w:pPr>
              <w:spacing w:before="240"/>
              <w:jc w:val="both"/>
              <w:rPr>
                <w:rFonts w:asciiTheme="minorHAnsi" w:hAnsiTheme="minorHAnsi" w:cstheme="minorHAnsi"/>
                <w:b/>
                <w:iCs/>
              </w:rPr>
            </w:pPr>
            <w:r w:rsidRPr="004112F8">
              <w:rPr>
                <w:rFonts w:asciiTheme="minorHAnsi" w:hAnsiTheme="minorHAnsi" w:cstheme="minorHAnsi"/>
                <w:b/>
                <w:iCs/>
              </w:rPr>
              <w:lastRenderedPageBreak/>
              <w:t>Table 1. Samples with epilepsy and available exome sequencing data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037"/>
              <w:gridCol w:w="965"/>
              <w:gridCol w:w="3711"/>
            </w:tblGrid>
            <w:tr w:rsidR="00FD00F5" w:rsidRPr="001932AF" w14:paraId="25381B95" w14:textId="77777777" w:rsidTr="009059C0">
              <w:trPr>
                <w:trHeight w:hRule="exact" w:val="283"/>
              </w:trPr>
              <w:tc>
                <w:tcPr>
                  <w:tcW w:w="0" w:type="auto"/>
                </w:tcPr>
                <w:p w14:paraId="385FFC2D" w14:textId="77777777" w:rsidR="00FD00F5" w:rsidRPr="004112F8" w:rsidRDefault="00FD00F5" w:rsidP="009059C0">
                  <w:pPr>
                    <w:jc w:val="both"/>
                    <w:rPr>
                      <w:rFonts w:asciiTheme="minorHAnsi" w:hAnsiTheme="minorHAnsi" w:cstheme="minorHAnsi"/>
                      <w:iCs/>
                    </w:rPr>
                  </w:pPr>
                </w:p>
              </w:tc>
              <w:tc>
                <w:tcPr>
                  <w:tcW w:w="0" w:type="auto"/>
                  <w:tcBorders>
                    <w:bottom w:val="single" w:sz="4" w:space="0" w:color="auto"/>
                  </w:tcBorders>
                </w:tcPr>
                <w:p w14:paraId="555A1679" w14:textId="77777777" w:rsidR="00FD00F5" w:rsidRPr="00523B6B" w:rsidRDefault="00FD00F5" w:rsidP="009059C0">
                  <w:pPr>
                    <w:spacing w:before="20" w:after="20"/>
                    <w:jc w:val="both"/>
                    <w:rPr>
                      <w:rFonts w:asciiTheme="minorHAnsi" w:hAnsiTheme="minorHAnsi" w:cstheme="minorHAnsi"/>
                      <w:b/>
                      <w:iCs/>
                    </w:rPr>
                  </w:pPr>
                  <w:r w:rsidRPr="00523B6B">
                    <w:rPr>
                      <w:rFonts w:asciiTheme="minorHAnsi" w:hAnsiTheme="minorHAnsi" w:cstheme="minorHAnsi"/>
                      <w:b/>
                      <w:iCs/>
                    </w:rPr>
                    <w:t>Site</w:t>
                  </w:r>
                </w:p>
              </w:tc>
              <w:tc>
                <w:tcPr>
                  <w:tcW w:w="0" w:type="auto"/>
                  <w:tcBorders>
                    <w:bottom w:val="single" w:sz="4" w:space="0" w:color="auto"/>
                  </w:tcBorders>
                </w:tcPr>
                <w:p w14:paraId="7C1D0EC6" w14:textId="77777777" w:rsidR="00FD00F5" w:rsidRPr="004116FA" w:rsidRDefault="00FD00F5" w:rsidP="009059C0">
                  <w:pPr>
                    <w:spacing w:before="20" w:after="20"/>
                    <w:jc w:val="center"/>
                    <w:rPr>
                      <w:rFonts w:asciiTheme="minorHAnsi" w:hAnsiTheme="minorHAnsi" w:cstheme="minorHAnsi"/>
                      <w:b/>
                      <w:iCs/>
                    </w:rPr>
                  </w:pPr>
                  <w:r w:rsidRPr="004116FA">
                    <w:rPr>
                      <w:rFonts w:asciiTheme="minorHAnsi" w:hAnsiTheme="minorHAnsi" w:cstheme="minorHAnsi"/>
                      <w:b/>
                      <w:iCs/>
                    </w:rPr>
                    <w:t>Number</w:t>
                  </w:r>
                </w:p>
              </w:tc>
              <w:tc>
                <w:tcPr>
                  <w:tcW w:w="0" w:type="auto"/>
                  <w:tcBorders>
                    <w:bottom w:val="single" w:sz="4" w:space="0" w:color="auto"/>
                  </w:tcBorders>
                </w:tcPr>
                <w:p w14:paraId="01CCB493" w14:textId="77777777" w:rsidR="00FD00F5" w:rsidRPr="004116FA" w:rsidRDefault="00FD00F5" w:rsidP="009059C0">
                  <w:pPr>
                    <w:spacing w:before="20" w:after="20"/>
                    <w:jc w:val="center"/>
                    <w:rPr>
                      <w:rFonts w:asciiTheme="minorHAnsi" w:hAnsiTheme="minorHAnsi" w:cstheme="minorHAnsi"/>
                      <w:b/>
                      <w:iCs/>
                    </w:rPr>
                  </w:pPr>
                  <w:r w:rsidRPr="004116FA">
                    <w:rPr>
                      <w:rFonts w:asciiTheme="minorHAnsi" w:hAnsiTheme="minorHAnsi" w:cstheme="minorHAnsi"/>
                      <w:b/>
                      <w:iCs/>
                    </w:rPr>
                    <w:t>Status</w:t>
                  </w:r>
                </w:p>
              </w:tc>
            </w:tr>
            <w:tr w:rsidR="00FD00F5" w:rsidRPr="001932AF" w14:paraId="29DF558B" w14:textId="77777777" w:rsidTr="009059C0">
              <w:trPr>
                <w:trHeight w:hRule="exact" w:val="283"/>
              </w:trPr>
              <w:tc>
                <w:tcPr>
                  <w:tcW w:w="0" w:type="auto"/>
                </w:tcPr>
                <w:p w14:paraId="7486F51A" w14:textId="77777777" w:rsidR="00FD00F5" w:rsidRPr="001932AF" w:rsidRDefault="00FD00F5" w:rsidP="009059C0">
                  <w:pPr>
                    <w:jc w:val="both"/>
                    <w:rPr>
                      <w:rFonts w:asciiTheme="minorHAnsi" w:hAnsiTheme="minorHAnsi" w:cstheme="minorHAnsi"/>
                      <w:iCs/>
                    </w:rPr>
                  </w:pPr>
                </w:p>
              </w:tc>
              <w:tc>
                <w:tcPr>
                  <w:tcW w:w="0" w:type="auto"/>
                  <w:tcBorders>
                    <w:top w:val="single" w:sz="4" w:space="0" w:color="auto"/>
                  </w:tcBorders>
                </w:tcPr>
                <w:p w14:paraId="7875CC58" w14:textId="77777777" w:rsidR="00FD00F5" w:rsidRPr="001932AF" w:rsidRDefault="00FD00F5" w:rsidP="009059C0">
                  <w:pPr>
                    <w:spacing w:before="0" w:after="0"/>
                    <w:rPr>
                      <w:rFonts w:asciiTheme="minorHAnsi" w:hAnsiTheme="minorHAnsi" w:cstheme="minorHAnsi"/>
                      <w:iCs/>
                    </w:rPr>
                  </w:pPr>
                  <w:r w:rsidRPr="001932AF">
                    <w:rPr>
                      <w:rFonts w:asciiTheme="minorHAnsi" w:hAnsiTheme="minorHAnsi" w:cstheme="minorHAnsi"/>
                      <w:iCs/>
                    </w:rPr>
                    <w:t>Germany - Partner 4</w:t>
                  </w:r>
                </w:p>
              </w:tc>
              <w:tc>
                <w:tcPr>
                  <w:tcW w:w="0" w:type="auto"/>
                  <w:tcBorders>
                    <w:top w:val="single" w:sz="4" w:space="0" w:color="auto"/>
                  </w:tcBorders>
                </w:tcPr>
                <w:p w14:paraId="5A2D4D5E" w14:textId="77777777" w:rsidR="00FD00F5" w:rsidRPr="001932AF" w:rsidRDefault="00FD00F5" w:rsidP="009059C0">
                  <w:pPr>
                    <w:tabs>
                      <w:tab w:val="center" w:pos="389"/>
                    </w:tabs>
                    <w:spacing w:before="0" w:after="0"/>
                    <w:jc w:val="center"/>
                    <w:rPr>
                      <w:rFonts w:asciiTheme="minorHAnsi" w:hAnsiTheme="minorHAnsi" w:cstheme="minorHAnsi"/>
                      <w:iCs/>
                    </w:rPr>
                  </w:pPr>
                  <w:r w:rsidRPr="001932AF">
                    <w:rPr>
                      <w:rFonts w:asciiTheme="minorHAnsi" w:hAnsiTheme="minorHAnsi" w:cstheme="minorHAnsi"/>
                      <w:iCs/>
                    </w:rPr>
                    <w:t>259</w:t>
                  </w:r>
                </w:p>
              </w:tc>
              <w:tc>
                <w:tcPr>
                  <w:tcW w:w="0" w:type="auto"/>
                  <w:tcBorders>
                    <w:top w:val="single" w:sz="4" w:space="0" w:color="auto"/>
                  </w:tcBorders>
                </w:tcPr>
                <w:p w14:paraId="16FE03AA" w14:textId="77777777" w:rsidR="00FD00F5" w:rsidRPr="001932AF" w:rsidRDefault="00FD00F5" w:rsidP="009059C0">
                  <w:pPr>
                    <w:spacing w:before="0" w:after="0"/>
                    <w:jc w:val="center"/>
                    <w:rPr>
                      <w:rFonts w:asciiTheme="minorHAnsi" w:hAnsiTheme="minorHAnsi" w:cstheme="minorHAnsi"/>
                      <w:iCs/>
                    </w:rPr>
                  </w:pPr>
                  <w:r w:rsidRPr="001932AF">
                    <w:rPr>
                      <w:rFonts w:asciiTheme="minorHAnsi" w:hAnsiTheme="minorHAnsi" w:cstheme="minorHAnsi"/>
                      <w:iCs/>
                    </w:rPr>
                    <w:t>exome sequencing done, data received</w:t>
                  </w:r>
                </w:p>
              </w:tc>
            </w:tr>
            <w:tr w:rsidR="00FD00F5" w:rsidRPr="001932AF" w14:paraId="08388FF1" w14:textId="77777777" w:rsidTr="009059C0">
              <w:trPr>
                <w:trHeight w:hRule="exact" w:val="283"/>
              </w:trPr>
              <w:tc>
                <w:tcPr>
                  <w:tcW w:w="0" w:type="auto"/>
                </w:tcPr>
                <w:p w14:paraId="77E18597" w14:textId="77777777" w:rsidR="00FD00F5" w:rsidRPr="001932AF" w:rsidRDefault="00FD00F5" w:rsidP="009059C0">
                  <w:pPr>
                    <w:jc w:val="both"/>
                    <w:rPr>
                      <w:rFonts w:asciiTheme="minorHAnsi" w:hAnsiTheme="minorHAnsi" w:cstheme="minorHAnsi"/>
                      <w:iCs/>
                    </w:rPr>
                  </w:pPr>
                </w:p>
              </w:tc>
              <w:tc>
                <w:tcPr>
                  <w:tcW w:w="0" w:type="auto"/>
                </w:tcPr>
                <w:p w14:paraId="21CEF8BB" w14:textId="77777777" w:rsidR="00FD00F5" w:rsidRPr="001932AF" w:rsidRDefault="00FD00F5" w:rsidP="009059C0">
                  <w:pPr>
                    <w:spacing w:before="0" w:after="0"/>
                    <w:rPr>
                      <w:rFonts w:asciiTheme="minorHAnsi" w:hAnsiTheme="minorHAnsi" w:cstheme="minorHAnsi"/>
                      <w:iCs/>
                    </w:rPr>
                  </w:pPr>
                  <w:r w:rsidRPr="001932AF">
                    <w:rPr>
                      <w:rFonts w:asciiTheme="minorHAnsi" w:hAnsiTheme="minorHAnsi" w:cstheme="minorHAnsi"/>
                      <w:iCs/>
                    </w:rPr>
                    <w:t>Finland - Partner 5</w:t>
                  </w:r>
                </w:p>
              </w:tc>
              <w:tc>
                <w:tcPr>
                  <w:tcW w:w="0" w:type="auto"/>
                </w:tcPr>
                <w:p w14:paraId="1C28CF9D" w14:textId="77777777" w:rsidR="00FD00F5" w:rsidRPr="001932AF" w:rsidRDefault="00FD00F5" w:rsidP="009059C0">
                  <w:pPr>
                    <w:spacing w:before="0" w:after="0"/>
                    <w:jc w:val="center"/>
                    <w:rPr>
                      <w:rFonts w:asciiTheme="minorHAnsi" w:hAnsiTheme="minorHAnsi" w:cstheme="minorHAnsi"/>
                      <w:iCs/>
                    </w:rPr>
                  </w:pPr>
                  <w:r w:rsidRPr="001932AF">
                    <w:rPr>
                      <w:rFonts w:asciiTheme="minorHAnsi" w:hAnsiTheme="minorHAnsi" w:cstheme="minorHAnsi"/>
                      <w:iCs/>
                    </w:rPr>
                    <w:t>736</w:t>
                  </w:r>
                </w:p>
              </w:tc>
              <w:tc>
                <w:tcPr>
                  <w:tcW w:w="0" w:type="auto"/>
                </w:tcPr>
                <w:p w14:paraId="64B17DEB" w14:textId="77777777" w:rsidR="00FD00F5" w:rsidRPr="001932AF" w:rsidRDefault="00FD00F5" w:rsidP="009059C0">
                  <w:pPr>
                    <w:spacing w:before="0" w:after="0"/>
                    <w:jc w:val="center"/>
                    <w:rPr>
                      <w:rFonts w:asciiTheme="minorHAnsi" w:hAnsiTheme="minorHAnsi" w:cstheme="minorHAnsi"/>
                      <w:iCs/>
                    </w:rPr>
                  </w:pPr>
                  <w:r w:rsidRPr="001932AF">
                    <w:rPr>
                      <w:rFonts w:asciiTheme="minorHAnsi" w:hAnsiTheme="minorHAnsi" w:cstheme="minorHAnsi"/>
                      <w:iCs/>
                    </w:rPr>
                    <w:t>exome sequencing done, data received</w:t>
                  </w:r>
                </w:p>
              </w:tc>
            </w:tr>
            <w:tr w:rsidR="00FD00F5" w:rsidRPr="001932AF" w14:paraId="2C36F5C2" w14:textId="77777777" w:rsidTr="009059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3"/>
              </w:trPr>
              <w:tc>
                <w:tcPr>
                  <w:tcW w:w="0" w:type="auto"/>
                  <w:tcBorders>
                    <w:top w:val="nil"/>
                    <w:left w:val="nil"/>
                    <w:bottom w:val="nil"/>
                    <w:right w:val="nil"/>
                  </w:tcBorders>
                </w:tcPr>
                <w:p w14:paraId="7CF6D5C8" w14:textId="77777777" w:rsidR="00FD00F5" w:rsidRPr="001932AF" w:rsidRDefault="00FD00F5" w:rsidP="009059C0">
                  <w:pPr>
                    <w:jc w:val="both"/>
                    <w:rPr>
                      <w:rFonts w:asciiTheme="minorHAnsi" w:hAnsiTheme="minorHAnsi" w:cstheme="minorHAnsi"/>
                      <w:iCs/>
                    </w:rPr>
                  </w:pPr>
                </w:p>
              </w:tc>
              <w:tc>
                <w:tcPr>
                  <w:tcW w:w="0" w:type="auto"/>
                  <w:tcBorders>
                    <w:top w:val="nil"/>
                    <w:left w:val="nil"/>
                    <w:bottom w:val="nil"/>
                    <w:right w:val="nil"/>
                  </w:tcBorders>
                </w:tcPr>
                <w:p w14:paraId="24745391" w14:textId="77777777" w:rsidR="00FD00F5" w:rsidRPr="001932AF" w:rsidRDefault="00FD00F5" w:rsidP="009059C0">
                  <w:pPr>
                    <w:spacing w:before="0" w:after="0"/>
                    <w:rPr>
                      <w:rFonts w:asciiTheme="minorHAnsi" w:hAnsiTheme="minorHAnsi" w:cstheme="minorHAnsi"/>
                      <w:iCs/>
                    </w:rPr>
                  </w:pPr>
                  <w:r w:rsidRPr="001932AF">
                    <w:rPr>
                      <w:rFonts w:asciiTheme="minorHAnsi" w:hAnsiTheme="minorHAnsi" w:cstheme="minorHAnsi"/>
                      <w:iCs/>
                    </w:rPr>
                    <w:t>Belgium - Partner 6</w:t>
                  </w:r>
                </w:p>
              </w:tc>
              <w:tc>
                <w:tcPr>
                  <w:tcW w:w="0" w:type="auto"/>
                  <w:tcBorders>
                    <w:top w:val="nil"/>
                    <w:left w:val="nil"/>
                    <w:bottom w:val="nil"/>
                    <w:right w:val="nil"/>
                  </w:tcBorders>
                </w:tcPr>
                <w:p w14:paraId="1DB6A989" w14:textId="77777777" w:rsidR="00FD00F5" w:rsidRPr="001932AF" w:rsidRDefault="00FD00F5" w:rsidP="009059C0">
                  <w:pPr>
                    <w:spacing w:before="0" w:after="0"/>
                    <w:jc w:val="center"/>
                    <w:rPr>
                      <w:rFonts w:asciiTheme="minorHAnsi" w:hAnsiTheme="minorHAnsi" w:cstheme="minorHAnsi"/>
                      <w:iCs/>
                    </w:rPr>
                  </w:pPr>
                  <w:r w:rsidRPr="001932AF">
                    <w:rPr>
                      <w:rFonts w:asciiTheme="minorHAnsi" w:hAnsiTheme="minorHAnsi" w:cstheme="minorHAnsi"/>
                      <w:iCs/>
                    </w:rPr>
                    <w:t>387</w:t>
                  </w:r>
                </w:p>
              </w:tc>
              <w:tc>
                <w:tcPr>
                  <w:tcW w:w="0" w:type="auto"/>
                  <w:tcBorders>
                    <w:top w:val="nil"/>
                    <w:left w:val="nil"/>
                    <w:bottom w:val="nil"/>
                    <w:right w:val="nil"/>
                  </w:tcBorders>
                </w:tcPr>
                <w:p w14:paraId="0392A7AB" w14:textId="77777777" w:rsidR="00FD00F5" w:rsidRPr="001932AF" w:rsidRDefault="00FD00F5" w:rsidP="009059C0">
                  <w:pPr>
                    <w:spacing w:before="0" w:after="0"/>
                    <w:jc w:val="center"/>
                    <w:rPr>
                      <w:rFonts w:asciiTheme="minorHAnsi" w:hAnsiTheme="minorHAnsi" w:cstheme="minorHAnsi"/>
                      <w:iCs/>
                    </w:rPr>
                  </w:pPr>
                  <w:r w:rsidRPr="001932AF">
                    <w:rPr>
                      <w:rFonts w:asciiTheme="minorHAnsi" w:hAnsiTheme="minorHAnsi" w:cstheme="minorHAnsi"/>
                      <w:iCs/>
                    </w:rPr>
                    <w:t>exome sequencing done, data received</w:t>
                  </w:r>
                </w:p>
              </w:tc>
            </w:tr>
            <w:tr w:rsidR="00FD00F5" w:rsidRPr="001932AF" w14:paraId="35192DB1" w14:textId="77777777" w:rsidTr="009059C0">
              <w:trPr>
                <w:trHeight w:hRule="exact" w:val="283"/>
              </w:trPr>
              <w:tc>
                <w:tcPr>
                  <w:tcW w:w="0" w:type="auto"/>
                  <w:tcBorders>
                    <w:top w:val="single" w:sz="4" w:space="0" w:color="auto"/>
                  </w:tcBorders>
                </w:tcPr>
                <w:p w14:paraId="537ED483" w14:textId="77777777" w:rsidR="00FD00F5" w:rsidRPr="001932AF" w:rsidRDefault="00FD00F5" w:rsidP="009059C0">
                  <w:pPr>
                    <w:jc w:val="both"/>
                    <w:rPr>
                      <w:rFonts w:asciiTheme="minorHAnsi" w:hAnsiTheme="minorHAnsi" w:cstheme="minorHAnsi"/>
                      <w:iCs/>
                    </w:rPr>
                  </w:pPr>
                </w:p>
              </w:tc>
              <w:tc>
                <w:tcPr>
                  <w:tcW w:w="0" w:type="auto"/>
                  <w:tcBorders>
                    <w:top w:val="single" w:sz="4" w:space="0" w:color="auto"/>
                  </w:tcBorders>
                </w:tcPr>
                <w:p w14:paraId="43AB98E8" w14:textId="77777777" w:rsidR="00FD00F5" w:rsidRPr="001932AF" w:rsidRDefault="00FD00F5" w:rsidP="009059C0">
                  <w:pPr>
                    <w:spacing w:before="20" w:after="20"/>
                    <w:jc w:val="both"/>
                    <w:rPr>
                      <w:rFonts w:asciiTheme="minorHAnsi" w:hAnsiTheme="minorHAnsi" w:cstheme="minorHAnsi"/>
                      <w:b/>
                      <w:iCs/>
                    </w:rPr>
                  </w:pPr>
                  <w:r w:rsidRPr="001932AF">
                    <w:rPr>
                      <w:rFonts w:asciiTheme="minorHAnsi" w:hAnsiTheme="minorHAnsi" w:cstheme="minorHAnsi"/>
                      <w:b/>
                      <w:iCs/>
                    </w:rPr>
                    <w:t>Total</w:t>
                  </w:r>
                </w:p>
              </w:tc>
              <w:tc>
                <w:tcPr>
                  <w:tcW w:w="0" w:type="auto"/>
                  <w:tcBorders>
                    <w:top w:val="single" w:sz="4" w:space="0" w:color="auto"/>
                  </w:tcBorders>
                </w:tcPr>
                <w:p w14:paraId="2915C4AA" w14:textId="77777777" w:rsidR="00FD00F5" w:rsidRPr="001932AF" w:rsidRDefault="00FD00F5" w:rsidP="009059C0">
                  <w:pPr>
                    <w:spacing w:before="20" w:after="20"/>
                    <w:jc w:val="center"/>
                    <w:rPr>
                      <w:rFonts w:asciiTheme="minorHAnsi" w:hAnsiTheme="minorHAnsi" w:cstheme="minorHAnsi"/>
                      <w:b/>
                      <w:iCs/>
                    </w:rPr>
                  </w:pPr>
                  <w:r w:rsidRPr="001932AF">
                    <w:rPr>
                      <w:rFonts w:asciiTheme="minorHAnsi" w:hAnsiTheme="minorHAnsi" w:cstheme="minorHAnsi"/>
                      <w:b/>
                      <w:iCs/>
                    </w:rPr>
                    <w:t>1382</w:t>
                  </w:r>
                </w:p>
              </w:tc>
              <w:tc>
                <w:tcPr>
                  <w:tcW w:w="0" w:type="auto"/>
                  <w:tcBorders>
                    <w:top w:val="single" w:sz="4" w:space="0" w:color="auto"/>
                  </w:tcBorders>
                </w:tcPr>
                <w:p w14:paraId="43267311" w14:textId="77777777" w:rsidR="00FD00F5" w:rsidRPr="001932AF" w:rsidRDefault="00FD00F5" w:rsidP="009059C0">
                  <w:pPr>
                    <w:spacing w:before="20" w:after="20"/>
                    <w:jc w:val="center"/>
                    <w:rPr>
                      <w:rFonts w:asciiTheme="minorHAnsi" w:hAnsiTheme="minorHAnsi" w:cstheme="minorHAnsi"/>
                      <w:iCs/>
                    </w:rPr>
                  </w:pPr>
                </w:p>
              </w:tc>
            </w:tr>
          </w:tbl>
          <w:p w14:paraId="21FAA2F7" w14:textId="77777777" w:rsidR="00C27D0D" w:rsidRPr="001932AF" w:rsidRDefault="00C27D0D" w:rsidP="00FD00F5">
            <w:pPr>
              <w:spacing w:before="120"/>
              <w:jc w:val="both"/>
              <w:rPr>
                <w:rFonts w:asciiTheme="minorHAnsi" w:hAnsiTheme="minorHAnsi" w:cstheme="minorHAnsi"/>
                <w:b/>
                <w:iCs/>
              </w:rPr>
            </w:pPr>
          </w:p>
          <w:p w14:paraId="274A9208" w14:textId="77777777" w:rsidR="00FD00F5" w:rsidRPr="001932AF" w:rsidRDefault="00FD00F5" w:rsidP="00FD00F5">
            <w:pPr>
              <w:spacing w:before="120"/>
              <w:jc w:val="both"/>
              <w:rPr>
                <w:rFonts w:asciiTheme="minorHAnsi" w:hAnsiTheme="minorHAnsi" w:cstheme="minorHAnsi"/>
                <w:iCs/>
              </w:rPr>
            </w:pPr>
            <w:r w:rsidRPr="00C723CC">
              <w:rPr>
                <w:noProof/>
                <w:sz w:val="24"/>
                <w:lang w:val="en-US" w:eastAsia="en-US"/>
              </w:rPr>
              <w:drawing>
                <wp:anchor distT="0" distB="0" distL="114300" distR="114300" simplePos="0" relativeHeight="251664384" behindDoc="0" locked="0" layoutInCell="1" allowOverlap="1" wp14:anchorId="7BE68B5A" wp14:editId="567CE5F1">
                  <wp:simplePos x="0" y="0"/>
                  <wp:positionH relativeFrom="column">
                    <wp:posOffset>0</wp:posOffset>
                  </wp:positionH>
                  <wp:positionV relativeFrom="paragraph">
                    <wp:posOffset>299720</wp:posOffset>
                  </wp:positionV>
                  <wp:extent cx="5580000" cy="4014000"/>
                  <wp:effectExtent l="0" t="0" r="1905"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0000" cy="4014000"/>
                          </a:xfrm>
                          <a:prstGeom prst="rect">
                            <a:avLst/>
                          </a:prstGeom>
                        </pic:spPr>
                      </pic:pic>
                    </a:graphicData>
                  </a:graphic>
                  <wp14:sizeRelH relativeFrom="margin">
                    <wp14:pctWidth>0</wp14:pctWidth>
                  </wp14:sizeRelH>
                  <wp14:sizeRelV relativeFrom="margin">
                    <wp14:pctHeight>0</wp14:pctHeight>
                  </wp14:sizeRelV>
                </wp:anchor>
              </w:drawing>
            </w:r>
            <w:r w:rsidRPr="001932AF">
              <w:rPr>
                <w:rFonts w:asciiTheme="minorHAnsi" w:hAnsiTheme="minorHAnsi" w:cstheme="minorHAnsi"/>
                <w:b/>
                <w:iCs/>
              </w:rPr>
              <w:t>2. Preliminary data</w:t>
            </w:r>
          </w:p>
          <w:p w14:paraId="59263D48" w14:textId="4DB73F73" w:rsidR="00EB3CE8" w:rsidRPr="004116FA" w:rsidRDefault="00FD00F5" w:rsidP="008F6EF3">
            <w:pPr>
              <w:rPr>
                <w:rFonts w:cs="Calibri"/>
                <w:szCs w:val="22"/>
              </w:rPr>
            </w:pPr>
            <w:r w:rsidRPr="001932AF">
              <w:rPr>
                <w:rFonts w:asciiTheme="minorHAnsi" w:hAnsiTheme="minorHAnsi" w:cstheme="minorHAnsi"/>
                <w:b/>
              </w:rPr>
              <w:t xml:space="preserve">Figure </w:t>
            </w:r>
            <w:r w:rsidRPr="001932AF">
              <w:rPr>
                <w:rFonts w:asciiTheme="minorHAnsi" w:hAnsiTheme="minorHAnsi" w:cstheme="minorHAnsi"/>
                <w:b/>
              </w:rPr>
              <w:fldChar w:fldCharType="begin"/>
            </w:r>
            <w:r w:rsidRPr="001932AF">
              <w:rPr>
                <w:rFonts w:asciiTheme="minorHAnsi" w:hAnsiTheme="minorHAnsi" w:cstheme="minorHAnsi"/>
                <w:b/>
              </w:rPr>
              <w:instrText xml:space="preserve"> SEQ Figure \* ARABIC </w:instrText>
            </w:r>
            <w:r w:rsidRPr="001932AF">
              <w:rPr>
                <w:rFonts w:asciiTheme="minorHAnsi" w:hAnsiTheme="minorHAnsi" w:cstheme="minorHAnsi"/>
                <w:b/>
              </w:rPr>
              <w:fldChar w:fldCharType="separate"/>
            </w:r>
            <w:r w:rsidRPr="001932AF">
              <w:rPr>
                <w:rFonts w:asciiTheme="minorHAnsi" w:hAnsiTheme="minorHAnsi" w:cstheme="minorHAnsi"/>
                <w:b/>
                <w:noProof/>
              </w:rPr>
              <w:t>1</w:t>
            </w:r>
            <w:r w:rsidRPr="001932AF">
              <w:rPr>
                <w:rFonts w:asciiTheme="minorHAnsi" w:hAnsiTheme="minorHAnsi" w:cstheme="minorHAnsi"/>
                <w:b/>
              </w:rPr>
              <w:fldChar w:fldCharType="end"/>
            </w:r>
            <w:r w:rsidRPr="001932AF">
              <w:rPr>
                <w:rFonts w:asciiTheme="minorHAnsi" w:hAnsiTheme="minorHAnsi" w:cstheme="minorHAnsi"/>
                <w:b/>
              </w:rPr>
              <w:t>: Bioinformatic approaches used within project 1+2 A</w:t>
            </w:r>
            <w:r w:rsidRPr="004112F8">
              <w:rPr>
                <w:rFonts w:asciiTheme="minorHAnsi" w:hAnsiTheme="minorHAnsi" w:cstheme="minorHAnsi"/>
              </w:rPr>
              <w:t xml:space="preserve">) Characterization of neurons based on whole genome transcriptome (method used in Chiocchetti et al. 2016) using the </w:t>
            </w:r>
            <w:proofErr w:type="spellStart"/>
            <w:r w:rsidRPr="004112F8">
              <w:rPr>
                <w:rFonts w:asciiTheme="minorHAnsi" w:hAnsiTheme="minorHAnsi" w:cstheme="minorHAnsi"/>
              </w:rPr>
              <w:t>CoNTExT</w:t>
            </w:r>
            <w:proofErr w:type="spellEnd"/>
            <w:r w:rsidRPr="004112F8">
              <w:rPr>
                <w:rFonts w:asciiTheme="minorHAnsi" w:hAnsiTheme="minorHAnsi" w:cstheme="minorHAnsi"/>
              </w:rPr>
              <w:t xml:space="preserve"> algorithm (Stein, de la Torre et al. 2014) evaluates transcriptomic signatures of neurons using machine learning algorithms and predicts brain region and developmental stage based on in-vivo human datasets. High </w:t>
            </w:r>
            <w:proofErr w:type="spellStart"/>
            <w:r w:rsidRPr="004112F8">
              <w:rPr>
                <w:rFonts w:asciiTheme="minorHAnsi" w:hAnsiTheme="minorHAnsi" w:cstheme="minorHAnsi"/>
              </w:rPr>
              <w:t>CoNTExT</w:t>
            </w:r>
            <w:proofErr w:type="spellEnd"/>
            <w:r w:rsidRPr="004112F8">
              <w:rPr>
                <w:rFonts w:asciiTheme="minorHAnsi" w:hAnsiTheme="minorHAnsi" w:cstheme="minorHAnsi"/>
              </w:rPr>
              <w:t xml:space="preserve"> scores thus indicate the Stage and Region a sample most likely belongs to. </w:t>
            </w:r>
            <w:r w:rsidRPr="004112F8">
              <w:rPr>
                <w:rFonts w:asciiTheme="minorHAnsi" w:hAnsiTheme="minorHAnsi" w:cstheme="minorHAnsi"/>
              </w:rPr>
              <w:br/>
            </w:r>
            <w:r w:rsidRPr="00523B6B">
              <w:rPr>
                <w:rFonts w:asciiTheme="minorHAnsi" w:hAnsiTheme="minorHAnsi" w:cstheme="minorHAnsi"/>
                <w:b/>
              </w:rPr>
              <w:t>B</w:t>
            </w:r>
            <w:r w:rsidRPr="00523B6B">
              <w:rPr>
                <w:rFonts w:asciiTheme="minorHAnsi" w:hAnsiTheme="minorHAnsi" w:cstheme="minorHAnsi"/>
              </w:rPr>
              <w:t xml:space="preserve">) Identification of network altered by mutations of the ribosomal protein RPL10 (Chiocchetti et al. 2014). Using a whole proteome </w:t>
            </w:r>
            <w:proofErr w:type="gramStart"/>
            <w:r w:rsidRPr="00523B6B">
              <w:rPr>
                <w:rFonts w:asciiTheme="minorHAnsi" w:hAnsiTheme="minorHAnsi" w:cstheme="minorHAnsi"/>
              </w:rPr>
              <w:t>approach</w:t>
            </w:r>
            <w:proofErr w:type="gramEnd"/>
            <w:r w:rsidRPr="00523B6B">
              <w:rPr>
                <w:rFonts w:asciiTheme="minorHAnsi" w:hAnsiTheme="minorHAnsi" w:cstheme="minorHAnsi"/>
              </w:rPr>
              <w:t xml:space="preserve"> we identified three vulnerable networks in individuals with Autism Spectrum Disorder (ASD) and individuals with RPL10 mutations associated with ASD (Chiocchetti et al. 2014). </w:t>
            </w:r>
            <w:r w:rsidRPr="00523B6B">
              <w:rPr>
                <w:rFonts w:asciiTheme="minorHAnsi" w:hAnsiTheme="minorHAnsi" w:cstheme="minorHAnsi"/>
                <w:b/>
              </w:rPr>
              <w:t>C</w:t>
            </w:r>
            <w:r w:rsidRPr="00523B6B">
              <w:rPr>
                <w:rFonts w:asciiTheme="minorHAnsi" w:hAnsiTheme="minorHAnsi" w:cstheme="minorHAnsi"/>
              </w:rPr>
              <w:t>) Whole transcriptome network analysis and characterization. We identified co-regulated modules activated or inhibited during neuronal diffe</w:t>
            </w:r>
            <w:r w:rsidRPr="004116FA">
              <w:rPr>
                <w:rFonts w:asciiTheme="minorHAnsi" w:hAnsiTheme="minorHAnsi" w:cstheme="minorHAnsi"/>
              </w:rPr>
              <w:t>rentiation and could show that hub genes are enriched (</w:t>
            </w:r>
            <w:proofErr w:type="spellStart"/>
            <w:r w:rsidRPr="004116FA">
              <w:rPr>
                <w:rFonts w:asciiTheme="minorHAnsi" w:hAnsiTheme="minorHAnsi" w:cstheme="minorHAnsi"/>
              </w:rPr>
              <w:t>corrp.val</w:t>
            </w:r>
            <w:proofErr w:type="spellEnd"/>
            <w:r w:rsidR="00525451" w:rsidRPr="004116FA">
              <w:rPr>
                <w:rFonts w:asciiTheme="minorHAnsi" w:hAnsiTheme="minorHAnsi" w:cstheme="minorHAnsi"/>
              </w:rPr>
              <w:t xml:space="preserve"> </w:t>
            </w:r>
            <w:r w:rsidRPr="004116FA">
              <w:rPr>
                <w:rFonts w:asciiTheme="minorHAnsi" w:hAnsiTheme="minorHAnsi" w:cstheme="minorHAnsi"/>
              </w:rPr>
              <w:t>&lt; 0.05 marked by *) for genes hit by genetic variants associated with ASD, Intellectual disability (ID) or schizophrenia (SCZ). Hub genes were defined by network measures for quality of connections (Connectivity, Con.), quantity of connections (Degree, Deg.) and Information flow through a gene (Betweenness, Bet.</w:t>
            </w:r>
            <w:r w:rsidR="009A1789">
              <w:rPr>
                <w:rFonts w:asciiTheme="minorHAnsi" w:hAnsiTheme="minorHAnsi" w:cstheme="minorHAnsi"/>
              </w:rPr>
              <w:t xml:space="preserve">, </w:t>
            </w:r>
            <w:r w:rsidR="004116FA" w:rsidRPr="004112F8">
              <w:rPr>
                <w:rFonts w:asciiTheme="minorHAnsi" w:hAnsiTheme="minorHAnsi" w:cstheme="minorHAnsi"/>
              </w:rPr>
              <w:t>Chiocchetti et al. 2016</w:t>
            </w:r>
            <w:r w:rsidR="008F6EF3">
              <w:rPr>
                <w:rFonts w:asciiTheme="minorHAnsi" w:hAnsiTheme="minorHAnsi" w:cstheme="minorHAnsi"/>
              </w:rPr>
              <w:t>)</w:t>
            </w:r>
          </w:p>
        </w:tc>
      </w:tr>
    </w:tbl>
    <w:p w14:paraId="36AA6F07" w14:textId="77777777" w:rsidR="00EB3CE8" w:rsidRPr="001932AF" w:rsidRDefault="00EB3CE8" w:rsidP="00C41539"/>
    <w:p w14:paraId="2A6A738C" w14:textId="77777777" w:rsidR="006A744B" w:rsidRDefault="006A744B">
      <w:pPr>
        <w:spacing w:before="0" w:after="0"/>
        <w:rPr>
          <w:b/>
          <w:bCs/>
          <w:smallCaps/>
          <w:kern w:val="32"/>
          <w:sz w:val="26"/>
          <w:szCs w:val="32"/>
        </w:rPr>
      </w:pPr>
      <w:r>
        <w:rPr>
          <w:b/>
          <w:bCs/>
          <w:smallCaps/>
          <w:kern w:val="32"/>
          <w:sz w:val="26"/>
          <w:szCs w:val="32"/>
        </w:rPr>
        <w:br w:type="page"/>
      </w:r>
    </w:p>
    <w:p w14:paraId="0E838820" w14:textId="300B3CF6" w:rsidR="00EB3CE8" w:rsidRPr="006A744B" w:rsidRDefault="00EB3CE8" w:rsidP="006A744B">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Changes in the proposal between the pre- and full</w:t>
      </w:r>
      <w:r w:rsidR="008212A0" w:rsidRPr="001932AF">
        <w:rPr>
          <w:rFonts w:ascii="Calibri" w:hAnsi="Calibri" w:cs="Times New Roman"/>
          <w:b/>
          <w:bCs/>
          <w:smallCaps/>
          <w:color w:val="auto"/>
          <w:kern w:val="32"/>
          <w:sz w:val="26"/>
          <w:szCs w:val="32"/>
          <w:lang w:val="en-GB" w:eastAsia="fr-FR"/>
        </w:rPr>
        <w:t xml:space="preserve"> </w:t>
      </w:r>
      <w:r w:rsidRPr="001932AF">
        <w:rPr>
          <w:rFonts w:ascii="Calibri" w:hAnsi="Calibri" w:cs="Times New Roman"/>
          <w:b/>
          <w:bCs/>
          <w:smallCaps/>
          <w:color w:val="auto"/>
          <w:kern w:val="32"/>
          <w:sz w:val="26"/>
          <w:szCs w:val="32"/>
          <w:lang w:val="en-GB" w:eastAsia="fr-FR"/>
        </w:rPr>
        <w:t>proposals</w:t>
      </w:r>
      <w:r w:rsidR="00AB4C48">
        <w:rPr>
          <w:rFonts w:ascii="Calibri" w:hAnsi="Calibri" w:cs="Times New Roman"/>
          <w:b/>
          <w:bCs/>
          <w:smallCaps/>
          <w:color w:val="auto"/>
          <w:kern w:val="32"/>
          <w:sz w:val="26"/>
          <w:szCs w:val="32"/>
          <w:lang w:val="en-GB" w:eastAsia="fr-FR"/>
        </w:rPr>
        <w:t xml:space="preserve"> (max 1 Page)</w:t>
      </w:r>
      <w:r w:rsidRPr="001932AF">
        <w:rPr>
          <w:rFonts w:ascii="Calibri" w:hAnsi="Calibri" w:cs="Times New Roman"/>
          <w:b/>
          <w:bCs/>
          <w:smallCaps/>
          <w:color w:val="auto"/>
          <w:kern w:val="32"/>
          <w:sz w:val="26"/>
          <w:szCs w:val="32"/>
          <w:lang w:val="en-GB" w:eastAsia="fr-FR"/>
        </w:rPr>
        <w:t xml:space="preserve"> </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EB3CE8" w:rsidRPr="001932AF" w14:paraId="620214AF" w14:textId="77777777" w:rsidTr="006A744B">
        <w:trPr>
          <w:trHeight w:val="545"/>
        </w:trPr>
        <w:tc>
          <w:tcPr>
            <w:tcW w:w="8956" w:type="dxa"/>
            <w:shd w:val="clear" w:color="auto" w:fill="auto"/>
            <w:vAlign w:val="center"/>
          </w:tcPr>
          <w:p w14:paraId="00DFAE89" w14:textId="4F56883E" w:rsidR="00EB3CE8" w:rsidRPr="001932AF" w:rsidRDefault="003878CF" w:rsidP="0058556E">
            <w:pPr>
              <w:rPr>
                <w:rFonts w:cs="Calibri"/>
                <w:szCs w:val="22"/>
              </w:rPr>
            </w:pPr>
            <w:r w:rsidRPr="001932AF">
              <w:rPr>
                <w:rFonts w:cs="Calibri"/>
                <w:szCs w:val="22"/>
              </w:rPr>
              <w:t xml:space="preserve">No changes in the composition of the consortium were made in the full proposal. </w:t>
            </w:r>
            <w:r w:rsidR="00DD5AEA" w:rsidRPr="00AB4C48">
              <w:rPr>
                <w:rFonts w:cs="Calibri"/>
                <w:i/>
                <w:szCs w:val="22"/>
              </w:rPr>
              <w:t>Partners 1</w:t>
            </w:r>
            <w:r w:rsidR="00DD5AEA" w:rsidRPr="00AB4C48">
              <w:rPr>
                <w:rFonts w:cs="Calibri"/>
                <w:szCs w:val="22"/>
              </w:rPr>
              <w:t xml:space="preserve"> and </w:t>
            </w:r>
            <w:r w:rsidR="00DD5AEA" w:rsidRPr="00AB4C48">
              <w:rPr>
                <w:rFonts w:cs="Calibri"/>
                <w:i/>
                <w:szCs w:val="22"/>
              </w:rPr>
              <w:t>2</w:t>
            </w:r>
            <w:r w:rsidR="00DD5AEA" w:rsidRPr="001932AF">
              <w:rPr>
                <w:rFonts w:cs="Calibri"/>
                <w:szCs w:val="22"/>
              </w:rPr>
              <w:t xml:space="preserve"> are based in Canada, which is an underrepresented country, and were already part of the pre-proposal. </w:t>
            </w:r>
            <w:r w:rsidR="00534FC0" w:rsidRPr="001932AF">
              <w:rPr>
                <w:rFonts w:cs="Calibri"/>
                <w:szCs w:val="22"/>
              </w:rPr>
              <w:t xml:space="preserve">Funding for the German </w:t>
            </w:r>
            <w:r w:rsidR="00534FC0" w:rsidRPr="001932AF">
              <w:rPr>
                <w:rFonts w:cs="Calibri"/>
                <w:i/>
                <w:szCs w:val="22"/>
              </w:rPr>
              <w:t>Partners 3</w:t>
            </w:r>
            <w:r w:rsidR="00534FC0" w:rsidRPr="001932AF">
              <w:rPr>
                <w:rFonts w:cs="Calibri"/>
                <w:szCs w:val="22"/>
              </w:rPr>
              <w:t xml:space="preserve"> and </w:t>
            </w:r>
            <w:r w:rsidR="00534FC0" w:rsidRPr="001932AF">
              <w:rPr>
                <w:rFonts w:cs="Calibri"/>
                <w:i/>
                <w:szCs w:val="22"/>
              </w:rPr>
              <w:t>4</w:t>
            </w:r>
            <w:r w:rsidR="00534FC0" w:rsidRPr="001932AF">
              <w:rPr>
                <w:rFonts w:cs="Calibri"/>
                <w:szCs w:val="22"/>
              </w:rPr>
              <w:t xml:space="preserve"> was adjusted to fulfil </w:t>
            </w:r>
            <w:r w:rsidR="00C40B17" w:rsidRPr="001932AF">
              <w:rPr>
                <w:rFonts w:cs="Calibri"/>
                <w:szCs w:val="22"/>
              </w:rPr>
              <w:t xml:space="preserve">the </w:t>
            </w:r>
            <w:r w:rsidR="00534FC0" w:rsidRPr="001932AF">
              <w:rPr>
                <w:rFonts w:cs="Calibri"/>
                <w:szCs w:val="22"/>
              </w:rPr>
              <w:t>requirements of the Federal Ministry of Education and Research (BMBF)</w:t>
            </w:r>
            <w:r w:rsidR="004116FA">
              <w:rPr>
                <w:rFonts w:cs="Calibri"/>
                <w:szCs w:val="22"/>
              </w:rPr>
              <w:t xml:space="preserve"> without changing the </w:t>
            </w:r>
            <w:r w:rsidR="008F6EF3">
              <w:rPr>
                <w:rFonts w:cs="Calibri"/>
                <w:szCs w:val="22"/>
              </w:rPr>
              <w:t>work plan</w:t>
            </w:r>
            <w:r w:rsidR="004116FA">
              <w:rPr>
                <w:rFonts w:cs="Calibri"/>
                <w:szCs w:val="22"/>
              </w:rPr>
              <w:t xml:space="preserve"> presented in the pre-proposal</w:t>
            </w:r>
            <w:r w:rsidR="00534FC0" w:rsidRPr="004116FA">
              <w:rPr>
                <w:rFonts w:cs="Calibri"/>
                <w:szCs w:val="22"/>
              </w:rPr>
              <w:t>.</w:t>
            </w:r>
            <w:r w:rsidR="008F6EF3">
              <w:rPr>
                <w:rFonts w:cs="Calibri"/>
                <w:szCs w:val="22"/>
              </w:rPr>
              <w:t xml:space="preserve"> </w:t>
            </w:r>
            <w:r w:rsidR="008F6EF3" w:rsidRPr="001932AF">
              <w:rPr>
                <w:rFonts w:cs="Calibri"/>
                <w:i/>
                <w:szCs w:val="22"/>
              </w:rPr>
              <w:t>Partners 3</w:t>
            </w:r>
            <w:r w:rsidR="008F6EF3" w:rsidRPr="001932AF">
              <w:rPr>
                <w:rFonts w:cs="Calibri"/>
                <w:szCs w:val="22"/>
              </w:rPr>
              <w:t xml:space="preserve"> and </w:t>
            </w:r>
            <w:r w:rsidR="008F6EF3" w:rsidRPr="001932AF">
              <w:rPr>
                <w:rFonts w:cs="Calibri"/>
                <w:i/>
                <w:szCs w:val="22"/>
              </w:rPr>
              <w:t>4</w:t>
            </w:r>
            <w:r w:rsidR="008F6EF3" w:rsidRPr="001932AF">
              <w:rPr>
                <w:rFonts w:cs="Calibri"/>
                <w:szCs w:val="22"/>
              </w:rPr>
              <w:t xml:space="preserve"> </w:t>
            </w:r>
            <w:r w:rsidR="008F6EF3">
              <w:rPr>
                <w:rFonts w:cs="Calibri"/>
                <w:szCs w:val="22"/>
              </w:rPr>
              <w:t xml:space="preserve">will cover 20% of the cost for personnel from </w:t>
            </w:r>
            <w:r w:rsidR="00805BE2">
              <w:rPr>
                <w:rFonts w:cs="Calibri"/>
                <w:szCs w:val="22"/>
              </w:rPr>
              <w:t>local available budget</w:t>
            </w:r>
            <w:r w:rsidR="008F6EF3">
              <w:rPr>
                <w:rFonts w:cs="Calibri"/>
                <w:szCs w:val="22"/>
              </w:rPr>
              <w:t>. Furthermore, an alternative partner was considered for RNA sequencing to reduce costs.</w:t>
            </w:r>
          </w:p>
          <w:p w14:paraId="20377CC9" w14:textId="77777777" w:rsidR="00EB3CE8" w:rsidRPr="004112F8" w:rsidRDefault="007E1035" w:rsidP="0058556E">
            <w:pPr>
              <w:rPr>
                <w:rFonts w:cs="Calibri"/>
                <w:szCs w:val="22"/>
              </w:rPr>
            </w:pPr>
            <w:r w:rsidRPr="001932AF">
              <w:rPr>
                <w:rFonts w:cs="Calibri"/>
                <w:szCs w:val="22"/>
              </w:rPr>
              <w:t>We</w:t>
            </w:r>
            <w:r w:rsidR="00534FC0" w:rsidRPr="001932AF">
              <w:rPr>
                <w:rFonts w:cs="Calibri"/>
                <w:szCs w:val="22"/>
              </w:rPr>
              <w:t xml:space="preserve"> would like to thank the reviewers for the positive comments and helpful suggestions. Based on these</w:t>
            </w:r>
            <w:r w:rsidR="00B3793E" w:rsidRPr="004112F8">
              <w:rPr>
                <w:rFonts w:cs="Calibri"/>
                <w:szCs w:val="22"/>
              </w:rPr>
              <w:t>,</w:t>
            </w:r>
            <w:r w:rsidR="00534FC0" w:rsidRPr="004112F8">
              <w:rPr>
                <w:rFonts w:cs="Calibri"/>
                <w:szCs w:val="22"/>
              </w:rPr>
              <w:t xml:space="preserve"> the following changes were made in the full proposal:</w:t>
            </w:r>
          </w:p>
          <w:p w14:paraId="0BBAFBA6" w14:textId="081D11B2" w:rsidR="001E7326" w:rsidRPr="004116FA" w:rsidRDefault="001E7326" w:rsidP="00FA72DD">
            <w:pPr>
              <w:pStyle w:val="Listenabsatz"/>
              <w:numPr>
                <w:ilvl w:val="0"/>
                <w:numId w:val="18"/>
              </w:numPr>
              <w:rPr>
                <w:rFonts w:cs="Calibri"/>
                <w:szCs w:val="22"/>
              </w:rPr>
            </w:pPr>
            <w:r w:rsidRPr="00523B6B">
              <w:rPr>
                <w:rFonts w:cs="Calibri"/>
                <w:szCs w:val="22"/>
              </w:rPr>
              <w:t xml:space="preserve">The expertise of </w:t>
            </w:r>
            <w:r w:rsidRPr="00523B6B">
              <w:rPr>
                <w:rFonts w:cs="Calibri"/>
                <w:i/>
                <w:szCs w:val="22"/>
              </w:rPr>
              <w:t>Partners 4,</w:t>
            </w:r>
            <w:r w:rsidR="00C40B17" w:rsidRPr="004116FA">
              <w:rPr>
                <w:rFonts w:cs="Calibri"/>
                <w:i/>
                <w:szCs w:val="22"/>
              </w:rPr>
              <w:t xml:space="preserve"> </w:t>
            </w:r>
            <w:r w:rsidRPr="004116FA">
              <w:rPr>
                <w:rFonts w:cs="Calibri"/>
                <w:i/>
                <w:szCs w:val="22"/>
              </w:rPr>
              <w:t>5</w:t>
            </w:r>
            <w:r w:rsidRPr="004116FA">
              <w:rPr>
                <w:rFonts w:cs="Calibri"/>
                <w:szCs w:val="22"/>
              </w:rPr>
              <w:t xml:space="preserve"> and </w:t>
            </w:r>
            <w:r w:rsidRPr="004116FA">
              <w:rPr>
                <w:rFonts w:cs="Calibri"/>
                <w:i/>
                <w:szCs w:val="22"/>
              </w:rPr>
              <w:t>6</w:t>
            </w:r>
            <w:r w:rsidRPr="004116FA">
              <w:rPr>
                <w:rFonts w:cs="Calibri"/>
                <w:szCs w:val="22"/>
              </w:rPr>
              <w:t xml:space="preserve"> was pointed out more clearly. </w:t>
            </w:r>
            <w:r w:rsidRPr="004116FA">
              <w:rPr>
                <w:rFonts w:cs="Calibri"/>
                <w:i/>
                <w:szCs w:val="22"/>
              </w:rPr>
              <w:t>Partners 4,</w:t>
            </w:r>
            <w:r w:rsidR="00C40B17" w:rsidRPr="004116FA">
              <w:rPr>
                <w:rFonts w:cs="Calibri"/>
                <w:i/>
                <w:szCs w:val="22"/>
              </w:rPr>
              <w:t xml:space="preserve"> </w:t>
            </w:r>
            <w:r w:rsidRPr="004116FA">
              <w:rPr>
                <w:rFonts w:cs="Calibri"/>
                <w:i/>
                <w:szCs w:val="22"/>
              </w:rPr>
              <w:t>5</w:t>
            </w:r>
            <w:r w:rsidRPr="004116FA">
              <w:rPr>
                <w:rFonts w:cs="Calibri"/>
                <w:szCs w:val="22"/>
              </w:rPr>
              <w:t xml:space="preserve"> and </w:t>
            </w:r>
            <w:r w:rsidRPr="004116FA">
              <w:rPr>
                <w:rFonts w:cs="Calibri"/>
                <w:i/>
                <w:szCs w:val="22"/>
              </w:rPr>
              <w:t>6</w:t>
            </w:r>
            <w:r w:rsidRPr="004116FA">
              <w:rPr>
                <w:rFonts w:cs="Calibri"/>
                <w:szCs w:val="22"/>
              </w:rPr>
              <w:t xml:space="preserve"> are highly skilled clinical </w:t>
            </w:r>
            <w:proofErr w:type="spellStart"/>
            <w:r w:rsidRPr="004116FA">
              <w:rPr>
                <w:rFonts w:cs="Calibri"/>
                <w:szCs w:val="22"/>
              </w:rPr>
              <w:t>epileptologists</w:t>
            </w:r>
            <w:proofErr w:type="spellEnd"/>
            <w:r w:rsidRPr="004116FA">
              <w:rPr>
                <w:rFonts w:cs="Calibri"/>
                <w:szCs w:val="22"/>
              </w:rPr>
              <w:t xml:space="preserve"> whose experience will be required for evaluating treatment response </w:t>
            </w:r>
            <w:r w:rsidR="00B3793E" w:rsidRPr="004116FA">
              <w:rPr>
                <w:rFonts w:cs="Calibri"/>
                <w:szCs w:val="22"/>
              </w:rPr>
              <w:t xml:space="preserve">in the already exome sequenced patients </w:t>
            </w:r>
            <w:r w:rsidRPr="004116FA">
              <w:rPr>
                <w:rFonts w:cs="Calibri"/>
                <w:szCs w:val="22"/>
              </w:rPr>
              <w:t xml:space="preserve">as part of the proposal. They will also be paramount for planning the </w:t>
            </w:r>
            <w:r w:rsidR="00D80190">
              <w:rPr>
                <w:rFonts w:cs="Calibri"/>
                <w:szCs w:val="22"/>
              </w:rPr>
              <w:t>randomise</w:t>
            </w:r>
            <w:r w:rsidR="00B3793E" w:rsidRPr="004116FA">
              <w:rPr>
                <w:rFonts w:cs="Calibri"/>
                <w:szCs w:val="22"/>
              </w:rPr>
              <w:t>d</w:t>
            </w:r>
            <w:r w:rsidRPr="004116FA">
              <w:rPr>
                <w:rFonts w:cs="Calibri"/>
                <w:szCs w:val="22"/>
              </w:rPr>
              <w:t xml:space="preserve"> controlled follow-up study and acquire industry support.</w:t>
            </w:r>
            <w:r w:rsidR="00525451" w:rsidRPr="004116FA">
              <w:rPr>
                <w:rFonts w:cs="Calibri"/>
                <w:szCs w:val="22"/>
              </w:rPr>
              <w:t xml:space="preserve"> These partners have extensive experience in planning and conductin</w:t>
            </w:r>
            <w:r w:rsidR="009971DF">
              <w:rPr>
                <w:rFonts w:cs="Calibri"/>
                <w:szCs w:val="22"/>
              </w:rPr>
              <w:t>g</w:t>
            </w:r>
            <w:r w:rsidR="00525451" w:rsidRPr="004116FA">
              <w:rPr>
                <w:rFonts w:cs="Calibri"/>
                <w:szCs w:val="22"/>
              </w:rPr>
              <w:t xml:space="preserve"> clinical trials in epilepsy and </w:t>
            </w:r>
            <w:r w:rsidR="009971DF">
              <w:rPr>
                <w:rFonts w:cs="Calibri"/>
                <w:szCs w:val="22"/>
              </w:rPr>
              <w:t>are s</w:t>
            </w:r>
            <w:r w:rsidR="00525451" w:rsidRPr="004116FA">
              <w:rPr>
                <w:rFonts w:cs="Calibri"/>
                <w:szCs w:val="22"/>
              </w:rPr>
              <w:t xml:space="preserve">uccessfully coordinating and conducting multinational research projects (e.g. </w:t>
            </w:r>
            <w:proofErr w:type="spellStart"/>
            <w:r w:rsidR="00525451" w:rsidRPr="004116FA">
              <w:rPr>
                <w:rFonts w:cs="Calibri"/>
                <w:szCs w:val="22"/>
              </w:rPr>
              <w:t>EpimiRNA</w:t>
            </w:r>
            <w:proofErr w:type="spellEnd"/>
            <w:r w:rsidR="00525451" w:rsidRPr="004116FA">
              <w:rPr>
                <w:rFonts w:cs="Calibri"/>
                <w:szCs w:val="22"/>
              </w:rPr>
              <w:t xml:space="preserve"> (FP7) and EPICURE (FP6), </w:t>
            </w:r>
            <w:proofErr w:type="spellStart"/>
            <w:r w:rsidR="00525451" w:rsidRPr="004116FA">
              <w:rPr>
                <w:rFonts w:cs="Calibri"/>
                <w:szCs w:val="22"/>
              </w:rPr>
              <w:t>EpiXchange</w:t>
            </w:r>
            <w:proofErr w:type="spellEnd"/>
            <w:r w:rsidR="00525451" w:rsidRPr="004116FA">
              <w:rPr>
                <w:rFonts w:cs="Calibri"/>
                <w:szCs w:val="22"/>
              </w:rPr>
              <w:t>-Initiative consortium).</w:t>
            </w:r>
          </w:p>
          <w:p w14:paraId="1F54B901" w14:textId="26674339" w:rsidR="001E7326" w:rsidRPr="004116FA" w:rsidRDefault="00B3793E" w:rsidP="00FA72DD">
            <w:pPr>
              <w:pStyle w:val="Listenabsatz"/>
              <w:numPr>
                <w:ilvl w:val="0"/>
                <w:numId w:val="18"/>
              </w:numPr>
              <w:rPr>
                <w:rFonts w:cs="Calibri"/>
                <w:szCs w:val="22"/>
              </w:rPr>
            </w:pPr>
            <w:r w:rsidRPr="004116FA">
              <w:rPr>
                <w:rFonts w:cs="Calibri"/>
                <w:szCs w:val="22"/>
              </w:rPr>
              <w:t xml:space="preserve">It was </w:t>
            </w:r>
            <w:r w:rsidR="00D8418C">
              <w:rPr>
                <w:rFonts w:cs="Calibri"/>
                <w:szCs w:val="22"/>
              </w:rPr>
              <w:t>emphasise</w:t>
            </w:r>
            <w:r w:rsidRPr="004116FA">
              <w:rPr>
                <w:rFonts w:cs="Calibri"/>
                <w:szCs w:val="22"/>
              </w:rPr>
              <w:t xml:space="preserve">d that the existing </w:t>
            </w:r>
            <w:r w:rsidR="00546898" w:rsidRPr="004116FA">
              <w:rPr>
                <w:rFonts w:cs="Calibri"/>
                <w:szCs w:val="22"/>
              </w:rPr>
              <w:t>ethics approvals</w:t>
            </w:r>
            <w:r w:rsidRPr="004116FA">
              <w:rPr>
                <w:rFonts w:cs="Calibri"/>
                <w:szCs w:val="22"/>
              </w:rPr>
              <w:t xml:space="preserve"> at all sites allow inclusion of all Epi25 patients in pharmacogenetics research and informed consent covering this is available for all patients. </w:t>
            </w:r>
            <w:r w:rsidR="00D210B7">
              <w:rPr>
                <w:rFonts w:cs="Calibri"/>
                <w:szCs w:val="22"/>
              </w:rPr>
              <w:t xml:space="preserve">977 of the 995 patients of </w:t>
            </w:r>
            <w:r w:rsidR="00D210B7" w:rsidRPr="00D210B7">
              <w:rPr>
                <w:rFonts w:cs="Calibri"/>
                <w:i/>
                <w:szCs w:val="22"/>
              </w:rPr>
              <w:t>Partner 4</w:t>
            </w:r>
            <w:r w:rsidR="00D210B7" w:rsidRPr="00D210B7">
              <w:rPr>
                <w:rFonts w:cs="Calibri"/>
                <w:szCs w:val="22"/>
              </w:rPr>
              <w:t xml:space="preserve"> and </w:t>
            </w:r>
            <w:r w:rsidR="00D210B7" w:rsidRPr="00D210B7">
              <w:rPr>
                <w:rFonts w:cs="Calibri"/>
                <w:i/>
                <w:szCs w:val="22"/>
              </w:rPr>
              <w:t>5</w:t>
            </w:r>
            <w:r w:rsidR="00D210B7">
              <w:rPr>
                <w:rFonts w:cs="Calibri"/>
                <w:szCs w:val="22"/>
              </w:rPr>
              <w:t xml:space="preserve"> have</w:t>
            </w:r>
            <w:r w:rsidRPr="004116FA">
              <w:rPr>
                <w:rFonts w:cs="Calibri"/>
                <w:szCs w:val="22"/>
              </w:rPr>
              <w:t xml:space="preserve"> also consented to be re-contacted.</w:t>
            </w:r>
            <w:r w:rsidR="00D210B7">
              <w:rPr>
                <w:rFonts w:cs="Calibri"/>
                <w:szCs w:val="22"/>
              </w:rPr>
              <w:t xml:space="preserve"> The remaining 387 patients of Partner 6 do not need to be re-</w:t>
            </w:r>
            <w:proofErr w:type="spellStart"/>
            <w:r w:rsidR="00D210B7">
              <w:rPr>
                <w:rFonts w:cs="Calibri"/>
                <w:szCs w:val="22"/>
              </w:rPr>
              <w:t>phenotyped</w:t>
            </w:r>
            <w:proofErr w:type="spellEnd"/>
            <w:r w:rsidR="00D210B7">
              <w:rPr>
                <w:rFonts w:cs="Calibri"/>
                <w:szCs w:val="22"/>
              </w:rPr>
              <w:t xml:space="preserve"> as AED outcome data is already available.</w:t>
            </w:r>
          </w:p>
          <w:p w14:paraId="104A2535" w14:textId="07589CCE" w:rsidR="007E1035" w:rsidRPr="004E703A" w:rsidRDefault="007E1035" w:rsidP="00FA72DD">
            <w:pPr>
              <w:pStyle w:val="Listenabsatz"/>
              <w:numPr>
                <w:ilvl w:val="0"/>
                <w:numId w:val="18"/>
              </w:numPr>
              <w:rPr>
                <w:rFonts w:cs="Calibri"/>
                <w:szCs w:val="22"/>
              </w:rPr>
            </w:pPr>
            <w:r w:rsidRPr="004116FA">
              <w:rPr>
                <w:rFonts w:cs="Calibri"/>
                <w:szCs w:val="22"/>
              </w:rPr>
              <w:t>We have</w:t>
            </w:r>
            <w:r w:rsidR="00B3793E" w:rsidRPr="004116FA">
              <w:rPr>
                <w:rFonts w:cs="Calibri"/>
                <w:szCs w:val="22"/>
              </w:rPr>
              <w:t xml:space="preserve"> carefully discussed including </w:t>
            </w:r>
            <w:proofErr w:type="spellStart"/>
            <w:r w:rsidR="001E7326" w:rsidRPr="004116FA">
              <w:rPr>
                <w:rFonts w:cs="Calibri"/>
                <w:szCs w:val="22"/>
              </w:rPr>
              <w:t>gabapentinoid</w:t>
            </w:r>
            <w:r w:rsidR="00B3793E" w:rsidRPr="004116FA">
              <w:rPr>
                <w:rFonts w:cs="Calibri"/>
                <w:szCs w:val="22"/>
              </w:rPr>
              <w:t>s</w:t>
            </w:r>
            <w:proofErr w:type="spellEnd"/>
            <w:r w:rsidR="00B3793E" w:rsidRPr="004116FA">
              <w:rPr>
                <w:rFonts w:cs="Calibri"/>
                <w:szCs w:val="22"/>
              </w:rPr>
              <w:t xml:space="preserve"> such as gabapentin or </w:t>
            </w:r>
            <w:r w:rsidR="001E7326" w:rsidRPr="004116FA">
              <w:rPr>
                <w:rFonts w:cs="Calibri"/>
                <w:szCs w:val="22"/>
              </w:rPr>
              <w:t>pregabalin</w:t>
            </w:r>
            <w:r w:rsidR="00B3793E" w:rsidRPr="004116FA">
              <w:rPr>
                <w:rFonts w:cs="Calibri"/>
                <w:szCs w:val="22"/>
              </w:rPr>
              <w:t xml:space="preserve">. Although widely used for pain treatment, </w:t>
            </w:r>
            <w:proofErr w:type="spellStart"/>
            <w:r w:rsidR="00B3793E" w:rsidRPr="004116FA">
              <w:rPr>
                <w:rFonts w:cs="Calibri"/>
                <w:szCs w:val="22"/>
              </w:rPr>
              <w:t>gabapentinoids</w:t>
            </w:r>
            <w:proofErr w:type="spellEnd"/>
            <w:r w:rsidR="00B3793E" w:rsidRPr="004116FA">
              <w:rPr>
                <w:rFonts w:cs="Calibri"/>
                <w:szCs w:val="22"/>
              </w:rPr>
              <w:t xml:space="preserve"> are rarely used </w:t>
            </w:r>
            <w:r w:rsidR="009971DF">
              <w:rPr>
                <w:rFonts w:cs="Calibri"/>
                <w:szCs w:val="22"/>
              </w:rPr>
              <w:t>for</w:t>
            </w:r>
            <w:r w:rsidR="00B3793E" w:rsidRPr="004116FA">
              <w:rPr>
                <w:rFonts w:cs="Calibri"/>
                <w:szCs w:val="22"/>
              </w:rPr>
              <w:t xml:space="preserve"> epilepsy treatment</w:t>
            </w:r>
            <w:r w:rsidR="00525451" w:rsidRPr="004116FA">
              <w:rPr>
                <w:rFonts w:cs="Calibri"/>
                <w:szCs w:val="22"/>
              </w:rPr>
              <w:t xml:space="preserve"> in the countries involved</w:t>
            </w:r>
            <w:r w:rsidR="00B3793E" w:rsidRPr="004E703A">
              <w:rPr>
                <w:rFonts w:cs="Calibri"/>
                <w:szCs w:val="22"/>
              </w:rPr>
              <w:t xml:space="preserve">. In addition, pregabalin is only approved as an add-on treatment in epilepsy and can, therefore, not be applied in newly diagnosed patients. Therefore, it is unlikely that a sufficient number of patients in our cohort will have been exposed to </w:t>
            </w:r>
            <w:proofErr w:type="spellStart"/>
            <w:r w:rsidR="00B3793E" w:rsidRPr="004E703A">
              <w:rPr>
                <w:rFonts w:cs="Calibri"/>
                <w:szCs w:val="22"/>
              </w:rPr>
              <w:t>gabapentinoids</w:t>
            </w:r>
            <w:proofErr w:type="spellEnd"/>
            <w:r w:rsidR="00B3793E" w:rsidRPr="004E703A">
              <w:rPr>
                <w:rFonts w:cs="Calibri"/>
                <w:szCs w:val="22"/>
              </w:rPr>
              <w:t>. For these reasons,</w:t>
            </w:r>
            <w:r w:rsidRPr="004E703A">
              <w:rPr>
                <w:rFonts w:cs="Calibri"/>
                <w:szCs w:val="22"/>
              </w:rPr>
              <w:t xml:space="preserve"> we have</w:t>
            </w:r>
            <w:r w:rsidR="00B3793E" w:rsidRPr="004E703A">
              <w:rPr>
                <w:rFonts w:cs="Calibri"/>
                <w:szCs w:val="22"/>
              </w:rPr>
              <w:t xml:space="preserve"> not included </w:t>
            </w:r>
            <w:proofErr w:type="spellStart"/>
            <w:r w:rsidR="00B3793E" w:rsidRPr="004E703A">
              <w:rPr>
                <w:rFonts w:cs="Calibri"/>
                <w:szCs w:val="22"/>
              </w:rPr>
              <w:t>gabapentinoids</w:t>
            </w:r>
            <w:proofErr w:type="spellEnd"/>
            <w:r w:rsidR="00B3793E" w:rsidRPr="004E703A">
              <w:rPr>
                <w:rFonts w:cs="Calibri"/>
                <w:szCs w:val="22"/>
              </w:rPr>
              <w:t xml:space="preserve"> in this proposal but </w:t>
            </w:r>
            <w:r w:rsidRPr="004E703A">
              <w:rPr>
                <w:rFonts w:cs="Calibri"/>
                <w:szCs w:val="22"/>
              </w:rPr>
              <w:t>are</w:t>
            </w:r>
            <w:r w:rsidR="00B3793E" w:rsidRPr="004E703A">
              <w:rPr>
                <w:rFonts w:cs="Calibri"/>
                <w:szCs w:val="22"/>
              </w:rPr>
              <w:t xml:space="preserve"> happy to investigate these in a follow-up study.</w:t>
            </w:r>
          </w:p>
          <w:p w14:paraId="0782292D" w14:textId="6D844AE6" w:rsidR="001E7326" w:rsidRPr="004E703A" w:rsidRDefault="007E1035" w:rsidP="00FA72DD">
            <w:pPr>
              <w:pStyle w:val="Listenabsatz"/>
              <w:numPr>
                <w:ilvl w:val="0"/>
                <w:numId w:val="18"/>
              </w:numPr>
              <w:rPr>
                <w:rFonts w:cs="Calibri"/>
                <w:szCs w:val="22"/>
              </w:rPr>
            </w:pPr>
            <w:r w:rsidRPr="004E703A">
              <w:rPr>
                <w:rFonts w:cs="Calibri"/>
                <w:szCs w:val="22"/>
              </w:rPr>
              <w:t xml:space="preserve">We have pointed out </w:t>
            </w:r>
            <w:r w:rsidR="00362F97" w:rsidRPr="004E703A">
              <w:rPr>
                <w:rFonts w:cs="Calibri"/>
                <w:szCs w:val="22"/>
              </w:rPr>
              <w:t>in the proposal, particularly in section 3.13, that there are no regulatory or ethical obstacles for conducting th</w:t>
            </w:r>
            <w:r w:rsidR="00C40B17" w:rsidRPr="004E703A">
              <w:rPr>
                <w:rFonts w:cs="Calibri"/>
                <w:szCs w:val="22"/>
              </w:rPr>
              <w:t>e proposed research</w:t>
            </w:r>
            <w:r w:rsidR="00362F97" w:rsidRPr="004E703A">
              <w:rPr>
                <w:rFonts w:cs="Calibri"/>
                <w:szCs w:val="22"/>
              </w:rPr>
              <w:t>.</w:t>
            </w:r>
          </w:p>
          <w:p w14:paraId="2772670C" w14:textId="77777777" w:rsidR="00362F97" w:rsidRPr="00AF4CCB" w:rsidRDefault="00546898" w:rsidP="00FA72DD">
            <w:pPr>
              <w:pStyle w:val="Listenabsatz"/>
              <w:numPr>
                <w:ilvl w:val="0"/>
                <w:numId w:val="18"/>
              </w:numPr>
              <w:rPr>
                <w:rFonts w:cs="Calibri"/>
                <w:szCs w:val="22"/>
              </w:rPr>
            </w:pPr>
            <w:r w:rsidRPr="00AF4CCB">
              <w:rPr>
                <w:rFonts w:cs="Calibri"/>
                <w:szCs w:val="22"/>
              </w:rPr>
              <w:t xml:space="preserve">We have removed the existing </w:t>
            </w:r>
            <w:r w:rsidR="00C40B17" w:rsidRPr="00AF4CCB">
              <w:rPr>
                <w:rFonts w:cs="Calibri"/>
                <w:szCs w:val="22"/>
              </w:rPr>
              <w:t>inconsistencies</w:t>
            </w:r>
            <w:r w:rsidRPr="00AF4CCB">
              <w:rPr>
                <w:rFonts w:cs="Calibri"/>
                <w:szCs w:val="22"/>
              </w:rPr>
              <w:t xml:space="preserve"> regarding the involvements of the partners in the different work packages.</w:t>
            </w:r>
          </w:p>
          <w:p w14:paraId="7C9851CD" w14:textId="6100E44C" w:rsidR="00AB4C48" w:rsidRDefault="00546898" w:rsidP="006A744B">
            <w:pPr>
              <w:pStyle w:val="Listenabsatz"/>
              <w:numPr>
                <w:ilvl w:val="0"/>
                <w:numId w:val="18"/>
              </w:numPr>
              <w:rPr>
                <w:rFonts w:cs="Calibri"/>
                <w:szCs w:val="22"/>
              </w:rPr>
            </w:pPr>
            <w:r w:rsidRPr="00BB7C6C">
              <w:rPr>
                <w:rFonts w:cs="Calibri"/>
                <w:szCs w:val="22"/>
              </w:rPr>
              <w:t>We have added a sustainability plan for long-term storage of the data in a data repository after the end of the project</w:t>
            </w:r>
            <w:r w:rsidR="009971DF" w:rsidRPr="00BB7C6C">
              <w:rPr>
                <w:rFonts w:cs="Calibri"/>
                <w:szCs w:val="22"/>
              </w:rPr>
              <w:t xml:space="preserve">. We plan to take advantage of the data sharing facilities </w:t>
            </w:r>
            <w:r w:rsidR="008C291B" w:rsidRPr="00BB7C6C">
              <w:rPr>
                <w:rFonts w:cs="Calibri"/>
                <w:szCs w:val="22"/>
              </w:rPr>
              <w:t xml:space="preserve">within the </w:t>
            </w:r>
            <w:r w:rsidR="00CF15C2">
              <w:rPr>
                <w:rFonts w:cs="Calibri"/>
                <w:szCs w:val="22"/>
              </w:rPr>
              <w:t>‘</w:t>
            </w:r>
            <w:r w:rsidR="008C291B" w:rsidRPr="00BB7C6C">
              <w:rPr>
                <w:rFonts w:cs="Calibri"/>
                <w:szCs w:val="22"/>
              </w:rPr>
              <w:t>international epilepsy data ecosystem</w:t>
            </w:r>
            <w:r w:rsidR="00CF15C2">
              <w:rPr>
                <w:rFonts w:cs="Calibri"/>
                <w:szCs w:val="22"/>
              </w:rPr>
              <w:t>’</w:t>
            </w:r>
            <w:r w:rsidR="008C291B" w:rsidRPr="00BB7C6C">
              <w:rPr>
                <w:rFonts w:cs="Calibri"/>
                <w:szCs w:val="22"/>
              </w:rPr>
              <w:t xml:space="preserve"> </w:t>
            </w:r>
            <w:r w:rsidR="009971DF" w:rsidRPr="006A744B">
              <w:rPr>
                <w:rFonts w:cs="Calibri"/>
                <w:szCs w:val="22"/>
              </w:rPr>
              <w:t xml:space="preserve">that will be implemented by the </w:t>
            </w:r>
            <w:proofErr w:type="spellStart"/>
            <w:r w:rsidR="009971DF" w:rsidRPr="006A744B">
              <w:rPr>
                <w:rFonts w:cs="Calibri"/>
                <w:szCs w:val="22"/>
              </w:rPr>
              <w:t>EpiXchange</w:t>
            </w:r>
            <w:proofErr w:type="spellEnd"/>
            <w:r w:rsidR="009971DF" w:rsidRPr="006A744B">
              <w:rPr>
                <w:rFonts w:cs="Calibri"/>
                <w:szCs w:val="22"/>
              </w:rPr>
              <w:t xml:space="preserve"> initiative</w:t>
            </w:r>
            <w:r w:rsidR="000C703E" w:rsidRPr="006A744B">
              <w:rPr>
                <w:rFonts w:cs="Calibri"/>
                <w:szCs w:val="22"/>
              </w:rPr>
              <w:t xml:space="preserve"> consortium</w:t>
            </w:r>
            <w:r w:rsidR="009971DF" w:rsidRPr="006A744B">
              <w:rPr>
                <w:rFonts w:cs="Calibri"/>
                <w:szCs w:val="22"/>
              </w:rPr>
              <w:t xml:space="preserve">. </w:t>
            </w:r>
            <w:r w:rsidR="009971DF" w:rsidRPr="006A744B">
              <w:rPr>
                <w:rFonts w:cs="Calibri"/>
                <w:i/>
                <w:szCs w:val="22"/>
              </w:rPr>
              <w:t>Partner 4</w:t>
            </w:r>
            <w:r w:rsidR="009971DF" w:rsidRPr="006A744B">
              <w:rPr>
                <w:rFonts w:cs="Calibri"/>
                <w:szCs w:val="22"/>
              </w:rPr>
              <w:t xml:space="preserve"> is </w:t>
            </w:r>
            <w:r w:rsidR="007D0376" w:rsidRPr="006A744B">
              <w:rPr>
                <w:rFonts w:cs="Calibri"/>
                <w:szCs w:val="22"/>
              </w:rPr>
              <w:t xml:space="preserve">a member of the organizing committee of </w:t>
            </w:r>
            <w:proofErr w:type="spellStart"/>
            <w:r w:rsidR="007D0376" w:rsidRPr="006A744B">
              <w:rPr>
                <w:rFonts w:cs="Calibri"/>
                <w:szCs w:val="22"/>
              </w:rPr>
              <w:t>EpiXchange</w:t>
            </w:r>
            <w:proofErr w:type="spellEnd"/>
            <w:r w:rsidR="007D0376" w:rsidRPr="006A744B">
              <w:rPr>
                <w:rFonts w:cs="Calibri"/>
                <w:szCs w:val="22"/>
              </w:rPr>
              <w:t xml:space="preserve"> 2018 (</w:t>
            </w:r>
            <w:r w:rsidR="00AB4C48" w:rsidRPr="00AB4C48">
              <w:rPr>
                <w:rFonts w:cs="Calibri"/>
                <w:szCs w:val="22"/>
              </w:rPr>
              <w:t>http://www.epixchange2018</w:t>
            </w:r>
            <w:r w:rsidR="007D0376">
              <w:t>)</w:t>
            </w:r>
            <w:r w:rsidR="009971DF" w:rsidRPr="00BB7C6C">
              <w:rPr>
                <w:rFonts w:cs="Calibri"/>
                <w:szCs w:val="22"/>
              </w:rPr>
              <w:t>.</w:t>
            </w:r>
            <w:r w:rsidR="00AB4C48">
              <w:rPr>
                <w:rFonts w:cs="Calibri"/>
                <w:szCs w:val="22"/>
              </w:rPr>
              <w:t xml:space="preserve"> </w:t>
            </w:r>
          </w:p>
          <w:p w14:paraId="61AE0CDE" w14:textId="4A320937" w:rsidR="00546898" w:rsidRPr="006A744B" w:rsidRDefault="00546898" w:rsidP="006A744B">
            <w:pPr>
              <w:pStyle w:val="Listenabsatz"/>
              <w:numPr>
                <w:ilvl w:val="0"/>
                <w:numId w:val="18"/>
              </w:numPr>
              <w:rPr>
                <w:rFonts w:cs="Calibri"/>
                <w:szCs w:val="22"/>
              </w:rPr>
            </w:pPr>
            <w:r w:rsidRPr="006A744B">
              <w:rPr>
                <w:rFonts w:cs="Calibri"/>
                <w:szCs w:val="22"/>
              </w:rPr>
              <w:t xml:space="preserve">We </w:t>
            </w:r>
            <w:r w:rsidR="00C40B17" w:rsidRPr="006A744B">
              <w:rPr>
                <w:rFonts w:cs="Calibri"/>
                <w:szCs w:val="22"/>
              </w:rPr>
              <w:t>are confident</w:t>
            </w:r>
            <w:r w:rsidRPr="006A744B">
              <w:rPr>
                <w:rFonts w:cs="Calibri"/>
                <w:szCs w:val="22"/>
              </w:rPr>
              <w:t xml:space="preserve"> that </w:t>
            </w:r>
            <w:r w:rsidRPr="006A744B">
              <w:rPr>
                <w:rFonts w:cs="Calibri"/>
                <w:i/>
                <w:szCs w:val="22"/>
              </w:rPr>
              <w:t>Partner 1</w:t>
            </w:r>
            <w:r w:rsidRPr="006A744B">
              <w:rPr>
                <w:rFonts w:cs="Calibri"/>
                <w:szCs w:val="22"/>
              </w:rPr>
              <w:t>’s request for consumables is sufficient for DNA extraction of 100 samples and have, therefore, not change</w:t>
            </w:r>
            <w:r w:rsidR="00C40B17" w:rsidRPr="006A744B">
              <w:rPr>
                <w:rFonts w:cs="Calibri"/>
                <w:szCs w:val="22"/>
              </w:rPr>
              <w:t>d</w:t>
            </w:r>
            <w:r w:rsidRPr="006A744B">
              <w:rPr>
                <w:rFonts w:cs="Calibri"/>
                <w:szCs w:val="22"/>
              </w:rPr>
              <w:t xml:space="preserve"> the budget.</w:t>
            </w:r>
            <w:r w:rsidR="009971DF" w:rsidRPr="006A744B">
              <w:rPr>
                <w:rFonts w:cs="Calibri"/>
                <w:szCs w:val="22"/>
              </w:rPr>
              <w:t xml:space="preserve"> Funding for the exome sequencing is </w:t>
            </w:r>
            <w:r w:rsidR="00207965" w:rsidRPr="006A744B">
              <w:rPr>
                <w:rFonts w:cs="Calibri"/>
                <w:szCs w:val="22"/>
              </w:rPr>
              <w:t xml:space="preserve">included in ‘other costs’ as it will be done at a core facility at the </w:t>
            </w:r>
            <w:r w:rsidR="00207965" w:rsidRPr="006A744B">
              <w:rPr>
                <w:rFonts w:asciiTheme="minorHAnsi" w:hAnsiTheme="minorHAnsi" w:cstheme="minorHAnsi"/>
                <w:iCs/>
                <w:szCs w:val="22"/>
              </w:rPr>
              <w:t>University of Calgary</w:t>
            </w:r>
            <w:r w:rsidR="00207965" w:rsidRPr="006A744B">
              <w:rPr>
                <w:rFonts w:cs="Calibri"/>
                <w:szCs w:val="22"/>
              </w:rPr>
              <w:t>.</w:t>
            </w:r>
          </w:p>
          <w:p w14:paraId="6D3099A8" w14:textId="4AC77C25" w:rsidR="00546898" w:rsidRPr="004116FA" w:rsidRDefault="00546898" w:rsidP="00FA72DD">
            <w:pPr>
              <w:pStyle w:val="Listenabsatz"/>
              <w:numPr>
                <w:ilvl w:val="0"/>
                <w:numId w:val="18"/>
              </w:numPr>
              <w:rPr>
                <w:rFonts w:cs="Calibri"/>
                <w:szCs w:val="22"/>
              </w:rPr>
            </w:pPr>
            <w:r w:rsidRPr="004116FA">
              <w:rPr>
                <w:rFonts w:cs="Calibri"/>
                <w:szCs w:val="22"/>
              </w:rPr>
              <w:t xml:space="preserve">The RNA extraction from iPSC cells will be done by </w:t>
            </w:r>
            <w:r w:rsidRPr="004116FA">
              <w:rPr>
                <w:rFonts w:cs="Calibri"/>
                <w:i/>
                <w:szCs w:val="22"/>
              </w:rPr>
              <w:t>Partner 6</w:t>
            </w:r>
            <w:r w:rsidRPr="004116FA">
              <w:rPr>
                <w:rFonts w:cs="Calibri"/>
                <w:szCs w:val="22"/>
              </w:rPr>
              <w:t xml:space="preserve">. Therefore, </w:t>
            </w:r>
            <w:r w:rsidRPr="004116FA">
              <w:rPr>
                <w:rFonts w:cs="Calibri"/>
                <w:i/>
                <w:szCs w:val="22"/>
              </w:rPr>
              <w:t>Partner 3</w:t>
            </w:r>
            <w:r w:rsidRPr="004116FA">
              <w:rPr>
                <w:rFonts w:cs="Calibri"/>
                <w:szCs w:val="22"/>
              </w:rPr>
              <w:t xml:space="preserve"> does not require consumables</w:t>
            </w:r>
            <w:r w:rsidR="004116FA">
              <w:rPr>
                <w:rFonts w:cs="Calibri"/>
                <w:szCs w:val="22"/>
              </w:rPr>
              <w:t xml:space="preserve"> as a bio-informatics department. For RNA</w:t>
            </w:r>
            <w:r w:rsidR="00207965">
              <w:rPr>
                <w:rFonts w:cs="Calibri"/>
                <w:szCs w:val="22"/>
              </w:rPr>
              <w:t xml:space="preserve"> sequencing</w:t>
            </w:r>
            <w:r w:rsidR="004116FA">
              <w:rPr>
                <w:rFonts w:cs="Calibri"/>
                <w:szCs w:val="22"/>
              </w:rPr>
              <w:t xml:space="preserve"> </w:t>
            </w:r>
            <w:r w:rsidR="00BB7C6C">
              <w:rPr>
                <w:rFonts w:cs="Calibri"/>
                <w:szCs w:val="22"/>
              </w:rPr>
              <w:t xml:space="preserve">we decided to collaborate with the </w:t>
            </w:r>
            <w:r w:rsidR="00BB7C6C" w:rsidRPr="00042F0D">
              <w:rPr>
                <w:rFonts w:cs="Calibri"/>
                <w:szCs w:val="22"/>
              </w:rPr>
              <w:t xml:space="preserve">West German Genome </w:t>
            </w:r>
            <w:proofErr w:type="spellStart"/>
            <w:r w:rsidR="00BB7C6C" w:rsidRPr="00042F0D">
              <w:rPr>
                <w:rFonts w:cs="Calibri"/>
                <w:szCs w:val="22"/>
              </w:rPr>
              <w:t>Center</w:t>
            </w:r>
            <w:proofErr w:type="spellEnd"/>
            <w:r w:rsidR="00BB7C6C">
              <w:rPr>
                <w:rFonts w:cs="Calibri"/>
                <w:szCs w:val="22"/>
              </w:rPr>
              <w:t xml:space="preserve"> in Bonn/Köln/Düsseldorf at an academic level which markedly reduces costs for </w:t>
            </w:r>
            <w:proofErr w:type="spellStart"/>
            <w:r w:rsidR="00BB7C6C">
              <w:rPr>
                <w:rFonts w:cs="Calibri"/>
                <w:szCs w:val="22"/>
              </w:rPr>
              <w:t>RNASeq</w:t>
            </w:r>
            <w:proofErr w:type="spellEnd"/>
            <w:r w:rsidR="00BB7C6C">
              <w:rPr>
                <w:rFonts w:cs="Calibri"/>
                <w:szCs w:val="22"/>
              </w:rPr>
              <w:t xml:space="preserve"> analysis. </w:t>
            </w:r>
          </w:p>
          <w:p w14:paraId="7C83A947" w14:textId="1E6F952C" w:rsidR="00534FC0" w:rsidRPr="004116FA" w:rsidRDefault="00546898" w:rsidP="00FA72DD">
            <w:pPr>
              <w:pStyle w:val="Listenabsatz"/>
              <w:numPr>
                <w:ilvl w:val="0"/>
                <w:numId w:val="18"/>
              </w:numPr>
              <w:rPr>
                <w:rFonts w:cs="Calibri"/>
                <w:szCs w:val="22"/>
              </w:rPr>
            </w:pPr>
            <w:r w:rsidRPr="004116FA">
              <w:rPr>
                <w:rFonts w:cs="Calibri"/>
                <w:i/>
                <w:szCs w:val="22"/>
              </w:rPr>
              <w:t>Partner 1</w:t>
            </w:r>
            <w:r w:rsidRPr="004116FA">
              <w:rPr>
                <w:rFonts w:cs="Calibri"/>
                <w:szCs w:val="22"/>
              </w:rPr>
              <w:t xml:space="preserve"> will be moving to the University of Calgary before the start of the project. </w:t>
            </w:r>
            <w:proofErr w:type="spellStart"/>
            <w:r w:rsidRPr="004116FA">
              <w:rPr>
                <w:rFonts w:cs="Calibri"/>
                <w:szCs w:val="22"/>
              </w:rPr>
              <w:t>Dr.</w:t>
            </w:r>
            <w:proofErr w:type="spellEnd"/>
            <w:r w:rsidRPr="004116FA">
              <w:rPr>
                <w:rFonts w:cs="Calibri"/>
                <w:szCs w:val="22"/>
              </w:rPr>
              <w:t xml:space="preserve"> Philipp Reif will take over the lead of the Epilepsy Genetics Research Group at </w:t>
            </w:r>
            <w:r w:rsidRPr="004116FA">
              <w:rPr>
                <w:rFonts w:cs="Calibri"/>
                <w:i/>
                <w:szCs w:val="22"/>
              </w:rPr>
              <w:t>Partner 4</w:t>
            </w:r>
            <w:r w:rsidRPr="004116FA">
              <w:rPr>
                <w:rFonts w:cs="Calibri"/>
                <w:szCs w:val="22"/>
              </w:rPr>
              <w:t xml:space="preserve">’s institution but Prof. Felix Rosenow will be the principal investigator. As requested, </w:t>
            </w:r>
            <w:r w:rsidR="003D28D4">
              <w:rPr>
                <w:rFonts w:cs="Calibri"/>
                <w:szCs w:val="22"/>
              </w:rPr>
              <w:t>curricula vitae</w:t>
            </w:r>
            <w:r w:rsidRPr="004116FA">
              <w:rPr>
                <w:rFonts w:cs="Calibri"/>
                <w:szCs w:val="22"/>
              </w:rPr>
              <w:t xml:space="preserve"> of all </w:t>
            </w:r>
            <w:r w:rsidR="00C40B17" w:rsidRPr="004116FA">
              <w:rPr>
                <w:rFonts w:cs="Calibri"/>
                <w:szCs w:val="22"/>
              </w:rPr>
              <w:t>principal investigators</w:t>
            </w:r>
            <w:r w:rsidRPr="004116FA">
              <w:rPr>
                <w:rFonts w:cs="Calibri"/>
                <w:szCs w:val="22"/>
              </w:rPr>
              <w:t xml:space="preserve"> are attached below. </w:t>
            </w:r>
          </w:p>
        </w:tc>
      </w:tr>
    </w:tbl>
    <w:p w14:paraId="04E05C36" w14:textId="77777777" w:rsidR="00EB3CE8" w:rsidRPr="001932AF" w:rsidRDefault="00EB3CE8" w:rsidP="00C41539">
      <w:pPr>
        <w:rPr>
          <w:rStyle w:val="Hervorhebung"/>
          <w:i w:val="0"/>
          <w:color w:val="000000"/>
          <w:szCs w:val="22"/>
        </w:rPr>
      </w:pPr>
    </w:p>
    <w:p w14:paraId="2E3E46E7" w14:textId="77777777" w:rsidR="00EB3CE8" w:rsidRPr="001932AF" w:rsidRDefault="00EB3CE8" w:rsidP="00FA72DD">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311BEB">
        <w:rPr>
          <w:rFonts w:ascii="Calibri" w:hAnsi="Calibri" w:cs="Times New Roman"/>
          <w:b/>
          <w:bCs/>
          <w:smallCaps/>
          <w:color w:val="auto"/>
          <w:kern w:val="32"/>
          <w:sz w:val="26"/>
          <w:szCs w:val="32"/>
          <w:lang w:val="en-GB" w:eastAsia="fr-FR"/>
        </w:rPr>
        <w:lastRenderedPageBreak/>
        <w:t>Work plan including references (max. 8 pages)</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964A04" w:rsidRPr="001932AF" w14:paraId="069E9AD8" w14:textId="77777777" w:rsidTr="00AB4C48">
        <w:trPr>
          <w:trHeight w:val="545"/>
        </w:trPr>
        <w:tc>
          <w:tcPr>
            <w:tcW w:w="8956" w:type="dxa"/>
            <w:shd w:val="clear" w:color="auto" w:fill="auto"/>
            <w:vAlign w:val="center"/>
          </w:tcPr>
          <w:p w14:paraId="0A4BCDA7" w14:textId="77777777" w:rsidR="006D6F08" w:rsidRPr="001932AF" w:rsidRDefault="006D6F08" w:rsidP="00980D2F">
            <w:pPr>
              <w:widowControl w:val="0"/>
              <w:spacing w:before="0" w:after="120"/>
              <w:jc w:val="both"/>
              <w:rPr>
                <w:rFonts w:asciiTheme="minorHAnsi" w:hAnsiTheme="minorHAnsi" w:cstheme="minorHAnsi"/>
                <w:b/>
                <w:iCs/>
                <w:smallCaps/>
                <w:szCs w:val="22"/>
                <w:u w:val="single"/>
              </w:rPr>
            </w:pPr>
            <w:bookmarkStart w:id="15" w:name="_Hlk509049027"/>
            <w:r w:rsidRPr="001932AF">
              <w:rPr>
                <w:rFonts w:asciiTheme="minorHAnsi" w:hAnsiTheme="minorHAnsi" w:cstheme="minorHAnsi"/>
                <w:b/>
                <w:iCs/>
                <w:smallCaps/>
                <w:szCs w:val="22"/>
                <w:u w:val="single"/>
              </w:rPr>
              <w:t>Aims</w:t>
            </w:r>
          </w:p>
          <w:p w14:paraId="191D29DB" w14:textId="77777777" w:rsidR="006D6F08" w:rsidRPr="001932AF" w:rsidRDefault="006D6F08" w:rsidP="00FA72DD">
            <w:pPr>
              <w:pStyle w:val="Listenabsatz"/>
              <w:widowControl w:val="0"/>
              <w:numPr>
                <w:ilvl w:val="0"/>
                <w:numId w:val="17"/>
              </w:numPr>
              <w:spacing w:before="0" w:after="0"/>
              <w:jc w:val="both"/>
              <w:rPr>
                <w:rFonts w:asciiTheme="minorHAnsi" w:hAnsiTheme="minorHAnsi" w:cstheme="minorHAnsi"/>
                <w:b/>
                <w:iCs/>
                <w:szCs w:val="22"/>
              </w:rPr>
            </w:pPr>
            <w:r w:rsidRPr="001932AF">
              <w:rPr>
                <w:rFonts w:asciiTheme="minorHAnsi" w:hAnsiTheme="minorHAnsi" w:cstheme="minorHAnsi"/>
                <w:b/>
                <w:iCs/>
                <w:szCs w:val="22"/>
              </w:rPr>
              <w:t>Delineating the gene networks implicated in CBZ, VPA, LCM and LEV response (Module 1A)</w:t>
            </w:r>
          </w:p>
          <w:p w14:paraId="0EDB7427" w14:textId="77777777" w:rsidR="006D6F08" w:rsidRPr="001932AF" w:rsidRDefault="006D6F08" w:rsidP="00FA72DD">
            <w:pPr>
              <w:pStyle w:val="Listenabsatz"/>
              <w:widowControl w:val="0"/>
              <w:numPr>
                <w:ilvl w:val="0"/>
                <w:numId w:val="17"/>
              </w:numPr>
              <w:spacing w:before="0" w:after="0"/>
              <w:jc w:val="both"/>
              <w:rPr>
                <w:rFonts w:asciiTheme="minorHAnsi" w:hAnsiTheme="minorHAnsi" w:cstheme="minorHAnsi"/>
                <w:b/>
                <w:iCs/>
                <w:szCs w:val="22"/>
              </w:rPr>
            </w:pPr>
            <w:r w:rsidRPr="001932AF">
              <w:rPr>
                <w:rFonts w:asciiTheme="minorHAnsi" w:hAnsiTheme="minorHAnsi" w:cstheme="minorHAnsi"/>
                <w:b/>
                <w:iCs/>
                <w:szCs w:val="22"/>
              </w:rPr>
              <w:t>Translate the individuals’ genetic burden into predictors for response for CBZ, VPA, LCM and LEV</w:t>
            </w:r>
            <w:r w:rsidR="0053771B" w:rsidRPr="001932AF">
              <w:rPr>
                <w:rFonts w:asciiTheme="minorHAnsi" w:hAnsiTheme="minorHAnsi" w:cstheme="minorHAnsi"/>
                <w:b/>
                <w:iCs/>
                <w:szCs w:val="22"/>
              </w:rPr>
              <w:t xml:space="preserve"> (Modules 1B, 2A)</w:t>
            </w:r>
          </w:p>
          <w:p w14:paraId="1403BB7C" w14:textId="77777777" w:rsidR="006D6F08" w:rsidRPr="001932AF" w:rsidRDefault="006D6F08" w:rsidP="00FA72DD">
            <w:pPr>
              <w:pStyle w:val="Listenabsatz"/>
              <w:widowControl w:val="0"/>
              <w:numPr>
                <w:ilvl w:val="0"/>
                <w:numId w:val="17"/>
              </w:numPr>
              <w:spacing w:before="0" w:after="0"/>
              <w:jc w:val="both"/>
              <w:rPr>
                <w:rFonts w:asciiTheme="minorHAnsi" w:hAnsiTheme="minorHAnsi" w:cstheme="minorHAnsi"/>
                <w:b/>
                <w:iCs/>
                <w:szCs w:val="22"/>
              </w:rPr>
            </w:pPr>
            <w:r w:rsidRPr="001932AF">
              <w:rPr>
                <w:rFonts w:asciiTheme="minorHAnsi" w:hAnsiTheme="minorHAnsi" w:cstheme="minorHAnsi"/>
                <w:b/>
                <w:iCs/>
                <w:szCs w:val="22"/>
              </w:rPr>
              <w:t xml:space="preserve">Development of decision support tools for AED choice in epilepsy patients </w:t>
            </w:r>
            <w:r w:rsidR="0053771B" w:rsidRPr="001932AF">
              <w:rPr>
                <w:rFonts w:asciiTheme="minorHAnsi" w:hAnsiTheme="minorHAnsi" w:cstheme="minorHAnsi"/>
                <w:b/>
                <w:iCs/>
                <w:szCs w:val="22"/>
              </w:rPr>
              <w:t>(Module 2A, 2B)</w:t>
            </w:r>
          </w:p>
          <w:p w14:paraId="6E3C4A2D" w14:textId="77777777" w:rsidR="006D6F08" w:rsidRPr="001932AF" w:rsidRDefault="006D6F08" w:rsidP="00FA72DD">
            <w:pPr>
              <w:pStyle w:val="Listenabsatz"/>
              <w:widowControl w:val="0"/>
              <w:numPr>
                <w:ilvl w:val="0"/>
                <w:numId w:val="17"/>
              </w:numPr>
              <w:spacing w:before="0" w:after="0"/>
              <w:jc w:val="both"/>
              <w:rPr>
                <w:rFonts w:asciiTheme="minorHAnsi" w:hAnsiTheme="minorHAnsi" w:cstheme="minorHAnsi"/>
                <w:b/>
                <w:iCs/>
                <w:szCs w:val="22"/>
              </w:rPr>
            </w:pPr>
            <w:r w:rsidRPr="001932AF">
              <w:rPr>
                <w:rFonts w:asciiTheme="minorHAnsi" w:hAnsiTheme="minorHAnsi" w:cstheme="minorHAnsi"/>
                <w:b/>
                <w:iCs/>
                <w:szCs w:val="22"/>
              </w:rPr>
              <w:t>Evaluation of the decision support tools in an independent cohort</w:t>
            </w:r>
            <w:r w:rsidR="0053771B" w:rsidRPr="001932AF">
              <w:rPr>
                <w:rFonts w:asciiTheme="minorHAnsi" w:hAnsiTheme="minorHAnsi" w:cstheme="minorHAnsi"/>
                <w:b/>
                <w:iCs/>
                <w:szCs w:val="22"/>
              </w:rPr>
              <w:t xml:space="preserve"> (Module 1B)</w:t>
            </w:r>
          </w:p>
          <w:p w14:paraId="19F6A127" w14:textId="77777777" w:rsidR="006D6F08" w:rsidRPr="001932AF" w:rsidRDefault="003F562C" w:rsidP="009936EF">
            <w:pPr>
              <w:widowControl w:val="0"/>
              <w:spacing w:before="240" w:after="0"/>
              <w:jc w:val="both"/>
              <w:rPr>
                <w:rFonts w:asciiTheme="minorHAnsi" w:hAnsiTheme="minorHAnsi" w:cstheme="minorHAnsi"/>
                <w:b/>
                <w:iCs/>
                <w:smallCaps/>
                <w:szCs w:val="22"/>
                <w:u w:val="single"/>
              </w:rPr>
            </w:pPr>
            <w:r w:rsidRPr="001932AF">
              <w:rPr>
                <w:rFonts w:asciiTheme="minorHAnsi" w:hAnsiTheme="minorHAnsi" w:cstheme="minorHAnsi"/>
                <w:b/>
                <w:iCs/>
                <w:smallCaps/>
                <w:szCs w:val="22"/>
                <w:u w:val="single"/>
              </w:rPr>
              <w:t>Methodology</w:t>
            </w:r>
            <w:r w:rsidR="00354713" w:rsidRPr="001932AF">
              <w:rPr>
                <w:rFonts w:asciiTheme="minorHAnsi" w:hAnsiTheme="minorHAnsi" w:cstheme="minorHAnsi"/>
                <w:b/>
                <w:iCs/>
                <w:smallCaps/>
                <w:szCs w:val="22"/>
                <w:u w:val="single"/>
              </w:rPr>
              <w:t xml:space="preserve"> </w:t>
            </w:r>
            <w:r w:rsidR="004F305B" w:rsidRPr="001932AF">
              <w:rPr>
                <w:rFonts w:asciiTheme="minorHAnsi" w:hAnsiTheme="minorHAnsi" w:cstheme="minorHAnsi"/>
                <w:b/>
                <w:iCs/>
                <w:smallCaps/>
                <w:szCs w:val="22"/>
                <w:u w:val="single"/>
              </w:rPr>
              <w:t xml:space="preserve">with </w:t>
            </w:r>
            <w:r w:rsidR="000E338A" w:rsidRPr="001932AF">
              <w:rPr>
                <w:rFonts w:asciiTheme="minorHAnsi" w:hAnsiTheme="minorHAnsi" w:cstheme="minorHAnsi"/>
                <w:b/>
                <w:iCs/>
                <w:smallCaps/>
                <w:szCs w:val="22"/>
                <w:u w:val="single"/>
              </w:rPr>
              <w:t>W</w:t>
            </w:r>
            <w:r w:rsidR="004F305B" w:rsidRPr="001932AF">
              <w:rPr>
                <w:rFonts w:asciiTheme="minorHAnsi" w:hAnsiTheme="minorHAnsi" w:cstheme="minorHAnsi"/>
                <w:b/>
                <w:iCs/>
                <w:smallCaps/>
                <w:szCs w:val="22"/>
                <w:u w:val="single"/>
              </w:rPr>
              <w:t xml:space="preserve">ork </w:t>
            </w:r>
            <w:r w:rsidR="000E338A" w:rsidRPr="001932AF">
              <w:rPr>
                <w:rFonts w:asciiTheme="minorHAnsi" w:hAnsiTheme="minorHAnsi" w:cstheme="minorHAnsi"/>
                <w:b/>
                <w:iCs/>
                <w:smallCaps/>
                <w:szCs w:val="22"/>
                <w:u w:val="single"/>
              </w:rPr>
              <w:t>P</w:t>
            </w:r>
            <w:r w:rsidR="004F305B" w:rsidRPr="001932AF">
              <w:rPr>
                <w:rFonts w:asciiTheme="minorHAnsi" w:hAnsiTheme="minorHAnsi" w:cstheme="minorHAnsi"/>
                <w:b/>
                <w:iCs/>
                <w:smallCaps/>
                <w:szCs w:val="22"/>
                <w:u w:val="single"/>
              </w:rPr>
              <w:t xml:space="preserve">ackages, </w:t>
            </w:r>
            <w:r w:rsidR="000E338A" w:rsidRPr="001932AF">
              <w:rPr>
                <w:rFonts w:asciiTheme="minorHAnsi" w:hAnsiTheme="minorHAnsi" w:cstheme="minorHAnsi"/>
                <w:b/>
                <w:iCs/>
                <w:smallCaps/>
                <w:szCs w:val="22"/>
                <w:u w:val="single"/>
              </w:rPr>
              <w:t>R</w:t>
            </w:r>
            <w:r w:rsidR="004F305B" w:rsidRPr="001932AF">
              <w:rPr>
                <w:rFonts w:asciiTheme="minorHAnsi" w:hAnsiTheme="minorHAnsi" w:cstheme="minorHAnsi"/>
                <w:b/>
                <w:iCs/>
                <w:smallCaps/>
                <w:szCs w:val="22"/>
                <w:u w:val="single"/>
              </w:rPr>
              <w:t xml:space="preserve">ole of </w:t>
            </w:r>
            <w:r w:rsidR="000E338A" w:rsidRPr="001932AF">
              <w:rPr>
                <w:rFonts w:asciiTheme="minorHAnsi" w:hAnsiTheme="minorHAnsi" w:cstheme="minorHAnsi"/>
                <w:b/>
                <w:iCs/>
                <w:smallCaps/>
                <w:szCs w:val="22"/>
                <w:u w:val="single"/>
              </w:rPr>
              <w:t>E</w:t>
            </w:r>
            <w:r w:rsidR="004F305B" w:rsidRPr="001932AF">
              <w:rPr>
                <w:rFonts w:asciiTheme="minorHAnsi" w:hAnsiTheme="minorHAnsi" w:cstheme="minorHAnsi"/>
                <w:b/>
                <w:iCs/>
                <w:smallCaps/>
                <w:szCs w:val="22"/>
                <w:u w:val="single"/>
              </w:rPr>
              <w:t xml:space="preserve">ach </w:t>
            </w:r>
            <w:r w:rsidR="000E338A" w:rsidRPr="001932AF">
              <w:rPr>
                <w:rFonts w:asciiTheme="minorHAnsi" w:hAnsiTheme="minorHAnsi" w:cstheme="minorHAnsi"/>
                <w:b/>
                <w:iCs/>
                <w:smallCaps/>
                <w:szCs w:val="22"/>
                <w:u w:val="single"/>
              </w:rPr>
              <w:t>P</w:t>
            </w:r>
            <w:r w:rsidR="004F305B" w:rsidRPr="001932AF">
              <w:rPr>
                <w:rFonts w:asciiTheme="minorHAnsi" w:hAnsiTheme="minorHAnsi" w:cstheme="minorHAnsi"/>
                <w:b/>
                <w:iCs/>
                <w:smallCaps/>
                <w:szCs w:val="22"/>
                <w:u w:val="single"/>
              </w:rPr>
              <w:t xml:space="preserve">articipant and </w:t>
            </w:r>
            <w:r w:rsidR="000E338A" w:rsidRPr="001932AF">
              <w:rPr>
                <w:rFonts w:asciiTheme="minorHAnsi" w:hAnsiTheme="minorHAnsi" w:cstheme="minorHAnsi"/>
                <w:b/>
                <w:iCs/>
                <w:smallCaps/>
                <w:szCs w:val="22"/>
                <w:u w:val="single"/>
              </w:rPr>
              <w:t>T</w:t>
            </w:r>
            <w:r w:rsidR="004F305B" w:rsidRPr="001932AF">
              <w:rPr>
                <w:rFonts w:asciiTheme="minorHAnsi" w:hAnsiTheme="minorHAnsi" w:cstheme="minorHAnsi"/>
                <w:b/>
                <w:iCs/>
                <w:smallCaps/>
                <w:szCs w:val="22"/>
                <w:u w:val="single"/>
              </w:rPr>
              <w:t>imeline</w:t>
            </w:r>
          </w:p>
          <w:p w14:paraId="259111F0" w14:textId="77777777" w:rsidR="009936EF" w:rsidRPr="001932AF" w:rsidRDefault="009936EF" w:rsidP="009936EF">
            <w:pPr>
              <w:widowControl w:val="0"/>
              <w:spacing w:before="120" w:after="0"/>
              <w:jc w:val="both"/>
              <w:rPr>
                <w:rFonts w:asciiTheme="minorHAnsi" w:hAnsiTheme="minorHAnsi" w:cstheme="minorHAnsi"/>
                <w:b/>
                <w:i/>
                <w:iCs/>
                <w:szCs w:val="22"/>
                <w:u w:val="single"/>
              </w:rPr>
            </w:pPr>
            <w:r w:rsidRPr="001932AF">
              <w:rPr>
                <w:rFonts w:asciiTheme="minorHAnsi" w:hAnsiTheme="minorHAnsi" w:cstheme="minorHAnsi"/>
                <w:b/>
                <w:i/>
                <w:iCs/>
                <w:szCs w:val="22"/>
                <w:u w:val="single"/>
              </w:rPr>
              <w:t>Work</w:t>
            </w:r>
            <w:r w:rsidR="004F305B" w:rsidRPr="001932AF">
              <w:rPr>
                <w:rFonts w:asciiTheme="minorHAnsi" w:hAnsiTheme="minorHAnsi" w:cstheme="minorHAnsi"/>
                <w:b/>
                <w:i/>
                <w:iCs/>
                <w:szCs w:val="22"/>
                <w:u w:val="single"/>
              </w:rPr>
              <w:t xml:space="preserve"> P</w:t>
            </w:r>
            <w:r w:rsidRPr="001932AF">
              <w:rPr>
                <w:rFonts w:asciiTheme="minorHAnsi" w:hAnsiTheme="minorHAnsi" w:cstheme="minorHAnsi"/>
                <w:b/>
                <w:i/>
                <w:iCs/>
                <w:szCs w:val="22"/>
                <w:u w:val="single"/>
              </w:rPr>
              <w:t>ackage 1</w:t>
            </w:r>
            <w:r w:rsidR="00DC416F" w:rsidRPr="001932AF">
              <w:rPr>
                <w:rFonts w:asciiTheme="minorHAnsi" w:hAnsiTheme="minorHAnsi" w:cstheme="minorHAnsi"/>
                <w:b/>
                <w:i/>
                <w:iCs/>
                <w:szCs w:val="22"/>
                <w:u w:val="single"/>
              </w:rPr>
              <w:t xml:space="preserve"> with </w:t>
            </w:r>
            <w:r w:rsidR="004F305B" w:rsidRPr="001932AF">
              <w:rPr>
                <w:rFonts w:asciiTheme="minorHAnsi" w:hAnsiTheme="minorHAnsi" w:cstheme="minorHAnsi"/>
                <w:b/>
                <w:i/>
                <w:iCs/>
                <w:szCs w:val="22"/>
                <w:u w:val="single"/>
              </w:rPr>
              <w:t>A</w:t>
            </w:r>
            <w:r w:rsidR="00DC416F" w:rsidRPr="001932AF">
              <w:rPr>
                <w:rFonts w:asciiTheme="minorHAnsi" w:hAnsiTheme="minorHAnsi" w:cstheme="minorHAnsi"/>
                <w:b/>
                <w:i/>
                <w:iCs/>
                <w:szCs w:val="22"/>
                <w:u w:val="single"/>
              </w:rPr>
              <w:t>im 1</w:t>
            </w:r>
            <w:r w:rsidR="00274089" w:rsidRPr="001932AF">
              <w:rPr>
                <w:rFonts w:asciiTheme="minorHAnsi" w:hAnsiTheme="minorHAnsi" w:cstheme="minorHAnsi"/>
                <w:b/>
                <w:i/>
                <w:iCs/>
                <w:szCs w:val="22"/>
                <w:u w:val="single"/>
              </w:rPr>
              <w:t xml:space="preserve">: </w:t>
            </w:r>
            <w:r w:rsidR="00DC416F" w:rsidRPr="001932AF">
              <w:rPr>
                <w:rFonts w:asciiTheme="minorHAnsi" w:hAnsiTheme="minorHAnsi" w:cstheme="minorHAnsi"/>
                <w:b/>
                <w:i/>
                <w:iCs/>
                <w:szCs w:val="22"/>
                <w:u w:val="single"/>
              </w:rPr>
              <w:t>Delineating the altered gene networks for CBZ, VPA, LCM and LEV [P</w:t>
            </w:r>
            <w:r w:rsidRPr="001932AF">
              <w:rPr>
                <w:rFonts w:asciiTheme="minorHAnsi" w:hAnsiTheme="minorHAnsi" w:cstheme="minorHAnsi"/>
                <w:b/>
                <w:i/>
                <w:iCs/>
                <w:szCs w:val="22"/>
                <w:u w:val="single"/>
              </w:rPr>
              <w:t xml:space="preserve">artners </w:t>
            </w:r>
            <w:r w:rsidR="00DC416F" w:rsidRPr="001932AF">
              <w:rPr>
                <w:rFonts w:asciiTheme="minorHAnsi" w:hAnsiTheme="minorHAnsi" w:cstheme="minorHAnsi"/>
                <w:b/>
                <w:i/>
                <w:iCs/>
                <w:szCs w:val="22"/>
                <w:u w:val="single"/>
              </w:rPr>
              <w:t>3</w:t>
            </w:r>
            <w:r w:rsidRPr="001932AF">
              <w:rPr>
                <w:rFonts w:asciiTheme="minorHAnsi" w:hAnsiTheme="minorHAnsi" w:cstheme="minorHAnsi"/>
                <w:b/>
                <w:i/>
                <w:iCs/>
                <w:szCs w:val="22"/>
                <w:u w:val="single"/>
              </w:rPr>
              <w:t xml:space="preserve"> and </w:t>
            </w:r>
            <w:r w:rsidR="00DC416F" w:rsidRPr="001932AF">
              <w:rPr>
                <w:rFonts w:asciiTheme="minorHAnsi" w:hAnsiTheme="minorHAnsi" w:cstheme="minorHAnsi"/>
                <w:b/>
                <w:i/>
                <w:iCs/>
                <w:szCs w:val="22"/>
                <w:u w:val="single"/>
              </w:rPr>
              <w:t>6]</w:t>
            </w:r>
          </w:p>
          <w:p w14:paraId="4969E394" w14:textId="77777777" w:rsidR="009936EF" w:rsidRPr="001932AF" w:rsidRDefault="009936EF" w:rsidP="009936EF">
            <w:pPr>
              <w:widowControl w:val="0"/>
              <w:spacing w:before="120" w:after="0"/>
              <w:jc w:val="both"/>
              <w:rPr>
                <w:rFonts w:asciiTheme="minorHAnsi" w:hAnsiTheme="minorHAnsi" w:cstheme="minorHAnsi"/>
                <w:b/>
                <w:iCs/>
                <w:szCs w:val="22"/>
              </w:rPr>
            </w:pPr>
            <w:r w:rsidRPr="001932AF">
              <w:rPr>
                <w:rFonts w:asciiTheme="minorHAnsi" w:hAnsiTheme="minorHAnsi" w:cstheme="minorHAnsi"/>
                <w:b/>
                <w:iCs/>
                <w:szCs w:val="22"/>
              </w:rPr>
              <w:t>Generation of induced pluripotent stem cells (iPSC) and exposure to antiepileptic drugs</w:t>
            </w:r>
            <w:r w:rsidR="006F5615" w:rsidRPr="001932AF">
              <w:rPr>
                <w:rFonts w:asciiTheme="minorHAnsi" w:hAnsiTheme="minorHAnsi" w:cstheme="minorHAnsi"/>
                <w:b/>
                <w:iCs/>
                <w:szCs w:val="22"/>
              </w:rPr>
              <w:t xml:space="preserve"> (</w:t>
            </w:r>
            <w:r w:rsidR="00373F00" w:rsidRPr="001932AF">
              <w:rPr>
                <w:rFonts w:asciiTheme="minorHAnsi" w:hAnsiTheme="minorHAnsi" w:cstheme="minorHAnsi"/>
                <w:b/>
                <w:iCs/>
                <w:szCs w:val="22"/>
              </w:rPr>
              <w:t>Partner 6</w:t>
            </w:r>
            <w:r w:rsidR="0022513D" w:rsidRPr="001932AF">
              <w:rPr>
                <w:rFonts w:asciiTheme="minorHAnsi" w:hAnsiTheme="minorHAnsi" w:cstheme="minorHAnsi"/>
                <w:b/>
                <w:iCs/>
                <w:szCs w:val="22"/>
              </w:rPr>
              <w:t>;</w:t>
            </w:r>
            <w:r w:rsidR="00373F00" w:rsidRPr="001932AF">
              <w:rPr>
                <w:rFonts w:asciiTheme="minorHAnsi" w:hAnsiTheme="minorHAnsi" w:cstheme="minorHAnsi"/>
                <w:b/>
                <w:iCs/>
                <w:szCs w:val="22"/>
              </w:rPr>
              <w:t xml:space="preserve"> </w:t>
            </w:r>
            <w:r w:rsidR="006F5615" w:rsidRPr="001932AF">
              <w:rPr>
                <w:rFonts w:asciiTheme="minorHAnsi" w:hAnsiTheme="minorHAnsi" w:cstheme="minorHAnsi"/>
                <w:b/>
                <w:iCs/>
                <w:szCs w:val="22"/>
              </w:rPr>
              <w:t>month 1-9)</w:t>
            </w:r>
          </w:p>
          <w:p w14:paraId="7E4C71DD" w14:textId="523A7F46" w:rsidR="0073049B" w:rsidRPr="00467059" w:rsidRDefault="00274089" w:rsidP="00467059">
            <w:pPr>
              <w:rPr>
                <w:rFonts w:asciiTheme="minorHAnsi" w:hAnsiTheme="minorHAnsi" w:cstheme="minorHAnsi"/>
                <w:color w:val="000000" w:themeColor="text1"/>
                <w:szCs w:val="22"/>
                <w:lang w:val="en-US"/>
              </w:rPr>
            </w:pPr>
            <w:r w:rsidRPr="001932AF">
              <w:rPr>
                <w:rFonts w:asciiTheme="minorHAnsi" w:hAnsiTheme="minorHAnsi" w:cstheme="minorHAnsi"/>
                <w:i/>
                <w:iCs/>
                <w:szCs w:val="22"/>
              </w:rPr>
              <w:t>Partner 6</w:t>
            </w:r>
            <w:r w:rsidRPr="001932AF">
              <w:rPr>
                <w:rFonts w:asciiTheme="minorHAnsi" w:hAnsiTheme="minorHAnsi" w:cstheme="minorHAnsi"/>
                <w:iCs/>
                <w:szCs w:val="22"/>
              </w:rPr>
              <w:t xml:space="preserve"> will generate glutamatergic and GABAergic human neurons from two control</w:t>
            </w:r>
            <w:r w:rsidR="006F5615" w:rsidRPr="001932AF">
              <w:rPr>
                <w:rFonts w:asciiTheme="minorHAnsi" w:hAnsiTheme="minorHAnsi" w:cstheme="minorHAnsi"/>
                <w:iCs/>
                <w:szCs w:val="22"/>
              </w:rPr>
              <w:t xml:space="preserve"> induced pluripotent stem cell (</w:t>
            </w:r>
            <w:r w:rsidRPr="001932AF">
              <w:rPr>
                <w:rFonts w:asciiTheme="minorHAnsi" w:hAnsiTheme="minorHAnsi" w:cstheme="minorHAnsi"/>
                <w:iCs/>
                <w:szCs w:val="22"/>
              </w:rPr>
              <w:t>iPSC</w:t>
            </w:r>
            <w:r w:rsidR="006F5615" w:rsidRPr="001932AF">
              <w:rPr>
                <w:rFonts w:asciiTheme="minorHAnsi" w:hAnsiTheme="minorHAnsi" w:cstheme="minorHAnsi"/>
                <w:iCs/>
                <w:szCs w:val="22"/>
              </w:rPr>
              <w:t>)</w:t>
            </w:r>
            <w:r w:rsidRPr="001932AF">
              <w:rPr>
                <w:rFonts w:asciiTheme="minorHAnsi" w:hAnsiTheme="minorHAnsi" w:cstheme="minorHAnsi"/>
                <w:iCs/>
                <w:szCs w:val="22"/>
              </w:rPr>
              <w:t xml:space="preserve"> lines (1 male, 1 female) in two biological replicates (</w:t>
            </w:r>
            <w:proofErr w:type="spellStart"/>
            <w:r w:rsidRPr="001932AF">
              <w:rPr>
                <w:rFonts w:asciiTheme="minorHAnsi" w:hAnsiTheme="minorHAnsi" w:cstheme="minorHAnsi"/>
                <w:iCs/>
                <w:szCs w:val="22"/>
              </w:rPr>
              <w:t>subclones</w:t>
            </w:r>
            <w:proofErr w:type="spellEnd"/>
            <w:r w:rsidRPr="001932AF">
              <w:rPr>
                <w:rFonts w:asciiTheme="minorHAnsi" w:hAnsiTheme="minorHAnsi" w:cstheme="minorHAnsi"/>
                <w:iCs/>
                <w:szCs w:val="22"/>
              </w:rPr>
              <w:t>) each.</w:t>
            </w:r>
            <w:r w:rsidR="006F5615" w:rsidRPr="001932AF">
              <w:rPr>
                <w:rFonts w:asciiTheme="minorHAnsi" w:hAnsiTheme="minorHAnsi" w:cstheme="minorHAnsi"/>
                <w:iCs/>
                <w:szCs w:val="22"/>
              </w:rPr>
              <w:t xml:space="preserve"> Glutamatergic neurons will be generated by differentiating</w:t>
            </w:r>
            <w:r w:rsidR="00DC416F" w:rsidRPr="001932AF">
              <w:rPr>
                <w:rFonts w:asciiTheme="minorHAnsi" w:hAnsiTheme="minorHAnsi" w:cstheme="minorHAnsi"/>
                <w:iCs/>
                <w:szCs w:val="22"/>
              </w:rPr>
              <w:t xml:space="preserve"> </w:t>
            </w:r>
            <w:r w:rsidR="006F5615" w:rsidRPr="001932AF">
              <w:rPr>
                <w:rFonts w:asciiTheme="minorHAnsi" w:hAnsiTheme="minorHAnsi" w:cstheme="minorHAnsi"/>
                <w:iCs/>
                <w:szCs w:val="22"/>
              </w:rPr>
              <w:t xml:space="preserve">human iPSCs </w:t>
            </w:r>
            <w:r w:rsidR="00DC416F" w:rsidRPr="001932AF">
              <w:rPr>
                <w:rFonts w:asciiTheme="minorHAnsi" w:hAnsiTheme="minorHAnsi" w:cstheme="minorHAnsi"/>
                <w:iCs/>
                <w:szCs w:val="22"/>
              </w:rPr>
              <w:t xml:space="preserve">into neurons in the absence of exogenous </w:t>
            </w:r>
            <w:r w:rsidR="00DC416F" w:rsidRPr="00467059">
              <w:rPr>
                <w:rFonts w:asciiTheme="minorHAnsi" w:hAnsiTheme="minorHAnsi" w:cstheme="minorHAnsi"/>
                <w:iCs/>
                <w:szCs w:val="22"/>
              </w:rPr>
              <w:t>morphogen</w:t>
            </w:r>
            <w:r w:rsidR="006F5615" w:rsidRPr="00467059">
              <w:rPr>
                <w:rFonts w:asciiTheme="minorHAnsi" w:hAnsiTheme="minorHAnsi" w:cstheme="minorHAnsi"/>
                <w:iCs/>
                <w:szCs w:val="22"/>
              </w:rPr>
              <w:t>s. This</w:t>
            </w:r>
            <w:del w:id="16" w:author="chiocchetti" w:date="2018-07-20T15:46:00Z">
              <w:r w:rsidR="006F5615" w:rsidRPr="00467059" w:rsidDel="007C7AA2">
                <w:rPr>
                  <w:rFonts w:asciiTheme="minorHAnsi" w:hAnsiTheme="minorHAnsi" w:cstheme="minorHAnsi"/>
                  <w:iCs/>
                  <w:szCs w:val="22"/>
                </w:rPr>
                <w:delText xml:space="preserve"> </w:delText>
              </w:r>
            </w:del>
            <w:r w:rsidR="00DC416F" w:rsidRPr="00467059">
              <w:rPr>
                <w:rFonts w:asciiTheme="minorHAnsi" w:hAnsiTheme="minorHAnsi" w:cstheme="minorHAnsi"/>
                <w:iCs/>
                <w:szCs w:val="22"/>
              </w:rPr>
              <w:t xml:space="preserve"> results in early Tuj1/MAP2 neuronal cells in relatively high purity (± 5% astrocytes), whose transcription profile resembles that of </w:t>
            </w:r>
            <w:proofErr w:type="spellStart"/>
            <w:r w:rsidR="00DC416F" w:rsidRPr="00467059">
              <w:rPr>
                <w:rFonts w:asciiTheme="minorHAnsi" w:hAnsiTheme="minorHAnsi" w:cstheme="minorHAnsi"/>
                <w:iCs/>
                <w:szCs w:val="22"/>
              </w:rPr>
              <w:t>fetal</w:t>
            </w:r>
            <w:proofErr w:type="spellEnd"/>
            <w:r w:rsidR="00DC416F" w:rsidRPr="00467059">
              <w:rPr>
                <w:rFonts w:asciiTheme="minorHAnsi" w:hAnsiTheme="minorHAnsi" w:cstheme="minorHAnsi"/>
                <w:iCs/>
                <w:szCs w:val="22"/>
              </w:rPr>
              <w:t xml:space="preserve"> brain</w:t>
            </w:r>
            <w:r w:rsidR="00DC416F" w:rsidRPr="00467059">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5934966e-ccf6-4217-9516-1cf6f935b5d8 PFBsYWNlaG9sZGVyPg0KICA8QWRkSW5WZXJzaW9uPjUuNy4xLjA8L0FkZEluVmVyc2lvbj4NCiAgPElkPjU5MzQ5NjZlLWNjZjYtNDIxNy05NTE2LTFjZjZmOTM1YjVkODwvSWQ+DQogIDxFbnRyaWVzPg0KICAgIDxFbnRyeT4NCiAgICAgIDxJZD4wZGI2MzFmYS0yZTQ1LTQ4Y2YtYTJlYy1jZGY0NDRmNzdmM2Q8L0lkPg0KICAgICAgPFJlZmVyZW5jZUlkPmJjMTIyOWU2LTg2MTItNDEyMC1hYWE4LTE5OGI3OTM0MzA1N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I3PC9UZXh0Pg0KICAgIDwvVGV4dFVuaXQ+DQogIDwvVGV4dFVuaXRzPg0KPC9QbGFjZWhvbGRlcj4=</w:instrText>
            </w:r>
            <w:r w:rsidR="00DC416F" w:rsidRPr="00467059">
              <w:rPr>
                <w:rFonts w:asciiTheme="minorHAnsi" w:hAnsiTheme="minorHAnsi" w:cstheme="minorHAnsi"/>
                <w:iCs/>
                <w:szCs w:val="22"/>
              </w:rPr>
              <w:fldChar w:fldCharType="separate"/>
            </w:r>
            <w:bookmarkStart w:id="17" w:name="_CTVP0015934966eccf6421795161cf6f935b5d8"/>
            <w:r w:rsidR="005E536F" w:rsidRPr="005E536F">
              <w:rPr>
                <w:rFonts w:asciiTheme="minorHAnsi" w:hAnsiTheme="minorHAnsi" w:cstheme="minorHAnsi"/>
                <w:iCs/>
                <w:szCs w:val="22"/>
                <w:vertAlign w:val="superscript"/>
              </w:rPr>
              <w:t>27</w:t>
            </w:r>
            <w:bookmarkEnd w:id="17"/>
            <w:r w:rsidR="00DC416F" w:rsidRPr="00467059">
              <w:rPr>
                <w:rFonts w:asciiTheme="minorHAnsi" w:hAnsiTheme="minorHAnsi" w:cstheme="minorHAnsi"/>
                <w:iCs/>
                <w:szCs w:val="22"/>
              </w:rPr>
              <w:fldChar w:fldCharType="end"/>
            </w:r>
            <w:r w:rsidR="00DC416F" w:rsidRPr="00467059">
              <w:rPr>
                <w:rFonts w:asciiTheme="minorHAnsi" w:hAnsiTheme="minorHAnsi" w:cstheme="minorHAnsi"/>
                <w:iCs/>
                <w:szCs w:val="22"/>
              </w:rPr>
              <w:t>. These neurons express forebrain cortical markers, corresponding to glutamatergic neurons in various cortical layers</w:t>
            </w:r>
            <w:r w:rsidR="00DC416F" w:rsidRPr="00467059">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09960c6c-b6a8-44fb-bf9d-048c4eec08eb PFBsYWNlaG9sZGVyPg0KICA8QWRkSW5WZXJzaW9uPjUuNy4xLjA8L0FkZEluVmVyc2lvbj4NCiAgPElkPjA5OTYwYzZjLWI2YTgtNDRmYi1iZjlkLTA0OGM0ZWVjMDhlYjwvSWQ+DQogIDxFbnRyaWVzPg0KICAgIDxFbnRyeT4NCiAgICAgIDxJZD40MjRhYTI1MS05NzlmLTRmMWQtODAyNC05YmE1MzVjZDY3MzU8L0lkPg0KICAgICAgPFJlZmVyZW5jZUlkPmJkMDNjNDdlLTRmMzQtNGJmNi05YWM2LWMxOTljZDdlOTFlN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yODwvVGV4dD4NCiAgICA8L1RleHRVbml0Pg0KICA8L1RleHRVbml0cz4NCjwvUGxhY2Vob2xkZXI+</w:instrText>
            </w:r>
            <w:r w:rsidR="00DC416F" w:rsidRPr="00467059">
              <w:rPr>
                <w:rFonts w:asciiTheme="minorHAnsi" w:hAnsiTheme="minorHAnsi" w:cstheme="minorHAnsi"/>
                <w:iCs/>
                <w:szCs w:val="22"/>
              </w:rPr>
              <w:fldChar w:fldCharType="separate"/>
            </w:r>
            <w:bookmarkStart w:id="18" w:name="_CTVP00109960c6cb6a844fbbf9d048c4eec08eb"/>
            <w:r w:rsidR="005E536F" w:rsidRPr="005E536F">
              <w:rPr>
                <w:rFonts w:asciiTheme="minorHAnsi" w:hAnsiTheme="minorHAnsi" w:cstheme="minorHAnsi"/>
                <w:iCs/>
                <w:szCs w:val="22"/>
                <w:vertAlign w:val="superscript"/>
              </w:rPr>
              <w:t>28</w:t>
            </w:r>
            <w:bookmarkEnd w:id="18"/>
            <w:r w:rsidR="00DC416F" w:rsidRPr="00467059">
              <w:rPr>
                <w:rFonts w:asciiTheme="minorHAnsi" w:hAnsiTheme="minorHAnsi" w:cstheme="minorHAnsi"/>
                <w:iCs/>
                <w:szCs w:val="22"/>
              </w:rPr>
              <w:fldChar w:fldCharType="end"/>
            </w:r>
            <w:r w:rsidR="00DC416F" w:rsidRPr="00467059">
              <w:rPr>
                <w:rFonts w:asciiTheme="minorHAnsi" w:hAnsiTheme="minorHAnsi" w:cstheme="minorHAnsi"/>
                <w:iCs/>
                <w:szCs w:val="22"/>
              </w:rPr>
              <w:t xml:space="preserve">. </w:t>
            </w:r>
            <w:r w:rsidR="00467059" w:rsidRPr="00467059">
              <w:rPr>
                <w:rFonts w:asciiTheme="minorHAnsi" w:hAnsiTheme="minorHAnsi" w:cstheme="minorHAnsi"/>
                <w:color w:val="000000" w:themeColor="text1"/>
                <w:szCs w:val="22"/>
                <w:lang w:val="en-US"/>
              </w:rPr>
              <w:t xml:space="preserve">In these cultures, a small proportion of </w:t>
            </w:r>
            <w:r w:rsidR="001479F6" w:rsidRPr="00467059">
              <w:rPr>
                <w:rFonts w:asciiTheme="minorHAnsi" w:hAnsiTheme="minorHAnsi" w:cstheme="minorHAnsi"/>
                <w:color w:val="000000" w:themeColor="text1"/>
                <w:szCs w:val="22"/>
                <w:lang w:val="en-US"/>
              </w:rPr>
              <w:t xml:space="preserve">GABAergic </w:t>
            </w:r>
            <w:r w:rsidR="00467059" w:rsidRPr="00467059">
              <w:rPr>
                <w:rFonts w:asciiTheme="minorHAnsi" w:hAnsiTheme="minorHAnsi" w:cstheme="minorHAnsi"/>
                <w:color w:val="000000" w:themeColor="text1"/>
                <w:szCs w:val="22"/>
                <w:lang w:val="en-US"/>
              </w:rPr>
              <w:t xml:space="preserve">cells are found. </w:t>
            </w:r>
            <w:r w:rsidR="00467059" w:rsidRPr="00467059">
              <w:rPr>
                <w:rFonts w:asciiTheme="minorHAnsi" w:hAnsiTheme="minorHAnsi" w:cstheme="minorHAnsi"/>
                <w:iCs/>
                <w:szCs w:val="22"/>
              </w:rPr>
              <w:t>Specific differentiation protocols allow instead to obtain highly enriched cultures for GABAergic neurons</w:t>
            </w:r>
            <w:r w:rsidR="00467059" w:rsidRPr="00467059">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94650c3c-4ea0-420a-b819-64bb3ea62894 PFBsYWNlaG9sZGVyPg0KICA8QWRkSW5WZXJzaW9uPjUuNy4xLjA8L0FkZEluVmVyc2lvbj4NCiAgPElkPjk0NjUwYzNjLTRlYTAtNDIwYS1iODE5LTY0YmIzZWE2Mjg5NDwvSWQ+DQogIDxFbnRyaWVzPg0KICAgIDxFbnRyeT4NCiAgICAgIDxJZD41YzhhODk2OC01YzYxLTQzNjYtYWIwYi1kNGQyM2I0MWQ3NzQ8L0lkPg0KICAgICAgPFJlZmVyZW5jZUlkPjkwN2MxZDVjLTEzNmQtNDA0Ni04NDgzLWYxMGViZDU2N2ZmZ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I5PC9UZXh0Pg0KICAgIDwvVGV4dFVuaXQ+DQogIDwvVGV4dFVuaXRzPg0KPC9QbGFjZWhvbGRlcj4=</w:instrText>
            </w:r>
            <w:r w:rsidR="00467059" w:rsidRPr="00467059">
              <w:rPr>
                <w:rFonts w:asciiTheme="minorHAnsi" w:hAnsiTheme="minorHAnsi" w:cstheme="minorHAnsi"/>
                <w:iCs/>
                <w:szCs w:val="22"/>
              </w:rPr>
              <w:fldChar w:fldCharType="separate"/>
            </w:r>
            <w:bookmarkStart w:id="19" w:name="_CTVP00194650c3c4ea0420ab81964bb3ea62894"/>
            <w:r w:rsidR="005E536F" w:rsidRPr="005E536F">
              <w:rPr>
                <w:rFonts w:asciiTheme="minorHAnsi" w:hAnsiTheme="minorHAnsi" w:cstheme="minorHAnsi"/>
                <w:iCs/>
                <w:szCs w:val="22"/>
                <w:vertAlign w:val="superscript"/>
              </w:rPr>
              <w:t>29</w:t>
            </w:r>
            <w:bookmarkEnd w:id="19"/>
            <w:r w:rsidR="00467059" w:rsidRPr="00467059">
              <w:rPr>
                <w:rFonts w:asciiTheme="minorHAnsi" w:hAnsiTheme="minorHAnsi" w:cstheme="minorHAnsi"/>
                <w:iCs/>
                <w:szCs w:val="22"/>
              </w:rPr>
              <w:fldChar w:fldCharType="end"/>
            </w:r>
            <w:r w:rsidR="00467059" w:rsidRPr="00467059">
              <w:rPr>
                <w:rFonts w:asciiTheme="minorHAnsi" w:hAnsiTheme="minorHAnsi" w:cstheme="minorHAnsi"/>
                <w:color w:val="000000" w:themeColor="text1"/>
                <w:szCs w:val="22"/>
                <w:lang w:val="en-US"/>
              </w:rPr>
              <w:t xml:space="preserve">. After obtaining neural precursors, treatment with </w:t>
            </w:r>
            <w:proofErr w:type="spellStart"/>
            <w:r w:rsidR="00467059" w:rsidRPr="00467059">
              <w:rPr>
                <w:rFonts w:asciiTheme="minorHAnsi" w:hAnsiTheme="minorHAnsi" w:cstheme="minorHAnsi"/>
                <w:color w:val="000000" w:themeColor="text1"/>
                <w:szCs w:val="22"/>
                <w:lang w:val="en-US"/>
              </w:rPr>
              <w:t>purmorphamine</w:t>
            </w:r>
            <w:proofErr w:type="spellEnd"/>
            <w:r w:rsidR="00467059" w:rsidRPr="00467059">
              <w:rPr>
                <w:rFonts w:asciiTheme="minorHAnsi" w:hAnsiTheme="minorHAnsi" w:cstheme="minorHAnsi"/>
                <w:color w:val="000000" w:themeColor="text1"/>
                <w:szCs w:val="22"/>
                <w:lang w:val="en-US"/>
              </w:rPr>
              <w:t xml:space="preserve"> confers medial</w:t>
            </w:r>
            <w:ins w:id="20" w:author="chiocchetti" w:date="2018-07-20T15:46:00Z">
              <w:r w:rsidR="007C7AA2">
                <w:rPr>
                  <w:rFonts w:asciiTheme="minorHAnsi" w:hAnsiTheme="minorHAnsi" w:cstheme="minorHAnsi"/>
                  <w:color w:val="000000" w:themeColor="text1"/>
                  <w:szCs w:val="22"/>
                  <w:lang w:val="en-US"/>
                </w:rPr>
                <w:t xml:space="preserve"> </w:t>
              </w:r>
            </w:ins>
            <w:del w:id="21" w:author="chiocchetti" w:date="2018-07-20T15:46:00Z">
              <w:r w:rsidR="00467059" w:rsidRPr="00467059" w:rsidDel="007C7AA2">
                <w:rPr>
                  <w:rFonts w:asciiTheme="minorHAnsi" w:hAnsiTheme="minorHAnsi" w:cstheme="minorHAnsi"/>
                  <w:color w:val="000000" w:themeColor="text1"/>
                  <w:szCs w:val="22"/>
                  <w:lang w:val="en-US"/>
                </w:rPr>
                <w:delText> </w:delText>
              </w:r>
            </w:del>
            <w:r w:rsidR="00467059" w:rsidRPr="00467059">
              <w:rPr>
                <w:rFonts w:asciiTheme="minorHAnsi" w:hAnsiTheme="minorHAnsi" w:cstheme="minorHAnsi"/>
                <w:color w:val="000000" w:themeColor="text1"/>
                <w:szCs w:val="22"/>
                <w:lang w:val="en-US"/>
              </w:rPr>
              <w:t>ganglionic eminence (MGE)-like fate. MGE-like progenitors are then induced to differentiate into GABAergic neurons on Matrigel-coated coverslips in DMEM/F12, 1× non-essential amino acids, and 1× N2 supplement, containing 1 µM cAMP, 10 ng/ml BDNF, 10 ng/ml glial GDN, 10 ng/ml IGF-1 for 4–6 weeks.</w:t>
            </w:r>
            <w:r w:rsidR="00467059">
              <w:rPr>
                <w:rFonts w:asciiTheme="minorHAnsi" w:hAnsiTheme="minorHAnsi" w:cstheme="minorHAnsi"/>
                <w:color w:val="000000" w:themeColor="text1"/>
                <w:szCs w:val="22"/>
                <w:lang w:val="en-US"/>
              </w:rPr>
              <w:t xml:space="preserve"> </w:t>
            </w:r>
            <w:r w:rsidR="00DC416F" w:rsidRPr="00467059">
              <w:rPr>
                <w:rFonts w:asciiTheme="minorHAnsi" w:hAnsiTheme="minorHAnsi" w:cstheme="minorHAnsi"/>
                <w:iCs/>
                <w:szCs w:val="22"/>
              </w:rPr>
              <w:t xml:space="preserve">The mature neuronal cells will be exposed to the </w:t>
            </w:r>
            <w:r w:rsidR="0073049B" w:rsidRPr="00467059">
              <w:rPr>
                <w:rFonts w:asciiTheme="minorHAnsi" w:hAnsiTheme="minorHAnsi" w:cstheme="minorHAnsi"/>
                <w:iCs/>
                <w:szCs w:val="22"/>
              </w:rPr>
              <w:t>antiepileptic drugs</w:t>
            </w:r>
            <w:r w:rsidR="00DC416F" w:rsidRPr="00467059">
              <w:rPr>
                <w:rFonts w:asciiTheme="minorHAnsi" w:hAnsiTheme="minorHAnsi" w:cstheme="minorHAnsi"/>
                <w:iCs/>
                <w:szCs w:val="22"/>
              </w:rPr>
              <w:t xml:space="preserve"> CBZ, VPA, LCM and LEV. </w:t>
            </w:r>
            <w:r w:rsidR="004E63D9" w:rsidRPr="00467059">
              <w:rPr>
                <w:rFonts w:asciiTheme="minorHAnsi" w:hAnsiTheme="minorHAnsi" w:cstheme="minorHAnsi"/>
                <w:iCs/>
                <w:szCs w:val="22"/>
              </w:rPr>
              <w:t>mRNA will be extracted from exposed and non-exposed cells from each cell line using commercially available Kits (Qiagen)</w:t>
            </w:r>
            <w:r w:rsidR="00525451" w:rsidRPr="00467059">
              <w:rPr>
                <w:rFonts w:asciiTheme="minorHAnsi" w:hAnsiTheme="minorHAnsi" w:cstheme="minorHAnsi"/>
                <w:iCs/>
                <w:szCs w:val="22"/>
              </w:rPr>
              <w:t xml:space="preserve"> </w:t>
            </w:r>
            <w:proofErr w:type="gramStart"/>
            <w:r w:rsidR="00525451" w:rsidRPr="00467059">
              <w:rPr>
                <w:rFonts w:asciiTheme="minorHAnsi" w:hAnsiTheme="minorHAnsi" w:cstheme="minorHAnsi"/>
                <w:iCs/>
                <w:szCs w:val="22"/>
              </w:rPr>
              <w:t>in order to</w:t>
            </w:r>
            <w:proofErr w:type="gramEnd"/>
            <w:r w:rsidR="00525451" w:rsidRPr="00467059">
              <w:rPr>
                <w:rFonts w:asciiTheme="minorHAnsi" w:hAnsiTheme="minorHAnsi" w:cstheme="minorHAnsi"/>
                <w:iCs/>
                <w:szCs w:val="22"/>
              </w:rPr>
              <w:t xml:space="preserve"> quantify differential AED-dependent mRNA expression</w:t>
            </w:r>
            <w:r w:rsidR="004E63D9" w:rsidRPr="00467059">
              <w:rPr>
                <w:rFonts w:asciiTheme="minorHAnsi" w:hAnsiTheme="minorHAnsi" w:cstheme="minorHAnsi"/>
                <w:iCs/>
                <w:szCs w:val="22"/>
              </w:rPr>
              <w:t>.</w:t>
            </w:r>
          </w:p>
          <w:p w14:paraId="55B927F7" w14:textId="77777777" w:rsidR="00373F00" w:rsidRPr="004112F8" w:rsidRDefault="00373F00" w:rsidP="00373F00">
            <w:pPr>
              <w:widowControl w:val="0"/>
              <w:spacing w:before="120" w:after="120"/>
              <w:jc w:val="both"/>
              <w:rPr>
                <w:rFonts w:asciiTheme="minorHAnsi" w:hAnsiTheme="minorHAnsi" w:cstheme="minorHAnsi"/>
                <w:b/>
                <w:iCs/>
                <w:szCs w:val="22"/>
              </w:rPr>
            </w:pPr>
            <w:r w:rsidRPr="001932AF">
              <w:rPr>
                <w:rFonts w:asciiTheme="minorHAnsi" w:hAnsiTheme="minorHAnsi" w:cstheme="minorHAnsi"/>
                <w:b/>
                <w:iCs/>
                <w:szCs w:val="22"/>
              </w:rPr>
              <w:t>RNA sequencing (Partner 3</w:t>
            </w:r>
            <w:r w:rsidR="00A722E1" w:rsidRPr="004112F8">
              <w:rPr>
                <w:rFonts w:asciiTheme="minorHAnsi" w:hAnsiTheme="minorHAnsi" w:cstheme="minorHAnsi"/>
                <w:b/>
                <w:iCs/>
                <w:szCs w:val="22"/>
              </w:rPr>
              <w:t>;</w:t>
            </w:r>
            <w:r w:rsidRPr="004112F8">
              <w:rPr>
                <w:rFonts w:asciiTheme="minorHAnsi" w:hAnsiTheme="minorHAnsi" w:cstheme="minorHAnsi"/>
                <w:b/>
                <w:iCs/>
                <w:szCs w:val="22"/>
              </w:rPr>
              <w:t xml:space="preserve"> month 6-12)</w:t>
            </w:r>
          </w:p>
          <w:p w14:paraId="3B3F1229" w14:textId="464DAACA" w:rsidR="00F264C2" w:rsidRPr="003F7755" w:rsidRDefault="00DC416F" w:rsidP="000675E6">
            <w:pPr>
              <w:widowControl w:val="0"/>
              <w:spacing w:before="120" w:after="0"/>
              <w:jc w:val="both"/>
              <w:rPr>
                <w:rFonts w:asciiTheme="minorHAnsi" w:eastAsiaTheme="minorHAnsi" w:hAnsiTheme="minorHAnsi" w:cstheme="minorHAnsi"/>
                <w:iCs/>
                <w:szCs w:val="22"/>
                <w:lang w:val="en-US" w:eastAsia="en-US"/>
              </w:rPr>
            </w:pPr>
            <w:r w:rsidRPr="000675E6">
              <w:rPr>
                <w:rFonts w:asciiTheme="minorHAnsi" w:hAnsiTheme="minorHAnsi" w:cstheme="minorHAnsi"/>
                <w:i/>
                <w:iCs/>
                <w:szCs w:val="22"/>
              </w:rPr>
              <w:t>Partner 3</w:t>
            </w:r>
            <w:r w:rsidRPr="000675E6">
              <w:rPr>
                <w:rFonts w:asciiTheme="minorHAnsi" w:hAnsiTheme="minorHAnsi" w:cstheme="minorHAnsi"/>
                <w:iCs/>
                <w:szCs w:val="22"/>
              </w:rPr>
              <w:t xml:space="preserve"> will then perform quality-checking using the Agilent Bioanalyzer, followed by highly sensitive RNA sequencing</w:t>
            </w:r>
            <w:r w:rsidR="004116FA" w:rsidRPr="000675E6">
              <w:rPr>
                <w:rFonts w:asciiTheme="minorHAnsi" w:hAnsiTheme="minorHAnsi" w:cstheme="minorHAnsi"/>
                <w:iCs/>
                <w:szCs w:val="22"/>
              </w:rPr>
              <w:t xml:space="preserve"> at </w:t>
            </w:r>
            <w:r w:rsidR="00003F10">
              <w:rPr>
                <w:rFonts w:asciiTheme="minorHAnsi" w:hAnsiTheme="minorHAnsi" w:cstheme="minorHAnsi"/>
                <w:iCs/>
                <w:szCs w:val="22"/>
              </w:rPr>
              <w:t xml:space="preserve">the </w:t>
            </w:r>
            <w:r w:rsidR="00003F10" w:rsidRPr="00042F0D">
              <w:rPr>
                <w:rFonts w:cs="Calibri"/>
                <w:szCs w:val="22"/>
              </w:rPr>
              <w:t xml:space="preserve">West German Genome </w:t>
            </w:r>
            <w:proofErr w:type="spellStart"/>
            <w:r w:rsidR="00003F10" w:rsidRPr="00042F0D">
              <w:rPr>
                <w:rFonts w:cs="Calibri"/>
                <w:szCs w:val="22"/>
              </w:rPr>
              <w:t>Center</w:t>
            </w:r>
            <w:proofErr w:type="spellEnd"/>
            <w:r w:rsidR="00003F10">
              <w:rPr>
                <w:rFonts w:cs="Calibri"/>
                <w:szCs w:val="22"/>
              </w:rPr>
              <w:t xml:space="preserve"> in Bonn/Köln/Düsseldorf</w:t>
            </w:r>
            <w:r w:rsidR="004116FA">
              <w:rPr>
                <w:lang w:val="en-US"/>
              </w:rPr>
              <w:t xml:space="preserve">. </w:t>
            </w:r>
            <w:r w:rsidR="004116FA" w:rsidRPr="003F7755">
              <w:rPr>
                <w:rFonts w:asciiTheme="minorHAnsi" w:eastAsiaTheme="minorHAnsi" w:hAnsiTheme="minorHAnsi" w:cstheme="minorHAnsi"/>
                <w:iCs/>
                <w:szCs w:val="22"/>
                <w:lang w:val="en-US" w:eastAsia="en-US"/>
              </w:rPr>
              <w:t xml:space="preserve">Libraries will be </w:t>
            </w:r>
            <w:r w:rsidR="004116FA">
              <w:rPr>
                <w:rFonts w:asciiTheme="minorHAnsi" w:hAnsiTheme="minorHAnsi" w:cstheme="minorHAnsi"/>
                <w:iCs/>
                <w:szCs w:val="22"/>
                <w:lang w:val="en-US"/>
              </w:rPr>
              <w:t>prepared using</w:t>
            </w:r>
            <w:r w:rsidR="004116FA" w:rsidRPr="003F7755">
              <w:rPr>
                <w:rFonts w:asciiTheme="minorHAnsi" w:eastAsiaTheme="minorHAnsi" w:hAnsiTheme="minorHAnsi" w:cstheme="minorHAnsi"/>
                <w:iCs/>
                <w:szCs w:val="22"/>
                <w:lang w:val="en-US" w:eastAsia="en-US"/>
              </w:rPr>
              <w:t xml:space="preserve"> the</w:t>
            </w:r>
            <w:r w:rsidRPr="003F7755">
              <w:rPr>
                <w:rFonts w:asciiTheme="minorHAnsi" w:eastAsiaTheme="minorHAnsi" w:hAnsiTheme="minorHAnsi" w:cstheme="minorHAnsi"/>
                <w:iCs/>
                <w:szCs w:val="22"/>
                <w:lang w:val="en-US" w:eastAsia="en-US"/>
              </w:rPr>
              <w:t xml:space="preserve"> </w:t>
            </w:r>
            <w:proofErr w:type="spellStart"/>
            <w:r w:rsidR="004116FA" w:rsidRPr="003F7755">
              <w:rPr>
                <w:rFonts w:eastAsiaTheme="minorHAnsi" w:cstheme="minorBidi"/>
                <w:szCs w:val="21"/>
                <w:lang w:val="en-US" w:eastAsia="en-US"/>
              </w:rPr>
              <w:t>TruSeq</w:t>
            </w:r>
            <w:proofErr w:type="spellEnd"/>
            <w:r w:rsidR="004116FA" w:rsidRPr="003F7755">
              <w:rPr>
                <w:rFonts w:eastAsiaTheme="minorHAnsi" w:cstheme="minorBidi"/>
                <w:szCs w:val="21"/>
                <w:lang w:val="en-US" w:eastAsia="en-US"/>
              </w:rPr>
              <w:t xml:space="preserve"> mRNA stranded</w:t>
            </w:r>
            <w:r w:rsidR="004116FA">
              <w:rPr>
                <w:lang w:val="en-US"/>
              </w:rPr>
              <w:t xml:space="preserve"> </w:t>
            </w:r>
            <w:r w:rsidR="003F7755">
              <w:rPr>
                <w:lang w:val="en-US"/>
              </w:rPr>
              <w:t>k</w:t>
            </w:r>
            <w:r w:rsidR="004116FA">
              <w:rPr>
                <w:lang w:val="en-US"/>
              </w:rPr>
              <w:t xml:space="preserve">it which includes </w:t>
            </w:r>
            <w:proofErr w:type="spellStart"/>
            <w:r w:rsidR="004116FA" w:rsidRPr="003F7755">
              <w:rPr>
                <w:rFonts w:eastAsiaTheme="minorHAnsi" w:cstheme="minorBidi"/>
                <w:szCs w:val="21"/>
                <w:lang w:val="en-US" w:eastAsia="en-US"/>
              </w:rPr>
              <w:t>Ribo</w:t>
            </w:r>
            <w:proofErr w:type="spellEnd"/>
            <w:r w:rsidR="004116FA" w:rsidRPr="003F7755">
              <w:rPr>
                <w:rFonts w:eastAsiaTheme="minorHAnsi" w:cstheme="minorBidi"/>
                <w:szCs w:val="21"/>
                <w:lang w:val="en-US" w:eastAsia="en-US"/>
              </w:rPr>
              <w:t>-Zero ribosomal RNA reduction</w:t>
            </w:r>
            <w:r w:rsidR="004116FA">
              <w:rPr>
                <w:lang w:val="en-US"/>
              </w:rPr>
              <w:t xml:space="preserve"> at a read depth of </w:t>
            </w:r>
            <w:r w:rsidR="004116FA" w:rsidRPr="003F7755">
              <w:rPr>
                <w:rFonts w:eastAsiaTheme="minorHAnsi" w:cstheme="minorBidi"/>
                <w:szCs w:val="21"/>
                <w:lang w:val="en-US" w:eastAsia="en-US"/>
              </w:rPr>
              <w:t xml:space="preserve">50M reads paired-end </w:t>
            </w:r>
            <w:r w:rsidR="004116FA">
              <w:rPr>
                <w:lang w:val="en-US"/>
              </w:rPr>
              <w:t xml:space="preserve">with a length of </w:t>
            </w:r>
            <w:r w:rsidR="004116FA" w:rsidRPr="003F7755">
              <w:rPr>
                <w:rFonts w:eastAsiaTheme="minorHAnsi" w:cstheme="minorBidi"/>
                <w:szCs w:val="21"/>
                <w:lang w:val="en-US" w:eastAsia="en-US"/>
              </w:rPr>
              <w:t>2x50bp</w:t>
            </w:r>
            <w:r w:rsidR="004116FA">
              <w:rPr>
                <w:lang w:val="en-US"/>
              </w:rPr>
              <w:t>. Reads will be</w:t>
            </w:r>
            <w:r w:rsidR="004E703A">
              <w:rPr>
                <w:lang w:val="en-US"/>
              </w:rPr>
              <w:t xml:space="preserve"> processed and</w:t>
            </w:r>
            <w:r w:rsidR="004116FA">
              <w:rPr>
                <w:lang w:val="en-US"/>
              </w:rPr>
              <w:t xml:space="preserve"> </w:t>
            </w:r>
            <w:r w:rsidR="004E703A">
              <w:rPr>
                <w:lang w:val="en-US"/>
              </w:rPr>
              <w:t>aligned using cutadapt</w:t>
            </w:r>
            <w:r w:rsidR="00C76B1A">
              <w:rPr>
                <w:lang w:val="en-US"/>
              </w:rPr>
              <w:fldChar w:fldCharType="begin"/>
            </w:r>
            <w:r w:rsidR="00215AD5">
              <w:rPr>
                <w:lang w:val="en-US"/>
              </w:rPr>
              <w:instrText>ADDIN CITAVI.PLACEHOLDER e7fe5d1c-4b7e-48bf-9cbb-ddfdd46b7a58 PFBsYWNlaG9sZGVyPg0KICA8QWRkSW5WZXJzaW9uPjUuNy4xLjA8L0FkZEluVmVyc2lvbj4NCiAgPElkPmU3ZmU1ZDFjLTRiN2UtNDhiZi05Y2JiLWRkZmRkNDZiN2E1ODwvSWQ+DQogIDxFbnRyaWVzPg0KICAgIDxFbnRyeT4NCiAgICAgIDxJZD4zMDU5ZTVjYS0xOWIzLTQyMDEtYTZlZS0zODk2N2Y4MjcwMmE8L0lkPg0KICAgICAgPFJlZmVyZW5jZUlkPmNhNWIyZWY2LTg4Y2MtNDkwMy05MmZiLTgyNjBmMzEyYWI5Y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zA8L1RleHQ+DQogICAgPC9UZXh0VW5pdD4NCiAgPC9UZXh0VW5pdHM+DQo8L1BsYWNlaG9sZGVyPg==</w:instrText>
            </w:r>
            <w:r w:rsidR="00C76B1A">
              <w:rPr>
                <w:lang w:val="en-US"/>
              </w:rPr>
              <w:fldChar w:fldCharType="separate"/>
            </w:r>
            <w:bookmarkStart w:id="22" w:name="_CTVP001e7fe5d1c4b7e48bf9cbbddfdd46b7a58"/>
            <w:r w:rsidR="005E536F" w:rsidRPr="005E536F">
              <w:rPr>
                <w:vertAlign w:val="superscript"/>
                <w:lang w:val="en-US"/>
              </w:rPr>
              <w:t>30</w:t>
            </w:r>
            <w:bookmarkEnd w:id="22"/>
            <w:r w:rsidR="00C76B1A">
              <w:rPr>
                <w:lang w:val="en-US"/>
              </w:rPr>
              <w:fldChar w:fldCharType="end"/>
            </w:r>
            <w:r w:rsidR="004E703A">
              <w:rPr>
                <w:lang w:val="en-US"/>
              </w:rPr>
              <w:t xml:space="preserve"> and </w:t>
            </w:r>
            <w:r w:rsidR="004E703A" w:rsidRPr="003F7755">
              <w:rPr>
                <w:rFonts w:cstheme="minorBidi"/>
                <w:szCs w:val="21"/>
                <w:lang w:val="en-US" w:eastAsia="en-US"/>
              </w:rPr>
              <w:t>bowtie2</w:t>
            </w:r>
            <w:r w:rsidR="00C76B1A">
              <w:rPr>
                <w:rFonts w:cstheme="minorBidi"/>
                <w:szCs w:val="21"/>
                <w:lang w:val="en-US" w:eastAsia="en-US"/>
              </w:rPr>
              <w:fldChar w:fldCharType="begin"/>
            </w:r>
            <w:r w:rsidR="00215AD5">
              <w:rPr>
                <w:rFonts w:cstheme="minorBidi"/>
                <w:szCs w:val="21"/>
                <w:lang w:val="en-US" w:eastAsia="en-US"/>
              </w:rPr>
              <w:instrText>ADDIN CITAVI.PLACEHOLDER 95256f79-d27a-4676-a8a5-df02de54bacd PFBsYWNlaG9sZGVyPg0KICA8QWRkSW5WZXJzaW9uPjUuNy4xLjA8L0FkZEluVmVyc2lvbj4NCiAgPElkPjk1MjU2Zjc5LWQyN2EtNDY3Ni1hOGE1LWRmMDJkZTU0YmFjZDwvSWQ+DQogIDxFbnRyaWVzPg0KICAgIDxFbnRyeT4NCiAgICAgIDxJZD5lZmNlN2M1ZS00MDZjLTQ0NDQtYjY4NC04NWJhNmMyZWJkNGI8L0lkPg0KICAgICAgPFJlZmVyZW5jZUlkPjc5NTIyNjcwLTI5MGItNDk5ZC1iNzU3LTYxMDZhYzQ0YjJlZ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zMTwvVGV4dD4NCiAgICA8L1RleHRVbml0Pg0KICA8L1RleHRVbml0cz4NCjwvUGxhY2Vob2xkZXI+</w:instrText>
            </w:r>
            <w:r w:rsidR="00C76B1A">
              <w:rPr>
                <w:rFonts w:cstheme="minorBidi"/>
                <w:szCs w:val="21"/>
                <w:lang w:val="en-US" w:eastAsia="en-US"/>
              </w:rPr>
              <w:fldChar w:fldCharType="separate"/>
            </w:r>
            <w:bookmarkStart w:id="23" w:name="_CTVP00195256f79d27a4676a8a5df02de54bacd"/>
            <w:r w:rsidR="005E536F" w:rsidRPr="005E536F">
              <w:rPr>
                <w:rFonts w:cstheme="minorBidi"/>
                <w:szCs w:val="21"/>
                <w:vertAlign w:val="superscript"/>
                <w:lang w:val="en-US" w:eastAsia="en-US"/>
              </w:rPr>
              <w:t>31</w:t>
            </w:r>
            <w:bookmarkEnd w:id="23"/>
            <w:r w:rsidR="00C76B1A">
              <w:rPr>
                <w:rFonts w:cstheme="minorBidi"/>
                <w:szCs w:val="21"/>
                <w:lang w:val="en-US" w:eastAsia="en-US"/>
              </w:rPr>
              <w:fldChar w:fldCharType="end"/>
            </w:r>
            <w:r w:rsidR="004116FA" w:rsidRPr="003F7755">
              <w:rPr>
                <w:rFonts w:eastAsiaTheme="minorHAnsi" w:cstheme="minorBidi"/>
                <w:szCs w:val="21"/>
                <w:lang w:val="en-US" w:eastAsia="en-US"/>
              </w:rPr>
              <w:t xml:space="preserve"> </w:t>
            </w:r>
            <w:r w:rsidR="004E703A">
              <w:rPr>
                <w:lang w:val="en-US"/>
              </w:rPr>
              <w:t xml:space="preserve">based on the standard parameters. </w:t>
            </w:r>
            <w:r w:rsidRPr="003F7755">
              <w:rPr>
                <w:rFonts w:asciiTheme="minorHAnsi" w:eastAsiaTheme="minorHAnsi" w:hAnsiTheme="minorHAnsi" w:cstheme="minorHAnsi"/>
                <w:iCs/>
                <w:szCs w:val="22"/>
                <w:lang w:val="en-US" w:eastAsia="en-US"/>
              </w:rPr>
              <w:t>In contrast to microarrays, this method allows the detection of low abundant transcripts, differentiation between alternative</w:t>
            </w:r>
            <w:r w:rsidR="004E703A">
              <w:rPr>
                <w:rFonts w:asciiTheme="minorHAnsi" w:hAnsiTheme="minorHAnsi" w:cstheme="minorHAnsi"/>
                <w:iCs/>
                <w:szCs w:val="22"/>
                <w:lang w:val="en-US"/>
              </w:rPr>
              <w:t xml:space="preserve"> splicing isoforms or </w:t>
            </w:r>
            <w:r w:rsidRPr="003F7755">
              <w:rPr>
                <w:rFonts w:asciiTheme="minorHAnsi" w:eastAsiaTheme="minorHAnsi" w:hAnsiTheme="minorHAnsi" w:cstheme="minorHAnsi"/>
                <w:iCs/>
                <w:szCs w:val="22"/>
                <w:lang w:val="en-US" w:eastAsia="en-US"/>
              </w:rPr>
              <w:t xml:space="preserve">3’UTRs with high accuracy and characterization of long non-coding RNAs. </w:t>
            </w:r>
          </w:p>
          <w:p w14:paraId="7DA88A27" w14:textId="77777777" w:rsidR="00F264C2" w:rsidRPr="00523B6B" w:rsidRDefault="00F264C2" w:rsidP="00F264C2">
            <w:pPr>
              <w:widowControl w:val="0"/>
              <w:spacing w:before="120" w:after="120"/>
              <w:jc w:val="both"/>
              <w:rPr>
                <w:rFonts w:asciiTheme="minorHAnsi" w:hAnsiTheme="minorHAnsi" w:cstheme="minorHAnsi"/>
                <w:b/>
                <w:iCs/>
                <w:szCs w:val="22"/>
              </w:rPr>
            </w:pPr>
            <w:r w:rsidRPr="00523B6B">
              <w:rPr>
                <w:rFonts w:asciiTheme="minorHAnsi" w:hAnsiTheme="minorHAnsi" w:cstheme="minorHAnsi"/>
                <w:b/>
                <w:iCs/>
                <w:szCs w:val="22"/>
              </w:rPr>
              <w:t>Network analysis (Partner 3</w:t>
            </w:r>
            <w:r w:rsidR="00A722E1" w:rsidRPr="00523B6B">
              <w:rPr>
                <w:rFonts w:asciiTheme="minorHAnsi" w:hAnsiTheme="minorHAnsi" w:cstheme="minorHAnsi"/>
                <w:b/>
                <w:iCs/>
                <w:szCs w:val="22"/>
              </w:rPr>
              <w:t>;</w:t>
            </w:r>
            <w:r w:rsidRPr="00523B6B">
              <w:rPr>
                <w:rFonts w:asciiTheme="minorHAnsi" w:hAnsiTheme="minorHAnsi" w:cstheme="minorHAnsi"/>
                <w:b/>
                <w:iCs/>
                <w:szCs w:val="22"/>
              </w:rPr>
              <w:t xml:space="preserve"> month 12-18)</w:t>
            </w:r>
          </w:p>
          <w:p w14:paraId="45C90383" w14:textId="37010A8B" w:rsidR="00DC416F" w:rsidRPr="00523B6B" w:rsidRDefault="00DC416F" w:rsidP="00826681">
            <w:pPr>
              <w:spacing w:before="120" w:after="0"/>
              <w:jc w:val="both"/>
              <w:rPr>
                <w:rFonts w:asciiTheme="minorHAnsi" w:hAnsiTheme="minorHAnsi" w:cstheme="minorHAnsi"/>
                <w:iCs/>
                <w:szCs w:val="22"/>
              </w:rPr>
            </w:pPr>
            <w:r w:rsidRPr="00523B6B">
              <w:rPr>
                <w:rFonts w:asciiTheme="minorHAnsi" w:hAnsiTheme="minorHAnsi" w:cstheme="minorHAnsi"/>
                <w:i/>
                <w:iCs/>
                <w:szCs w:val="22"/>
              </w:rPr>
              <w:t>Partner 3</w:t>
            </w:r>
            <w:r w:rsidRPr="00523B6B">
              <w:rPr>
                <w:rFonts w:asciiTheme="minorHAnsi" w:hAnsiTheme="minorHAnsi" w:cstheme="minorHAnsi"/>
                <w:iCs/>
                <w:szCs w:val="22"/>
              </w:rPr>
              <w:t xml:space="preserve"> will identify the implicated molecular networks (co-regulated gene-modules), adapting weighted gene co-expression network analysis (WGCNA</w:t>
            </w:r>
            <w:r w:rsidRPr="001932AF">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176c0662-73f2-4247-98ee-f1c49e186d20 PFBsYWNlaG9sZGVyPg0KICA8QWRkSW5WZXJzaW9uPjUuNy4xLjA8L0FkZEluVmVyc2lvbj4NCiAgPElkPjE3NmMwNjYyLTczZjItNDI0Ny05OGVlLWYxYzQ5ZTE4NmQyMDwvSWQ+DQogIDxFbnRyaWVzPg0KICAgIDxFbnRyeT4NCiAgICAgIDxJZD5hOWQ0ZDU1NS0yOWJiLTQxNTMtODcwYS03MzM0MjQ2MzFmNTM8L0lkPg0KICAgICAgPFJlZmVyZW5jZUlkPmI0OGZkYmE3LWFhYjgtNGMxZi1hMzdkLWM0ZWMyMzdmZTdl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zI8L1RleHQ+DQogICAgPC9UZXh0VW5pdD4NCiAgPC9UZXh0VW5pdHM+DQo8L1BsYWNlaG9sZGVyPg==</w:instrText>
            </w:r>
            <w:r w:rsidRPr="001932AF">
              <w:rPr>
                <w:rFonts w:asciiTheme="minorHAnsi" w:hAnsiTheme="minorHAnsi" w:cstheme="minorHAnsi"/>
                <w:iCs/>
                <w:szCs w:val="22"/>
              </w:rPr>
              <w:fldChar w:fldCharType="separate"/>
            </w:r>
            <w:bookmarkStart w:id="24" w:name="_CTVP001176c066273f2424798eef1c49e186d20"/>
            <w:r w:rsidR="005E536F" w:rsidRPr="005E536F">
              <w:rPr>
                <w:rFonts w:asciiTheme="minorHAnsi" w:hAnsiTheme="minorHAnsi" w:cstheme="minorHAnsi"/>
                <w:iCs/>
                <w:szCs w:val="22"/>
                <w:vertAlign w:val="superscript"/>
              </w:rPr>
              <w:t>32</w:t>
            </w:r>
            <w:bookmarkEnd w:id="24"/>
            <w:r w:rsidRPr="001932AF">
              <w:rPr>
                <w:rFonts w:asciiTheme="minorHAnsi" w:hAnsiTheme="minorHAnsi" w:cstheme="minorHAnsi"/>
                <w:iCs/>
                <w:szCs w:val="22"/>
              </w:rPr>
              <w:fldChar w:fldCharType="end"/>
            </w:r>
            <w:r w:rsidRPr="001932AF">
              <w:rPr>
                <w:rFonts w:asciiTheme="minorHAnsi" w:hAnsiTheme="minorHAnsi" w:cstheme="minorHAnsi"/>
                <w:iCs/>
                <w:szCs w:val="22"/>
              </w:rPr>
              <w:t>) paralleled by classical differential gene-e</w:t>
            </w:r>
            <w:r w:rsidRPr="004112F8">
              <w:rPr>
                <w:rFonts w:asciiTheme="minorHAnsi" w:hAnsiTheme="minorHAnsi" w:cstheme="minorHAnsi"/>
                <w:iCs/>
                <w:szCs w:val="22"/>
              </w:rPr>
              <w:t>xpression analysis</w:t>
            </w:r>
            <w:r w:rsidR="004E703A">
              <w:rPr>
                <w:rFonts w:asciiTheme="minorHAnsi" w:hAnsiTheme="minorHAnsi" w:cstheme="minorHAnsi"/>
                <w:iCs/>
                <w:szCs w:val="22"/>
              </w:rPr>
              <w:t xml:space="preserve"> using the DESeq2 pipeline</w:t>
            </w:r>
            <w:r w:rsidR="00C76B1A">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9da4b4b8-8a59-4a2c-b546-2e913805392c PFBsYWNlaG9sZGVyPg0KICA8QWRkSW5WZXJzaW9uPjUuNy4xLjA8L0FkZEluVmVyc2lvbj4NCiAgPElkPjlkYTRiNGI4LThhNTktNGEyYy1iNTQ2LTJlOTEzODA1MzkyYzwvSWQ+DQogIDxFbnRyaWVzPg0KICAgIDxFbnRyeT4NCiAgICAgIDxJZD45MjUzNDQ3Yy0yOTI2LTQzYzUtODMyNi03ZmZlODM1OTA2OTI8L0lkPg0KICAgICAgPFJlZmVyZW5jZUlkPjJiZTQwODBlLWRlMDgtNDBkNi05YTNkLTIwMWYwNDJiZTJhZ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zM8L1RleHQ+DQogICAgPC9UZXh0VW5pdD4NCiAgPC9UZXh0VW5pdHM+DQo8L1BsYWNlaG9sZGVyPg==</w:instrText>
            </w:r>
            <w:r w:rsidR="00C76B1A">
              <w:rPr>
                <w:rFonts w:asciiTheme="minorHAnsi" w:hAnsiTheme="minorHAnsi" w:cstheme="minorHAnsi"/>
                <w:iCs/>
                <w:szCs w:val="22"/>
              </w:rPr>
              <w:fldChar w:fldCharType="separate"/>
            </w:r>
            <w:bookmarkStart w:id="25" w:name="_CTVP0019da4b4b88a594a2cb5462e913805392c"/>
            <w:r w:rsidR="005E536F" w:rsidRPr="005E536F">
              <w:rPr>
                <w:rFonts w:asciiTheme="minorHAnsi" w:hAnsiTheme="minorHAnsi" w:cstheme="minorHAnsi"/>
                <w:iCs/>
                <w:szCs w:val="22"/>
                <w:vertAlign w:val="superscript"/>
              </w:rPr>
              <w:t>33</w:t>
            </w:r>
            <w:bookmarkEnd w:id="25"/>
            <w:r w:rsidR="00C76B1A">
              <w:rPr>
                <w:rFonts w:asciiTheme="minorHAnsi" w:hAnsiTheme="minorHAnsi" w:cstheme="minorHAnsi"/>
                <w:iCs/>
                <w:szCs w:val="22"/>
              </w:rPr>
              <w:fldChar w:fldCharType="end"/>
            </w:r>
            <w:r w:rsidRPr="004112F8">
              <w:rPr>
                <w:rFonts w:asciiTheme="minorHAnsi" w:hAnsiTheme="minorHAnsi" w:cstheme="minorHAnsi"/>
                <w:iCs/>
                <w:szCs w:val="22"/>
              </w:rPr>
              <w:t xml:space="preserve">. The networks will be refined by </w:t>
            </w:r>
            <w:r w:rsidR="004E703A">
              <w:rPr>
                <w:rFonts w:asciiTheme="minorHAnsi" w:hAnsiTheme="minorHAnsi" w:cstheme="minorHAnsi"/>
                <w:iCs/>
                <w:szCs w:val="22"/>
              </w:rPr>
              <w:t>integrating</w:t>
            </w:r>
            <w:r w:rsidR="004E703A" w:rsidRPr="004112F8">
              <w:rPr>
                <w:rFonts w:asciiTheme="minorHAnsi" w:hAnsiTheme="minorHAnsi" w:cstheme="minorHAnsi"/>
                <w:iCs/>
                <w:szCs w:val="22"/>
              </w:rPr>
              <w:t xml:space="preserve"> </w:t>
            </w:r>
            <w:r w:rsidRPr="004112F8">
              <w:rPr>
                <w:rFonts w:asciiTheme="minorHAnsi" w:hAnsiTheme="minorHAnsi" w:cstheme="minorHAnsi"/>
                <w:iCs/>
                <w:szCs w:val="22"/>
              </w:rPr>
              <w:t xml:space="preserve">existing post-mortem in-situ gene-expression data of the human brain and human cortical single cell studies. </w:t>
            </w:r>
            <w:r w:rsidR="007834A1" w:rsidRPr="004112F8">
              <w:rPr>
                <w:rFonts w:asciiTheme="minorHAnsi" w:hAnsiTheme="minorHAnsi" w:cstheme="minorHAnsi"/>
                <w:iCs/>
                <w:szCs w:val="22"/>
              </w:rPr>
              <w:t xml:space="preserve">Subsequently, </w:t>
            </w:r>
            <w:r w:rsidRPr="004112F8">
              <w:rPr>
                <w:rFonts w:asciiTheme="minorHAnsi" w:hAnsiTheme="minorHAnsi" w:cstheme="minorHAnsi"/>
                <w:iCs/>
                <w:szCs w:val="22"/>
              </w:rPr>
              <w:t xml:space="preserve">the regulatory hub-genes </w:t>
            </w:r>
            <w:r w:rsidR="007834A1" w:rsidRPr="004112F8">
              <w:rPr>
                <w:rFonts w:asciiTheme="minorHAnsi" w:hAnsiTheme="minorHAnsi" w:cstheme="minorHAnsi"/>
                <w:iCs/>
                <w:szCs w:val="22"/>
              </w:rPr>
              <w:t>for each of th</w:t>
            </w:r>
            <w:r w:rsidR="007834A1" w:rsidRPr="00523B6B">
              <w:rPr>
                <w:rFonts w:asciiTheme="minorHAnsi" w:hAnsiTheme="minorHAnsi" w:cstheme="minorHAnsi"/>
                <w:iCs/>
                <w:szCs w:val="22"/>
              </w:rPr>
              <w:t xml:space="preserve">e defined gene-modules will be </w:t>
            </w:r>
            <w:r w:rsidR="00A05BB7" w:rsidRPr="00523B6B">
              <w:rPr>
                <w:rFonts w:asciiTheme="minorHAnsi" w:hAnsiTheme="minorHAnsi" w:cstheme="minorHAnsi"/>
                <w:iCs/>
                <w:szCs w:val="22"/>
              </w:rPr>
              <w:t>identified</w:t>
            </w:r>
            <w:r w:rsidR="007834A1" w:rsidRPr="00523B6B">
              <w:rPr>
                <w:rFonts w:asciiTheme="minorHAnsi" w:hAnsiTheme="minorHAnsi" w:cstheme="minorHAnsi"/>
                <w:iCs/>
                <w:szCs w:val="22"/>
              </w:rPr>
              <w:t xml:space="preserve"> </w:t>
            </w:r>
            <w:r w:rsidRPr="00523B6B">
              <w:rPr>
                <w:rFonts w:asciiTheme="minorHAnsi" w:hAnsiTheme="minorHAnsi" w:cstheme="minorHAnsi"/>
                <w:iCs/>
                <w:szCs w:val="22"/>
              </w:rPr>
              <w:t xml:space="preserve">based on node centrality measures within all respective gene modules. Finally, the normative graph-theoretical parameters of the gene networks implicated in response to CBZ, VPA, LCM and LEV </w:t>
            </w:r>
            <w:r w:rsidR="00A05BB7" w:rsidRPr="00523B6B">
              <w:rPr>
                <w:rFonts w:asciiTheme="minorHAnsi" w:hAnsiTheme="minorHAnsi" w:cstheme="minorHAnsi"/>
                <w:iCs/>
                <w:szCs w:val="22"/>
              </w:rPr>
              <w:t xml:space="preserve">will be identified and </w:t>
            </w:r>
            <w:r w:rsidR="00D80190">
              <w:rPr>
                <w:rFonts w:asciiTheme="minorHAnsi" w:hAnsiTheme="minorHAnsi" w:cstheme="minorHAnsi"/>
                <w:iCs/>
                <w:szCs w:val="22"/>
              </w:rPr>
              <w:t>characterise</w:t>
            </w:r>
            <w:r w:rsidR="00A05BB7" w:rsidRPr="00523B6B">
              <w:rPr>
                <w:rFonts w:asciiTheme="minorHAnsi" w:hAnsiTheme="minorHAnsi" w:cstheme="minorHAnsi"/>
                <w:iCs/>
                <w:szCs w:val="22"/>
              </w:rPr>
              <w:t xml:space="preserve">d </w:t>
            </w:r>
            <w:r w:rsidRPr="00523B6B">
              <w:rPr>
                <w:rFonts w:asciiTheme="minorHAnsi" w:hAnsiTheme="minorHAnsi" w:cstheme="minorHAnsi"/>
                <w:iCs/>
                <w:szCs w:val="22"/>
              </w:rPr>
              <w:t xml:space="preserve">in glutamatergic and </w:t>
            </w:r>
            <w:r w:rsidR="0028086C">
              <w:rPr>
                <w:rFonts w:asciiTheme="minorHAnsi" w:hAnsiTheme="minorHAnsi" w:cstheme="minorHAnsi"/>
                <w:iCs/>
                <w:szCs w:val="22"/>
              </w:rPr>
              <w:t>GABAergic</w:t>
            </w:r>
            <w:r w:rsidRPr="00523B6B">
              <w:rPr>
                <w:rFonts w:asciiTheme="minorHAnsi" w:hAnsiTheme="minorHAnsi" w:cstheme="minorHAnsi"/>
                <w:iCs/>
                <w:szCs w:val="22"/>
              </w:rPr>
              <w:t xml:space="preserve"> neurons respectively. In parallel, to understand the underlying biological mechanisms, each module will be tested for </w:t>
            </w:r>
            <w:r w:rsidRPr="00523B6B">
              <w:rPr>
                <w:rFonts w:asciiTheme="minorHAnsi" w:hAnsiTheme="minorHAnsi" w:cstheme="minorHAnsi"/>
                <w:iCs/>
                <w:szCs w:val="22"/>
              </w:rPr>
              <w:lastRenderedPageBreak/>
              <w:t xml:space="preserve">association with specific GO-term and KEGG pathways using the GO-Elite software package. </w:t>
            </w:r>
            <w:r w:rsidR="004E703A">
              <w:rPr>
                <w:rFonts w:asciiTheme="minorHAnsi" w:hAnsiTheme="minorHAnsi" w:cstheme="minorHAnsi"/>
                <w:iCs/>
                <w:szCs w:val="22"/>
              </w:rPr>
              <w:t xml:space="preserve">All graph theoretical approaches will be implemented in R using the </w:t>
            </w:r>
            <w:proofErr w:type="spellStart"/>
            <w:r w:rsidR="004E703A">
              <w:rPr>
                <w:rFonts w:asciiTheme="minorHAnsi" w:hAnsiTheme="minorHAnsi" w:cstheme="minorHAnsi"/>
                <w:iCs/>
                <w:szCs w:val="22"/>
              </w:rPr>
              <w:t>igraph</w:t>
            </w:r>
            <w:proofErr w:type="spellEnd"/>
            <w:r w:rsidR="004E703A">
              <w:rPr>
                <w:rFonts w:asciiTheme="minorHAnsi" w:hAnsiTheme="minorHAnsi" w:cstheme="minorHAnsi"/>
                <w:iCs/>
                <w:szCs w:val="22"/>
              </w:rPr>
              <w:t xml:space="preserve"> package</w:t>
            </w:r>
            <w:ins w:id="26" w:author="chiocchetti" w:date="2018-07-20T15:51:00Z">
              <w:r w:rsidR="00033710">
                <w:rPr>
                  <w:rFonts w:asciiTheme="minorHAnsi" w:hAnsiTheme="minorHAnsi" w:cstheme="minorHAnsi"/>
                  <w:iCs/>
                  <w:szCs w:val="22"/>
                </w:rPr>
                <w:t xml:space="preserve"> and </w:t>
              </w:r>
              <w:proofErr w:type="gramStart"/>
              <w:r w:rsidR="00033710">
                <w:rPr>
                  <w:rFonts w:asciiTheme="minorHAnsi" w:hAnsiTheme="minorHAnsi" w:cstheme="minorHAnsi"/>
                  <w:iCs/>
                  <w:szCs w:val="22"/>
                </w:rPr>
                <w:t>in house</w:t>
              </w:r>
              <w:proofErr w:type="gramEnd"/>
              <w:r w:rsidR="00033710">
                <w:rPr>
                  <w:rFonts w:asciiTheme="minorHAnsi" w:hAnsiTheme="minorHAnsi" w:cstheme="minorHAnsi"/>
                  <w:iCs/>
                  <w:szCs w:val="22"/>
                </w:rPr>
                <w:t xml:space="preserve"> scripts</w:t>
              </w:r>
            </w:ins>
            <w:r w:rsidR="004E703A">
              <w:rPr>
                <w:rFonts w:asciiTheme="minorHAnsi" w:hAnsiTheme="minorHAnsi" w:cstheme="minorHAnsi"/>
                <w:iCs/>
                <w:szCs w:val="22"/>
              </w:rPr>
              <w:t xml:space="preserve">. </w:t>
            </w:r>
          </w:p>
          <w:p w14:paraId="4B98907B" w14:textId="77777777" w:rsidR="00E623C4" w:rsidRPr="004116FA" w:rsidRDefault="00E623C4" w:rsidP="00E623C4">
            <w:pPr>
              <w:widowControl w:val="0"/>
              <w:spacing w:before="120" w:after="120"/>
              <w:jc w:val="both"/>
              <w:rPr>
                <w:rFonts w:asciiTheme="minorHAnsi" w:hAnsiTheme="minorHAnsi" w:cstheme="minorHAnsi"/>
                <w:b/>
                <w:i/>
                <w:iCs/>
                <w:szCs w:val="22"/>
                <w:u w:val="single"/>
              </w:rPr>
            </w:pPr>
            <w:r w:rsidRPr="00523B6B">
              <w:rPr>
                <w:rFonts w:asciiTheme="minorHAnsi" w:hAnsiTheme="minorHAnsi" w:cstheme="minorHAnsi"/>
                <w:b/>
                <w:i/>
                <w:iCs/>
                <w:szCs w:val="22"/>
                <w:u w:val="single"/>
              </w:rPr>
              <w:t>Work</w:t>
            </w:r>
            <w:r w:rsidR="004F305B" w:rsidRPr="004116FA">
              <w:rPr>
                <w:rFonts w:asciiTheme="minorHAnsi" w:hAnsiTheme="minorHAnsi" w:cstheme="minorHAnsi"/>
                <w:b/>
                <w:i/>
                <w:iCs/>
                <w:szCs w:val="22"/>
                <w:u w:val="single"/>
              </w:rPr>
              <w:t xml:space="preserve"> P</w:t>
            </w:r>
            <w:r w:rsidRPr="004116FA">
              <w:rPr>
                <w:rFonts w:asciiTheme="minorHAnsi" w:hAnsiTheme="minorHAnsi" w:cstheme="minorHAnsi"/>
                <w:b/>
                <w:i/>
                <w:iCs/>
                <w:szCs w:val="22"/>
                <w:u w:val="single"/>
              </w:rPr>
              <w:t xml:space="preserve">ackage 2 with </w:t>
            </w:r>
            <w:r w:rsidR="004F305B" w:rsidRPr="004116FA">
              <w:rPr>
                <w:rFonts w:asciiTheme="minorHAnsi" w:hAnsiTheme="minorHAnsi" w:cstheme="minorHAnsi"/>
                <w:b/>
                <w:i/>
                <w:iCs/>
                <w:szCs w:val="22"/>
                <w:u w:val="single"/>
              </w:rPr>
              <w:t>A</w:t>
            </w:r>
            <w:r w:rsidRPr="004116FA">
              <w:rPr>
                <w:rFonts w:asciiTheme="minorHAnsi" w:hAnsiTheme="minorHAnsi" w:cstheme="minorHAnsi"/>
                <w:b/>
                <w:i/>
                <w:iCs/>
                <w:szCs w:val="22"/>
                <w:u w:val="single"/>
              </w:rPr>
              <w:t>im 2:</w:t>
            </w:r>
            <w:r w:rsidR="00DC416F" w:rsidRPr="004116FA">
              <w:rPr>
                <w:rFonts w:asciiTheme="minorHAnsi" w:hAnsiTheme="minorHAnsi" w:cstheme="minorHAnsi"/>
                <w:b/>
                <w:i/>
                <w:iCs/>
                <w:szCs w:val="22"/>
                <w:u w:val="single"/>
              </w:rPr>
              <w:t xml:space="preserve"> Establishing a correlation between the genetic burden in the altered gene networks and treatment response for CBZ, VPA, LCM and LEV [P</w:t>
            </w:r>
            <w:r w:rsidRPr="004116FA">
              <w:rPr>
                <w:rFonts w:asciiTheme="minorHAnsi" w:hAnsiTheme="minorHAnsi" w:cstheme="minorHAnsi"/>
                <w:b/>
                <w:i/>
                <w:iCs/>
                <w:szCs w:val="22"/>
                <w:u w:val="single"/>
              </w:rPr>
              <w:t xml:space="preserve">artners </w:t>
            </w:r>
            <w:r w:rsidR="00930615" w:rsidRPr="004116FA">
              <w:rPr>
                <w:rFonts w:asciiTheme="minorHAnsi" w:hAnsiTheme="minorHAnsi" w:cstheme="minorHAnsi"/>
                <w:b/>
                <w:i/>
                <w:iCs/>
                <w:szCs w:val="22"/>
                <w:u w:val="single"/>
              </w:rPr>
              <w:t>3</w:t>
            </w:r>
            <w:r w:rsidRPr="004116FA">
              <w:rPr>
                <w:rFonts w:asciiTheme="minorHAnsi" w:hAnsiTheme="minorHAnsi" w:cstheme="minorHAnsi"/>
                <w:b/>
                <w:i/>
                <w:iCs/>
                <w:szCs w:val="22"/>
                <w:u w:val="single"/>
              </w:rPr>
              <w:t>-6</w:t>
            </w:r>
            <w:r w:rsidR="00DC416F" w:rsidRPr="004116FA">
              <w:rPr>
                <w:rFonts w:asciiTheme="minorHAnsi" w:hAnsiTheme="minorHAnsi" w:cstheme="minorHAnsi"/>
                <w:b/>
                <w:i/>
                <w:iCs/>
                <w:szCs w:val="22"/>
                <w:u w:val="single"/>
              </w:rPr>
              <w:t>]</w:t>
            </w:r>
          </w:p>
          <w:p w14:paraId="36EB9AFF" w14:textId="77777777" w:rsidR="00AA6213" w:rsidRPr="004E703A" w:rsidRDefault="00AA6213" w:rsidP="00257C52">
            <w:pPr>
              <w:widowControl w:val="0"/>
              <w:spacing w:before="120" w:after="120"/>
              <w:jc w:val="both"/>
              <w:rPr>
                <w:rFonts w:asciiTheme="minorHAnsi" w:hAnsiTheme="minorHAnsi" w:cstheme="minorHAnsi"/>
                <w:b/>
                <w:iCs/>
                <w:szCs w:val="22"/>
              </w:rPr>
            </w:pPr>
            <w:r w:rsidRPr="004E703A">
              <w:rPr>
                <w:rFonts w:asciiTheme="minorHAnsi" w:hAnsiTheme="minorHAnsi" w:cstheme="minorHAnsi"/>
                <w:b/>
                <w:iCs/>
                <w:szCs w:val="22"/>
              </w:rPr>
              <w:t>AED outcome phenotyping</w:t>
            </w:r>
            <w:r w:rsidR="00257C52" w:rsidRPr="004E703A">
              <w:rPr>
                <w:rFonts w:asciiTheme="minorHAnsi" w:hAnsiTheme="minorHAnsi" w:cstheme="minorHAnsi"/>
                <w:b/>
                <w:iCs/>
                <w:szCs w:val="22"/>
              </w:rPr>
              <w:t xml:space="preserve"> (Partners 4</w:t>
            </w:r>
            <w:r w:rsidR="00A722E1" w:rsidRPr="004E703A">
              <w:rPr>
                <w:rFonts w:asciiTheme="minorHAnsi" w:hAnsiTheme="minorHAnsi" w:cstheme="minorHAnsi"/>
                <w:b/>
                <w:iCs/>
                <w:szCs w:val="22"/>
              </w:rPr>
              <w:t xml:space="preserve">, 5 and </w:t>
            </w:r>
            <w:r w:rsidR="00257C52" w:rsidRPr="004E703A">
              <w:rPr>
                <w:rFonts w:asciiTheme="minorHAnsi" w:hAnsiTheme="minorHAnsi" w:cstheme="minorHAnsi"/>
                <w:b/>
                <w:iCs/>
                <w:szCs w:val="22"/>
              </w:rPr>
              <w:t>6</w:t>
            </w:r>
            <w:r w:rsidR="00A722E1" w:rsidRPr="004E703A">
              <w:rPr>
                <w:rFonts w:asciiTheme="minorHAnsi" w:hAnsiTheme="minorHAnsi" w:cstheme="minorHAnsi"/>
                <w:b/>
                <w:iCs/>
                <w:szCs w:val="22"/>
              </w:rPr>
              <w:t>;</w:t>
            </w:r>
            <w:r w:rsidR="00257C52" w:rsidRPr="004E703A">
              <w:rPr>
                <w:rFonts w:asciiTheme="minorHAnsi" w:hAnsiTheme="minorHAnsi" w:cstheme="minorHAnsi"/>
                <w:b/>
                <w:iCs/>
                <w:szCs w:val="22"/>
              </w:rPr>
              <w:t xml:space="preserve"> month 1-18) </w:t>
            </w:r>
          </w:p>
          <w:p w14:paraId="07A5FA16" w14:textId="77777777" w:rsidR="00835684" w:rsidRPr="00767145" w:rsidRDefault="00DC416F" w:rsidP="00DC416F">
            <w:pPr>
              <w:widowControl w:val="0"/>
              <w:spacing w:before="0" w:after="0"/>
              <w:jc w:val="both"/>
              <w:rPr>
                <w:rFonts w:asciiTheme="minorHAnsi" w:hAnsiTheme="minorHAnsi" w:cstheme="minorHAnsi"/>
                <w:iCs/>
                <w:szCs w:val="22"/>
              </w:rPr>
            </w:pPr>
            <w:r w:rsidRPr="004E703A">
              <w:rPr>
                <w:rFonts w:asciiTheme="minorHAnsi" w:hAnsiTheme="minorHAnsi" w:cstheme="minorHAnsi"/>
                <w:i/>
                <w:iCs/>
                <w:szCs w:val="22"/>
              </w:rPr>
              <w:t>Partners 4</w:t>
            </w:r>
            <w:r w:rsidRPr="004E703A">
              <w:rPr>
                <w:rFonts w:asciiTheme="minorHAnsi" w:hAnsiTheme="minorHAnsi" w:cstheme="minorHAnsi"/>
                <w:iCs/>
                <w:szCs w:val="22"/>
              </w:rPr>
              <w:t>,</w:t>
            </w:r>
            <w:r w:rsidRPr="004E703A">
              <w:rPr>
                <w:rFonts w:asciiTheme="minorHAnsi" w:hAnsiTheme="minorHAnsi" w:cstheme="minorHAnsi"/>
                <w:i/>
                <w:iCs/>
                <w:szCs w:val="22"/>
              </w:rPr>
              <w:t xml:space="preserve"> 5</w:t>
            </w:r>
            <w:r w:rsidRPr="004E703A">
              <w:rPr>
                <w:rFonts w:asciiTheme="minorHAnsi" w:hAnsiTheme="minorHAnsi" w:cstheme="minorHAnsi"/>
                <w:iCs/>
                <w:szCs w:val="22"/>
              </w:rPr>
              <w:t xml:space="preserve"> and </w:t>
            </w:r>
            <w:r w:rsidRPr="004E703A">
              <w:rPr>
                <w:rFonts w:asciiTheme="minorHAnsi" w:hAnsiTheme="minorHAnsi" w:cstheme="minorHAnsi"/>
                <w:i/>
                <w:iCs/>
                <w:szCs w:val="22"/>
              </w:rPr>
              <w:t>6</w:t>
            </w:r>
            <w:r w:rsidRPr="004E703A">
              <w:rPr>
                <w:rFonts w:asciiTheme="minorHAnsi" w:hAnsiTheme="minorHAnsi" w:cstheme="minorHAnsi"/>
                <w:iCs/>
                <w:szCs w:val="22"/>
              </w:rPr>
              <w:t xml:space="preserve"> have contributed 1382 samples of patients with epilepsy for exome sequencing to the Epi25 collaborative</w:t>
            </w:r>
            <w:r w:rsidR="00257C52" w:rsidRPr="004E703A">
              <w:rPr>
                <w:rFonts w:asciiTheme="minorHAnsi" w:hAnsiTheme="minorHAnsi" w:cstheme="minorHAnsi"/>
                <w:iCs/>
                <w:szCs w:val="22"/>
              </w:rPr>
              <w:t xml:space="preserve"> (table 1)</w:t>
            </w:r>
            <w:r w:rsidRPr="004E703A">
              <w:rPr>
                <w:rFonts w:asciiTheme="minorHAnsi" w:hAnsiTheme="minorHAnsi" w:cstheme="minorHAnsi"/>
                <w:iCs/>
                <w:szCs w:val="22"/>
              </w:rPr>
              <w:t>. The Epi25 collaborative is supported by the United States National Human Genome Research Institute (NHGRI) and aims to understand the inherited components of epilepsy (</w:t>
            </w:r>
            <w:r w:rsidRPr="004E703A">
              <w:t>http://epi-25.org)</w:t>
            </w:r>
            <w:r w:rsidRPr="004E703A">
              <w:rPr>
                <w:rFonts w:asciiTheme="minorHAnsi" w:hAnsiTheme="minorHAnsi" w:cstheme="minorHAnsi"/>
                <w:iCs/>
                <w:szCs w:val="22"/>
              </w:rPr>
              <w:t>. All contributed samples have already been exome sequenced and the exome sequencing data</w:t>
            </w:r>
            <w:r w:rsidR="003E74CD" w:rsidRPr="004E703A">
              <w:rPr>
                <w:rFonts w:asciiTheme="minorHAnsi" w:hAnsiTheme="minorHAnsi" w:cstheme="minorHAnsi"/>
                <w:iCs/>
                <w:szCs w:val="22"/>
              </w:rPr>
              <w:t xml:space="preserve"> (VCF and BAM files)</w:t>
            </w:r>
            <w:r w:rsidRPr="004E703A">
              <w:rPr>
                <w:rFonts w:asciiTheme="minorHAnsi" w:hAnsiTheme="minorHAnsi" w:cstheme="minorHAnsi"/>
                <w:iCs/>
                <w:szCs w:val="22"/>
              </w:rPr>
              <w:t xml:space="preserve"> has been returned to </w:t>
            </w:r>
            <w:r w:rsidRPr="004E703A">
              <w:rPr>
                <w:rFonts w:asciiTheme="minorHAnsi" w:hAnsiTheme="minorHAnsi" w:cstheme="minorHAnsi"/>
                <w:i/>
                <w:iCs/>
                <w:szCs w:val="22"/>
              </w:rPr>
              <w:t>Partners 4</w:t>
            </w:r>
            <w:r w:rsidRPr="004E703A">
              <w:rPr>
                <w:rFonts w:asciiTheme="minorHAnsi" w:hAnsiTheme="minorHAnsi" w:cstheme="minorHAnsi"/>
                <w:iCs/>
                <w:szCs w:val="22"/>
              </w:rPr>
              <w:t xml:space="preserve">, </w:t>
            </w:r>
            <w:r w:rsidRPr="004E703A">
              <w:rPr>
                <w:rFonts w:asciiTheme="minorHAnsi" w:hAnsiTheme="minorHAnsi" w:cstheme="minorHAnsi"/>
                <w:i/>
                <w:iCs/>
                <w:szCs w:val="22"/>
              </w:rPr>
              <w:t>5</w:t>
            </w:r>
            <w:r w:rsidRPr="004E703A">
              <w:rPr>
                <w:rFonts w:asciiTheme="minorHAnsi" w:hAnsiTheme="minorHAnsi" w:cstheme="minorHAnsi"/>
                <w:iCs/>
                <w:szCs w:val="22"/>
              </w:rPr>
              <w:t xml:space="preserve"> and </w:t>
            </w:r>
            <w:r w:rsidRPr="004E703A">
              <w:rPr>
                <w:rFonts w:asciiTheme="minorHAnsi" w:hAnsiTheme="minorHAnsi" w:cstheme="minorHAnsi"/>
                <w:i/>
                <w:iCs/>
                <w:szCs w:val="22"/>
              </w:rPr>
              <w:t>6</w:t>
            </w:r>
            <w:r w:rsidR="00257C52" w:rsidRPr="004E703A">
              <w:rPr>
                <w:rFonts w:asciiTheme="minorHAnsi" w:hAnsiTheme="minorHAnsi" w:cstheme="minorHAnsi"/>
                <w:iCs/>
                <w:szCs w:val="22"/>
              </w:rPr>
              <w:t xml:space="preserve"> for use in own research projects</w:t>
            </w:r>
            <w:r w:rsidRPr="00E468A8">
              <w:rPr>
                <w:rFonts w:asciiTheme="minorHAnsi" w:hAnsiTheme="minorHAnsi" w:cstheme="minorHAnsi"/>
                <w:iCs/>
                <w:szCs w:val="22"/>
              </w:rPr>
              <w:t>.</w:t>
            </w:r>
            <w:r w:rsidR="00835684" w:rsidRPr="00E468A8">
              <w:rPr>
                <w:rFonts w:asciiTheme="minorHAnsi" w:hAnsiTheme="minorHAnsi" w:cstheme="minorHAnsi"/>
                <w:iCs/>
                <w:szCs w:val="22"/>
              </w:rPr>
              <w:t xml:space="preserve"> Publication of results </w:t>
            </w:r>
            <w:r w:rsidR="001A7888" w:rsidRPr="00E468A8">
              <w:rPr>
                <w:rFonts w:asciiTheme="minorHAnsi" w:hAnsiTheme="minorHAnsi" w:cstheme="minorHAnsi"/>
                <w:iCs/>
                <w:szCs w:val="22"/>
              </w:rPr>
              <w:t>from</w:t>
            </w:r>
            <w:r w:rsidR="00835684" w:rsidRPr="00E468A8">
              <w:rPr>
                <w:rFonts w:asciiTheme="minorHAnsi" w:hAnsiTheme="minorHAnsi" w:cstheme="minorHAnsi"/>
                <w:iCs/>
                <w:szCs w:val="22"/>
              </w:rPr>
              <w:t xml:space="preserve"> own research projects using Epi25 data is embargoed until the publication of the collaborative paper</w:t>
            </w:r>
            <w:r w:rsidR="004219B2" w:rsidRPr="00E468A8">
              <w:rPr>
                <w:rFonts w:asciiTheme="minorHAnsi" w:hAnsiTheme="minorHAnsi" w:cstheme="minorHAnsi"/>
                <w:iCs/>
                <w:szCs w:val="22"/>
              </w:rPr>
              <w:t>,</w:t>
            </w:r>
            <w:r w:rsidR="00835684" w:rsidRPr="00E468A8">
              <w:rPr>
                <w:rFonts w:asciiTheme="minorHAnsi" w:hAnsiTheme="minorHAnsi" w:cstheme="minorHAnsi"/>
                <w:iCs/>
                <w:szCs w:val="22"/>
              </w:rPr>
              <w:t xml:space="preserve"> which is expected to be published in 2018 or early 2019. As the </w:t>
            </w:r>
            <w:r w:rsidR="001A7888" w:rsidRPr="00767145">
              <w:rPr>
                <w:rFonts w:asciiTheme="minorHAnsi" w:hAnsiTheme="minorHAnsi" w:cstheme="minorHAnsi"/>
                <w:iCs/>
                <w:szCs w:val="22"/>
              </w:rPr>
              <w:t>analysis within this proposal will not be completed before 2021, the publication embargo will be lifted well beforehand.</w:t>
            </w:r>
          </w:p>
          <w:p w14:paraId="0577E27B" w14:textId="10693D9F" w:rsidR="00942CCC" w:rsidRPr="001932AF" w:rsidRDefault="004219B2" w:rsidP="00942CCC">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T</w:t>
            </w:r>
            <w:r w:rsidR="00DC416F" w:rsidRPr="001932AF">
              <w:rPr>
                <w:rFonts w:asciiTheme="minorHAnsi" w:hAnsiTheme="minorHAnsi" w:cstheme="minorHAnsi"/>
                <w:iCs/>
                <w:szCs w:val="22"/>
              </w:rPr>
              <w:t>he Epi25 collaborative does not focus on pharmacogenetic questions</w:t>
            </w:r>
            <w:r w:rsidRPr="001932AF">
              <w:rPr>
                <w:rFonts w:asciiTheme="minorHAnsi" w:hAnsiTheme="minorHAnsi" w:cstheme="minorHAnsi"/>
                <w:iCs/>
                <w:szCs w:val="22"/>
              </w:rPr>
              <w:t>. Therefore</w:t>
            </w:r>
            <w:r w:rsidR="00DC416F" w:rsidRPr="001932AF">
              <w:rPr>
                <w:rFonts w:asciiTheme="minorHAnsi" w:hAnsiTheme="minorHAnsi" w:cstheme="minorHAnsi"/>
                <w:iCs/>
                <w:szCs w:val="22"/>
              </w:rPr>
              <w:t xml:space="preserve">, the clinical data obtained within the Epi25 project does not include treatment outcome. However, </w:t>
            </w:r>
            <w:r w:rsidR="00DC416F" w:rsidRPr="001932AF">
              <w:rPr>
                <w:rFonts w:asciiTheme="minorHAnsi" w:hAnsiTheme="minorHAnsi" w:cstheme="minorHAnsi"/>
                <w:i/>
                <w:iCs/>
                <w:szCs w:val="22"/>
              </w:rPr>
              <w:t>Partners 4, 5</w:t>
            </w:r>
            <w:r w:rsidR="00DC416F" w:rsidRPr="001932AF">
              <w:rPr>
                <w:rFonts w:asciiTheme="minorHAnsi" w:hAnsiTheme="minorHAnsi" w:cstheme="minorHAnsi"/>
                <w:iCs/>
                <w:szCs w:val="22"/>
              </w:rPr>
              <w:t xml:space="preserve"> and </w:t>
            </w:r>
            <w:r w:rsidR="00DC416F" w:rsidRPr="001932AF">
              <w:rPr>
                <w:rFonts w:asciiTheme="minorHAnsi" w:hAnsiTheme="minorHAnsi" w:cstheme="minorHAnsi"/>
                <w:i/>
                <w:iCs/>
                <w:szCs w:val="22"/>
              </w:rPr>
              <w:t>6</w:t>
            </w:r>
            <w:r w:rsidR="00DC416F" w:rsidRPr="001932AF">
              <w:rPr>
                <w:rFonts w:asciiTheme="minorHAnsi" w:hAnsiTheme="minorHAnsi" w:cstheme="minorHAnsi"/>
                <w:iCs/>
                <w:szCs w:val="22"/>
              </w:rPr>
              <w:t xml:space="preserve"> have detailed patients’ records including data on treatment response to different AEDs. </w:t>
            </w:r>
            <w:r w:rsidR="00942CCC" w:rsidRPr="001932AF">
              <w:rPr>
                <w:rFonts w:asciiTheme="minorHAnsi" w:hAnsiTheme="minorHAnsi" w:cstheme="minorHAnsi"/>
                <w:iCs/>
                <w:szCs w:val="22"/>
              </w:rPr>
              <w:t>Seizure outcome to the four selected AEDs will be a</w:t>
            </w:r>
            <w:r w:rsidR="00DC416F" w:rsidRPr="001932AF">
              <w:rPr>
                <w:rFonts w:asciiTheme="minorHAnsi" w:hAnsiTheme="minorHAnsi" w:cstheme="minorHAnsi"/>
                <w:iCs/>
                <w:szCs w:val="22"/>
              </w:rPr>
              <w:t xml:space="preserve">nalysed, </w:t>
            </w:r>
            <w:r w:rsidR="00D8418C">
              <w:rPr>
                <w:rFonts w:asciiTheme="minorHAnsi" w:hAnsiTheme="minorHAnsi" w:cstheme="minorHAnsi"/>
                <w:iCs/>
                <w:szCs w:val="22"/>
              </w:rPr>
              <w:t>harmonise</w:t>
            </w:r>
            <w:r w:rsidR="00DC416F" w:rsidRPr="001932AF">
              <w:rPr>
                <w:rFonts w:asciiTheme="minorHAnsi" w:hAnsiTheme="minorHAnsi" w:cstheme="minorHAnsi"/>
                <w:iCs/>
                <w:szCs w:val="22"/>
              </w:rPr>
              <w:t xml:space="preserve">d, </w:t>
            </w:r>
            <w:r w:rsidR="00D8418C">
              <w:rPr>
                <w:rFonts w:asciiTheme="minorHAnsi" w:hAnsiTheme="minorHAnsi" w:cstheme="minorHAnsi"/>
                <w:iCs/>
                <w:szCs w:val="22"/>
              </w:rPr>
              <w:t>categorise</w:t>
            </w:r>
            <w:r w:rsidR="00DC416F" w:rsidRPr="001932AF">
              <w:rPr>
                <w:rFonts w:asciiTheme="minorHAnsi" w:hAnsiTheme="minorHAnsi" w:cstheme="minorHAnsi"/>
                <w:iCs/>
                <w:szCs w:val="22"/>
              </w:rPr>
              <w:t xml:space="preserve">d and databased </w:t>
            </w:r>
            <w:r w:rsidR="00942CCC" w:rsidRPr="001932AF">
              <w:rPr>
                <w:rFonts w:asciiTheme="minorHAnsi" w:hAnsiTheme="minorHAnsi" w:cstheme="minorHAnsi"/>
                <w:iCs/>
                <w:szCs w:val="22"/>
              </w:rPr>
              <w:t xml:space="preserve">for all patients </w:t>
            </w:r>
            <w:r w:rsidR="00DC416F" w:rsidRPr="001932AF">
              <w:rPr>
                <w:rFonts w:asciiTheme="minorHAnsi" w:hAnsiTheme="minorHAnsi" w:cstheme="minorHAnsi"/>
                <w:iCs/>
                <w:szCs w:val="22"/>
              </w:rPr>
              <w:t>within the proposed project</w:t>
            </w:r>
            <w:r w:rsidR="00651A6E" w:rsidRPr="001932AF">
              <w:rPr>
                <w:rFonts w:asciiTheme="minorHAnsi" w:hAnsiTheme="minorHAnsi" w:cstheme="minorHAnsi"/>
                <w:iCs/>
                <w:szCs w:val="22"/>
              </w:rPr>
              <w:t xml:space="preserve">. </w:t>
            </w:r>
            <w:r w:rsidR="00ED3A55" w:rsidRPr="001932AF">
              <w:rPr>
                <w:rFonts w:asciiTheme="minorHAnsi" w:hAnsiTheme="minorHAnsi" w:cstheme="minorHAnsi"/>
                <w:iCs/>
                <w:szCs w:val="22"/>
              </w:rPr>
              <w:t xml:space="preserve">The outcome phenotyping to the different AEDs will </w:t>
            </w:r>
            <w:r w:rsidR="009A22CD" w:rsidRPr="001932AF">
              <w:rPr>
                <w:rFonts w:asciiTheme="minorHAnsi" w:hAnsiTheme="minorHAnsi" w:cstheme="minorHAnsi"/>
                <w:iCs/>
                <w:szCs w:val="22"/>
              </w:rPr>
              <w:t xml:space="preserve">be </w:t>
            </w:r>
            <w:r w:rsidR="00ED3A55" w:rsidRPr="001932AF">
              <w:rPr>
                <w:rFonts w:asciiTheme="minorHAnsi" w:hAnsiTheme="minorHAnsi" w:cstheme="minorHAnsi"/>
                <w:iCs/>
                <w:szCs w:val="22"/>
              </w:rPr>
              <w:t xml:space="preserve">done using well-established case report forms </w:t>
            </w:r>
            <w:r w:rsidR="00551092" w:rsidRPr="001932AF">
              <w:rPr>
                <w:rFonts w:asciiTheme="minorHAnsi" w:hAnsiTheme="minorHAnsi" w:cstheme="minorHAnsi"/>
                <w:iCs/>
                <w:szCs w:val="22"/>
              </w:rPr>
              <w:t xml:space="preserve">(CRFs) </w:t>
            </w:r>
            <w:r w:rsidR="00ED3A55" w:rsidRPr="001932AF">
              <w:rPr>
                <w:rFonts w:asciiTheme="minorHAnsi" w:hAnsiTheme="minorHAnsi" w:cstheme="minorHAnsi"/>
                <w:iCs/>
                <w:szCs w:val="22"/>
              </w:rPr>
              <w:t xml:space="preserve">developed within the </w:t>
            </w:r>
            <w:proofErr w:type="spellStart"/>
            <w:r w:rsidR="00ED3A55" w:rsidRPr="001932AF">
              <w:rPr>
                <w:rFonts w:asciiTheme="minorHAnsi" w:hAnsiTheme="minorHAnsi" w:cstheme="minorHAnsi"/>
                <w:iCs/>
                <w:szCs w:val="22"/>
              </w:rPr>
              <w:t>EpiPGX</w:t>
            </w:r>
            <w:proofErr w:type="spellEnd"/>
            <w:r w:rsidR="00ED3A55" w:rsidRPr="001932AF">
              <w:rPr>
                <w:rFonts w:asciiTheme="minorHAnsi" w:hAnsiTheme="minorHAnsi" w:cstheme="minorHAnsi"/>
                <w:iCs/>
                <w:szCs w:val="22"/>
              </w:rPr>
              <w:t xml:space="preserve"> </w:t>
            </w:r>
            <w:r w:rsidR="00F915AD" w:rsidRPr="001932AF">
              <w:rPr>
                <w:rFonts w:asciiTheme="minorHAnsi" w:hAnsiTheme="minorHAnsi" w:cstheme="minorHAnsi"/>
                <w:iCs/>
                <w:szCs w:val="22"/>
              </w:rPr>
              <w:t>consortium (http://www.epipgx.eu)</w:t>
            </w:r>
            <w:r w:rsidR="00ED3A55" w:rsidRPr="001932AF">
              <w:rPr>
                <w:rFonts w:asciiTheme="minorHAnsi" w:hAnsiTheme="minorHAnsi" w:cstheme="minorHAnsi"/>
                <w:iCs/>
                <w:szCs w:val="22"/>
              </w:rPr>
              <w:t xml:space="preserve">. </w:t>
            </w:r>
            <w:proofErr w:type="spellStart"/>
            <w:r w:rsidR="009A22CD" w:rsidRPr="001932AF">
              <w:rPr>
                <w:rFonts w:asciiTheme="minorHAnsi" w:hAnsiTheme="minorHAnsi" w:cstheme="minorHAnsi"/>
                <w:iCs/>
                <w:szCs w:val="22"/>
              </w:rPr>
              <w:t>Dr.</w:t>
            </w:r>
            <w:proofErr w:type="spellEnd"/>
            <w:r w:rsidR="009A22CD" w:rsidRPr="001932AF">
              <w:rPr>
                <w:rFonts w:asciiTheme="minorHAnsi" w:hAnsiTheme="minorHAnsi" w:cstheme="minorHAnsi"/>
                <w:iCs/>
                <w:szCs w:val="22"/>
              </w:rPr>
              <w:t xml:space="preserve"> Chantal Depondt (Professor in the epilepsy unit at </w:t>
            </w:r>
            <w:r w:rsidR="009A22CD" w:rsidRPr="001932AF">
              <w:rPr>
                <w:rFonts w:asciiTheme="minorHAnsi" w:hAnsiTheme="minorHAnsi" w:cstheme="minorHAnsi"/>
                <w:i/>
                <w:iCs/>
                <w:szCs w:val="22"/>
              </w:rPr>
              <w:t>Partner 6’s</w:t>
            </w:r>
            <w:r w:rsidR="009A22CD" w:rsidRPr="001932AF">
              <w:rPr>
                <w:rFonts w:asciiTheme="minorHAnsi" w:hAnsiTheme="minorHAnsi" w:cstheme="minorHAnsi"/>
                <w:iCs/>
                <w:szCs w:val="22"/>
              </w:rPr>
              <w:t xml:space="preserve"> institution) </w:t>
            </w:r>
            <w:r w:rsidR="00551092" w:rsidRPr="001932AF">
              <w:rPr>
                <w:rFonts w:asciiTheme="minorHAnsi" w:hAnsiTheme="minorHAnsi" w:cstheme="minorHAnsi"/>
                <w:iCs/>
                <w:szCs w:val="22"/>
              </w:rPr>
              <w:t xml:space="preserve">was responsible for the assessment of AED outcome and adverse drug reactions within the </w:t>
            </w:r>
            <w:proofErr w:type="spellStart"/>
            <w:r w:rsidR="00551092" w:rsidRPr="001932AF">
              <w:rPr>
                <w:rFonts w:asciiTheme="minorHAnsi" w:hAnsiTheme="minorHAnsi" w:cstheme="minorHAnsi"/>
                <w:iCs/>
                <w:szCs w:val="22"/>
              </w:rPr>
              <w:t>EpiPGX</w:t>
            </w:r>
            <w:proofErr w:type="spellEnd"/>
            <w:r w:rsidR="00551092" w:rsidRPr="001932AF">
              <w:rPr>
                <w:rFonts w:asciiTheme="minorHAnsi" w:hAnsiTheme="minorHAnsi" w:cstheme="minorHAnsi"/>
                <w:iCs/>
                <w:szCs w:val="22"/>
              </w:rPr>
              <w:t xml:space="preserve"> consortium. Due to her involvement in the </w:t>
            </w:r>
            <w:proofErr w:type="spellStart"/>
            <w:r w:rsidR="00551092" w:rsidRPr="001932AF">
              <w:rPr>
                <w:rFonts w:asciiTheme="minorHAnsi" w:hAnsiTheme="minorHAnsi" w:cstheme="minorHAnsi"/>
                <w:iCs/>
                <w:szCs w:val="22"/>
              </w:rPr>
              <w:t>EpiPGX</w:t>
            </w:r>
            <w:proofErr w:type="spellEnd"/>
            <w:r w:rsidR="00551092" w:rsidRPr="001932AF">
              <w:rPr>
                <w:rFonts w:asciiTheme="minorHAnsi" w:hAnsiTheme="minorHAnsi" w:cstheme="minorHAnsi"/>
                <w:iCs/>
                <w:szCs w:val="22"/>
              </w:rPr>
              <w:t xml:space="preserve"> consortium her Epi25 samples ha</w:t>
            </w:r>
            <w:r w:rsidR="0088454E" w:rsidRPr="001932AF">
              <w:rPr>
                <w:rFonts w:asciiTheme="minorHAnsi" w:hAnsiTheme="minorHAnsi" w:cstheme="minorHAnsi"/>
                <w:iCs/>
                <w:szCs w:val="22"/>
              </w:rPr>
              <w:t>ve</w:t>
            </w:r>
            <w:r w:rsidR="00551092" w:rsidRPr="001932AF">
              <w:rPr>
                <w:rFonts w:asciiTheme="minorHAnsi" w:hAnsiTheme="minorHAnsi" w:cstheme="minorHAnsi"/>
                <w:iCs/>
                <w:szCs w:val="22"/>
              </w:rPr>
              <w:t xml:space="preserve"> already been </w:t>
            </w:r>
            <w:proofErr w:type="spellStart"/>
            <w:r w:rsidR="00551092" w:rsidRPr="001932AF">
              <w:rPr>
                <w:rFonts w:asciiTheme="minorHAnsi" w:hAnsiTheme="minorHAnsi" w:cstheme="minorHAnsi"/>
                <w:iCs/>
                <w:szCs w:val="22"/>
              </w:rPr>
              <w:t>phenotyped</w:t>
            </w:r>
            <w:proofErr w:type="spellEnd"/>
            <w:r w:rsidR="00551092" w:rsidRPr="001932AF">
              <w:rPr>
                <w:rFonts w:asciiTheme="minorHAnsi" w:hAnsiTheme="minorHAnsi" w:cstheme="minorHAnsi"/>
                <w:iCs/>
                <w:szCs w:val="22"/>
              </w:rPr>
              <w:t xml:space="preserve"> using the </w:t>
            </w:r>
            <w:proofErr w:type="spellStart"/>
            <w:r w:rsidR="00551092" w:rsidRPr="001932AF">
              <w:rPr>
                <w:rFonts w:asciiTheme="minorHAnsi" w:hAnsiTheme="minorHAnsi" w:cstheme="minorHAnsi"/>
                <w:iCs/>
                <w:szCs w:val="22"/>
              </w:rPr>
              <w:t>EpiPGX</w:t>
            </w:r>
            <w:proofErr w:type="spellEnd"/>
            <w:r w:rsidR="00551092" w:rsidRPr="001932AF">
              <w:rPr>
                <w:rFonts w:asciiTheme="minorHAnsi" w:hAnsiTheme="minorHAnsi" w:cstheme="minorHAnsi"/>
                <w:iCs/>
                <w:szCs w:val="22"/>
              </w:rPr>
              <w:t xml:space="preserve"> CRFs</w:t>
            </w:r>
            <w:r w:rsidR="003E74CD" w:rsidRPr="001932AF">
              <w:rPr>
                <w:rFonts w:asciiTheme="minorHAnsi" w:hAnsiTheme="minorHAnsi" w:cstheme="minorHAnsi"/>
                <w:iCs/>
                <w:szCs w:val="22"/>
              </w:rPr>
              <w:t xml:space="preserve"> </w:t>
            </w:r>
            <w:r w:rsidR="00A05BB7" w:rsidRPr="001932AF">
              <w:rPr>
                <w:rFonts w:asciiTheme="minorHAnsi" w:hAnsiTheme="minorHAnsi" w:cstheme="minorHAnsi"/>
                <w:iCs/>
                <w:szCs w:val="22"/>
              </w:rPr>
              <w:t xml:space="preserve">regarding AED outcome </w:t>
            </w:r>
            <w:r w:rsidR="003E74CD" w:rsidRPr="001932AF">
              <w:rPr>
                <w:rFonts w:asciiTheme="minorHAnsi" w:hAnsiTheme="minorHAnsi" w:cstheme="minorHAnsi"/>
                <w:iCs/>
                <w:szCs w:val="22"/>
              </w:rPr>
              <w:t>and can be readily analysed within the proposed project</w:t>
            </w:r>
            <w:r w:rsidR="00551092" w:rsidRPr="001932AF">
              <w:rPr>
                <w:rFonts w:asciiTheme="minorHAnsi" w:hAnsiTheme="minorHAnsi" w:cstheme="minorHAnsi"/>
                <w:iCs/>
                <w:szCs w:val="22"/>
              </w:rPr>
              <w:t xml:space="preserve">. </w:t>
            </w:r>
            <w:r w:rsidR="0088454E" w:rsidRPr="001932AF">
              <w:rPr>
                <w:rFonts w:asciiTheme="minorHAnsi" w:hAnsiTheme="minorHAnsi" w:cstheme="minorHAnsi"/>
                <w:i/>
                <w:iCs/>
                <w:szCs w:val="22"/>
              </w:rPr>
              <w:t>Partners 4</w:t>
            </w:r>
            <w:r w:rsidR="0088454E" w:rsidRPr="001932AF">
              <w:rPr>
                <w:rFonts w:asciiTheme="minorHAnsi" w:hAnsiTheme="minorHAnsi" w:cstheme="minorHAnsi"/>
                <w:iCs/>
                <w:szCs w:val="22"/>
              </w:rPr>
              <w:t xml:space="preserve"> and </w:t>
            </w:r>
            <w:r w:rsidR="0088454E" w:rsidRPr="001932AF">
              <w:rPr>
                <w:rFonts w:asciiTheme="minorHAnsi" w:hAnsiTheme="minorHAnsi" w:cstheme="minorHAnsi"/>
                <w:i/>
                <w:iCs/>
                <w:szCs w:val="22"/>
              </w:rPr>
              <w:t>5</w:t>
            </w:r>
            <w:r w:rsidR="0088454E" w:rsidRPr="001932AF">
              <w:rPr>
                <w:rFonts w:asciiTheme="minorHAnsi" w:hAnsiTheme="minorHAnsi" w:cstheme="minorHAnsi"/>
                <w:iCs/>
                <w:szCs w:val="22"/>
              </w:rPr>
              <w:t xml:space="preserve"> will</w:t>
            </w:r>
            <w:r w:rsidR="003E74CD" w:rsidRPr="001932AF">
              <w:rPr>
                <w:rFonts w:asciiTheme="minorHAnsi" w:hAnsiTheme="minorHAnsi" w:cstheme="minorHAnsi"/>
                <w:iCs/>
                <w:szCs w:val="22"/>
              </w:rPr>
              <w:t xml:space="preserve"> </w:t>
            </w:r>
            <w:r w:rsidR="00436D97" w:rsidRPr="001932AF">
              <w:rPr>
                <w:rFonts w:asciiTheme="minorHAnsi" w:hAnsiTheme="minorHAnsi" w:cstheme="minorHAnsi"/>
                <w:iCs/>
                <w:szCs w:val="22"/>
              </w:rPr>
              <w:t xml:space="preserve">perform the AED outcome phenotyping within the proposed project also using the </w:t>
            </w:r>
            <w:proofErr w:type="spellStart"/>
            <w:r w:rsidR="00436D97" w:rsidRPr="001932AF">
              <w:rPr>
                <w:rFonts w:asciiTheme="minorHAnsi" w:hAnsiTheme="minorHAnsi" w:cstheme="minorHAnsi"/>
                <w:iCs/>
                <w:szCs w:val="22"/>
              </w:rPr>
              <w:t>EpiPGX</w:t>
            </w:r>
            <w:proofErr w:type="spellEnd"/>
            <w:r w:rsidR="00436D97" w:rsidRPr="001932AF">
              <w:rPr>
                <w:rFonts w:asciiTheme="minorHAnsi" w:hAnsiTheme="minorHAnsi" w:cstheme="minorHAnsi"/>
                <w:iCs/>
                <w:szCs w:val="22"/>
              </w:rPr>
              <w:t xml:space="preserve"> CRFs. </w:t>
            </w:r>
            <w:r w:rsidR="00942CCC" w:rsidRPr="001932AF">
              <w:rPr>
                <w:rFonts w:asciiTheme="minorHAnsi" w:hAnsiTheme="minorHAnsi" w:cstheme="minorHAnsi"/>
                <w:iCs/>
                <w:szCs w:val="22"/>
              </w:rPr>
              <w:t xml:space="preserve">If required, patients will be re-contacted. </w:t>
            </w:r>
            <w:r w:rsidR="00436D97" w:rsidRPr="001932AF">
              <w:rPr>
                <w:rFonts w:asciiTheme="minorHAnsi" w:hAnsiTheme="minorHAnsi" w:cstheme="minorHAnsi"/>
                <w:iCs/>
                <w:szCs w:val="22"/>
              </w:rPr>
              <w:t xml:space="preserve">The </w:t>
            </w:r>
            <w:r w:rsidR="00E66D05" w:rsidRPr="001932AF">
              <w:rPr>
                <w:rFonts w:asciiTheme="minorHAnsi" w:hAnsiTheme="minorHAnsi" w:cstheme="minorHAnsi"/>
                <w:iCs/>
                <w:szCs w:val="22"/>
              </w:rPr>
              <w:t xml:space="preserve">CRFs will be </w:t>
            </w:r>
            <w:r w:rsidR="00A05BB7" w:rsidRPr="001932AF">
              <w:rPr>
                <w:rFonts w:asciiTheme="minorHAnsi" w:hAnsiTheme="minorHAnsi" w:cstheme="minorHAnsi"/>
                <w:iCs/>
                <w:szCs w:val="22"/>
              </w:rPr>
              <w:t xml:space="preserve">securely </w:t>
            </w:r>
            <w:r w:rsidR="00E66D05" w:rsidRPr="001932AF">
              <w:rPr>
                <w:rFonts w:asciiTheme="minorHAnsi" w:hAnsiTheme="minorHAnsi" w:cstheme="minorHAnsi"/>
                <w:iCs/>
                <w:szCs w:val="22"/>
              </w:rPr>
              <w:t xml:space="preserve">hosted online using the Redcap database by the clinical research unit at </w:t>
            </w:r>
            <w:r w:rsidR="00E66D05" w:rsidRPr="001932AF">
              <w:rPr>
                <w:rFonts w:asciiTheme="minorHAnsi" w:hAnsiTheme="minorHAnsi" w:cstheme="minorHAnsi"/>
                <w:i/>
                <w:iCs/>
                <w:szCs w:val="22"/>
              </w:rPr>
              <w:t>Partner 1</w:t>
            </w:r>
            <w:r w:rsidR="00E66D05" w:rsidRPr="001932AF">
              <w:rPr>
                <w:rFonts w:asciiTheme="minorHAnsi" w:hAnsiTheme="minorHAnsi" w:cstheme="minorHAnsi"/>
                <w:iCs/>
                <w:szCs w:val="22"/>
              </w:rPr>
              <w:t xml:space="preserve"> and </w:t>
            </w:r>
            <w:r w:rsidR="00E66D05" w:rsidRPr="001932AF">
              <w:rPr>
                <w:rFonts w:asciiTheme="minorHAnsi" w:hAnsiTheme="minorHAnsi" w:cstheme="minorHAnsi"/>
                <w:i/>
                <w:iCs/>
                <w:szCs w:val="22"/>
              </w:rPr>
              <w:t>2</w:t>
            </w:r>
            <w:r w:rsidR="00E66D05" w:rsidRPr="001932AF">
              <w:rPr>
                <w:rFonts w:asciiTheme="minorHAnsi" w:hAnsiTheme="minorHAnsi" w:cstheme="minorHAnsi"/>
                <w:iCs/>
                <w:szCs w:val="22"/>
              </w:rPr>
              <w:t>’s institution.</w:t>
            </w:r>
            <w:r w:rsidR="00942CCC" w:rsidRPr="001932AF">
              <w:rPr>
                <w:rFonts w:asciiTheme="minorHAnsi" w:hAnsiTheme="minorHAnsi" w:cstheme="minorHAnsi"/>
                <w:iCs/>
                <w:szCs w:val="22"/>
              </w:rPr>
              <w:t xml:space="preserve"> The focus of this project will be the treatment response. However, data on adverse drug reactions will be </w:t>
            </w:r>
            <w:r w:rsidR="00D8418C">
              <w:rPr>
                <w:rFonts w:asciiTheme="minorHAnsi" w:hAnsiTheme="minorHAnsi" w:cstheme="minorHAnsi"/>
                <w:iCs/>
                <w:szCs w:val="22"/>
              </w:rPr>
              <w:t>categorise</w:t>
            </w:r>
            <w:r w:rsidR="00942CCC" w:rsidRPr="001932AF">
              <w:rPr>
                <w:rFonts w:asciiTheme="minorHAnsi" w:hAnsiTheme="minorHAnsi" w:cstheme="minorHAnsi"/>
                <w:iCs/>
                <w:szCs w:val="22"/>
              </w:rPr>
              <w:t xml:space="preserve">d and databased as well and be available for future analyses. </w:t>
            </w:r>
          </w:p>
          <w:p w14:paraId="63383CE8" w14:textId="1C1FE4F8" w:rsidR="008015DF" w:rsidRPr="001932AF" w:rsidRDefault="00CB430F" w:rsidP="00257C52">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All sample</w:t>
            </w:r>
            <w:r w:rsidR="00525451" w:rsidRPr="001932AF">
              <w:rPr>
                <w:rFonts w:asciiTheme="minorHAnsi" w:hAnsiTheme="minorHAnsi" w:cstheme="minorHAnsi"/>
                <w:iCs/>
                <w:szCs w:val="22"/>
              </w:rPr>
              <w:t>d patients</w:t>
            </w:r>
            <w:r w:rsidRPr="001932AF">
              <w:rPr>
                <w:rFonts w:asciiTheme="minorHAnsi" w:hAnsiTheme="minorHAnsi" w:cstheme="minorHAnsi"/>
                <w:iCs/>
                <w:szCs w:val="22"/>
              </w:rPr>
              <w:t xml:space="preserve"> have already been </w:t>
            </w:r>
            <w:proofErr w:type="spellStart"/>
            <w:r w:rsidRPr="001932AF">
              <w:rPr>
                <w:rFonts w:asciiTheme="minorHAnsi" w:hAnsiTheme="minorHAnsi" w:cstheme="minorHAnsi"/>
                <w:iCs/>
                <w:szCs w:val="22"/>
              </w:rPr>
              <w:t>phenotyped</w:t>
            </w:r>
            <w:proofErr w:type="spellEnd"/>
            <w:r w:rsidRPr="001932AF">
              <w:rPr>
                <w:rFonts w:asciiTheme="minorHAnsi" w:hAnsiTheme="minorHAnsi" w:cstheme="minorHAnsi"/>
                <w:iCs/>
                <w:szCs w:val="22"/>
              </w:rPr>
              <w:t xml:space="preserve"> regarding their epilepsy within the Epi25 collaborative. </w:t>
            </w:r>
            <w:r w:rsidR="00942CCC" w:rsidRPr="001932AF">
              <w:rPr>
                <w:rFonts w:asciiTheme="minorHAnsi" w:hAnsiTheme="minorHAnsi" w:cstheme="minorHAnsi"/>
                <w:iCs/>
                <w:szCs w:val="22"/>
              </w:rPr>
              <w:t>Therefore, de</w:t>
            </w:r>
            <w:r w:rsidRPr="001932AF">
              <w:rPr>
                <w:rFonts w:asciiTheme="minorHAnsi" w:hAnsiTheme="minorHAnsi" w:cstheme="minorHAnsi"/>
                <w:iCs/>
                <w:szCs w:val="22"/>
              </w:rPr>
              <w:t xml:space="preserve">tailed </w:t>
            </w:r>
            <w:r w:rsidR="00D8418C">
              <w:rPr>
                <w:rFonts w:asciiTheme="minorHAnsi" w:hAnsiTheme="minorHAnsi" w:cstheme="minorHAnsi"/>
                <w:iCs/>
                <w:szCs w:val="22"/>
              </w:rPr>
              <w:t>harmonise</w:t>
            </w:r>
            <w:r w:rsidR="00942CCC" w:rsidRPr="001932AF">
              <w:rPr>
                <w:rFonts w:asciiTheme="minorHAnsi" w:hAnsiTheme="minorHAnsi" w:cstheme="minorHAnsi"/>
                <w:iCs/>
                <w:szCs w:val="22"/>
              </w:rPr>
              <w:t xml:space="preserve">d </w:t>
            </w:r>
            <w:r w:rsidRPr="004112F8">
              <w:rPr>
                <w:rFonts w:asciiTheme="minorHAnsi" w:hAnsiTheme="minorHAnsi" w:cstheme="minorHAnsi"/>
                <w:iCs/>
                <w:szCs w:val="22"/>
              </w:rPr>
              <w:t xml:space="preserve">information on the type of epilepsy, seizure types, </w:t>
            </w:r>
            <w:r w:rsidR="00E16346">
              <w:rPr>
                <w:rFonts w:asciiTheme="minorHAnsi" w:hAnsiTheme="minorHAnsi" w:cstheme="minorHAnsi"/>
                <w:iCs/>
                <w:szCs w:val="22"/>
              </w:rPr>
              <w:t xml:space="preserve">seizure frequency, </w:t>
            </w:r>
            <w:r w:rsidRPr="004112F8">
              <w:rPr>
                <w:rFonts w:asciiTheme="minorHAnsi" w:hAnsiTheme="minorHAnsi" w:cstheme="minorHAnsi"/>
                <w:iCs/>
                <w:szCs w:val="22"/>
              </w:rPr>
              <w:t>age at onset</w:t>
            </w:r>
            <w:r w:rsidR="00E16346">
              <w:rPr>
                <w:rFonts w:asciiTheme="minorHAnsi" w:hAnsiTheme="minorHAnsi" w:cstheme="minorHAnsi"/>
                <w:iCs/>
                <w:szCs w:val="22"/>
              </w:rPr>
              <w:t>, sex</w:t>
            </w:r>
            <w:r w:rsidRPr="004112F8">
              <w:rPr>
                <w:rFonts w:asciiTheme="minorHAnsi" w:hAnsiTheme="minorHAnsi" w:cstheme="minorHAnsi"/>
                <w:iCs/>
                <w:szCs w:val="22"/>
              </w:rPr>
              <w:t xml:space="preserve"> as well as results of investigations including EEG and MRI </w:t>
            </w:r>
            <w:r w:rsidRPr="001932AF">
              <w:rPr>
                <w:rFonts w:asciiTheme="minorHAnsi" w:hAnsiTheme="minorHAnsi" w:cstheme="minorHAnsi"/>
                <w:iCs/>
                <w:szCs w:val="22"/>
              </w:rPr>
              <w:t>is readily available for analysis within wor</w:t>
            </w:r>
            <w:r w:rsidR="004F305B" w:rsidRPr="001932AF">
              <w:rPr>
                <w:rFonts w:asciiTheme="minorHAnsi" w:hAnsiTheme="minorHAnsi" w:cstheme="minorHAnsi"/>
                <w:iCs/>
                <w:szCs w:val="22"/>
              </w:rPr>
              <w:t xml:space="preserve">k </w:t>
            </w:r>
            <w:r w:rsidRPr="001932AF">
              <w:rPr>
                <w:rFonts w:asciiTheme="minorHAnsi" w:hAnsiTheme="minorHAnsi" w:cstheme="minorHAnsi"/>
                <w:iCs/>
                <w:szCs w:val="22"/>
              </w:rPr>
              <w:t>package 3.</w:t>
            </w:r>
            <w:r w:rsidR="00CC383A">
              <w:rPr>
                <w:rFonts w:asciiTheme="minorHAnsi" w:hAnsiTheme="minorHAnsi" w:cstheme="minorHAnsi"/>
                <w:iCs/>
                <w:szCs w:val="22"/>
              </w:rPr>
              <w:t xml:space="preserve"> Additional parameters such as Epilepsy Specific Comorbidity Index, AED polytherapy and defined daily dose of AEDs</w:t>
            </w:r>
            <w:r w:rsidR="009508EA" w:rsidRPr="004112F8">
              <w:rPr>
                <w:rFonts w:asciiTheme="minorHAnsi" w:hAnsiTheme="minorHAnsi" w:cstheme="minorHAnsi"/>
                <w:iCs/>
                <w:szCs w:val="22"/>
              </w:rPr>
              <w:t xml:space="preserve"> </w:t>
            </w:r>
            <w:r w:rsidR="00CC383A">
              <w:rPr>
                <w:rFonts w:asciiTheme="minorHAnsi" w:hAnsiTheme="minorHAnsi" w:cstheme="minorHAnsi"/>
                <w:iCs/>
                <w:szCs w:val="22"/>
              </w:rPr>
              <w:t xml:space="preserve">will be extracted from the medical records. </w:t>
            </w:r>
            <w:r w:rsidR="008015DF" w:rsidRPr="004112F8">
              <w:rPr>
                <w:rFonts w:asciiTheme="minorHAnsi" w:hAnsiTheme="minorHAnsi" w:cstheme="minorHAnsi"/>
                <w:i/>
                <w:iCs/>
                <w:szCs w:val="22"/>
              </w:rPr>
              <w:t>Partners 4</w:t>
            </w:r>
            <w:r w:rsidR="008015DF" w:rsidRPr="004112F8">
              <w:rPr>
                <w:rFonts w:asciiTheme="minorHAnsi" w:hAnsiTheme="minorHAnsi" w:cstheme="minorHAnsi"/>
                <w:iCs/>
                <w:szCs w:val="22"/>
              </w:rPr>
              <w:t xml:space="preserve"> and </w:t>
            </w:r>
            <w:r w:rsidR="008015DF" w:rsidRPr="00523B6B">
              <w:rPr>
                <w:rFonts w:asciiTheme="minorHAnsi" w:hAnsiTheme="minorHAnsi" w:cstheme="minorHAnsi"/>
                <w:i/>
                <w:iCs/>
                <w:szCs w:val="22"/>
              </w:rPr>
              <w:t>6</w:t>
            </w:r>
            <w:r w:rsidR="008015DF" w:rsidRPr="00523B6B">
              <w:rPr>
                <w:rFonts w:asciiTheme="minorHAnsi" w:hAnsiTheme="minorHAnsi" w:cstheme="minorHAnsi"/>
                <w:iCs/>
                <w:szCs w:val="22"/>
              </w:rPr>
              <w:t xml:space="preserve"> will obtain IRB approval for including raw EEG and MRI data into the analysis. IRB approval for including raw EEG and MRI data is already in place at </w:t>
            </w:r>
            <w:r w:rsidR="008015DF" w:rsidRPr="00523B6B">
              <w:rPr>
                <w:rFonts w:asciiTheme="minorHAnsi" w:hAnsiTheme="minorHAnsi" w:cstheme="minorHAnsi"/>
                <w:i/>
                <w:iCs/>
                <w:szCs w:val="22"/>
              </w:rPr>
              <w:t>Partner 5</w:t>
            </w:r>
            <w:r w:rsidR="008015DF" w:rsidRPr="00523B6B">
              <w:rPr>
                <w:rFonts w:asciiTheme="minorHAnsi" w:hAnsiTheme="minorHAnsi" w:cstheme="minorHAnsi"/>
                <w:iCs/>
                <w:szCs w:val="22"/>
              </w:rPr>
              <w:t>’s institution. If required by the IRB, informative patients</w:t>
            </w:r>
            <w:r w:rsidR="008015DF" w:rsidRPr="004116FA">
              <w:rPr>
                <w:rFonts w:asciiTheme="minorHAnsi" w:hAnsiTheme="minorHAnsi" w:cstheme="minorHAnsi"/>
                <w:iCs/>
                <w:szCs w:val="22"/>
              </w:rPr>
              <w:t xml:space="preserve"> with available exome data will be re</w:t>
            </w:r>
            <w:r w:rsidR="00D8418C">
              <w:rPr>
                <w:rFonts w:asciiTheme="minorHAnsi" w:hAnsiTheme="minorHAnsi" w:cstheme="minorHAnsi"/>
                <w:iCs/>
                <w:szCs w:val="22"/>
              </w:rPr>
              <w:t>-</w:t>
            </w:r>
            <w:r w:rsidR="008015DF" w:rsidRPr="004116FA">
              <w:rPr>
                <w:rFonts w:asciiTheme="minorHAnsi" w:hAnsiTheme="minorHAnsi" w:cstheme="minorHAnsi"/>
                <w:iCs/>
                <w:szCs w:val="22"/>
              </w:rPr>
              <w:t xml:space="preserve">contacted and written informed consent for including raw EEG and MRI data will be obtained. Subsequently, raw EEG and MRI data will be provided for analysis within work package 3. As an EEG is routinely done during clinical workup we expect that EEG data will be available in virtually all patients with available exome data. We estimate that MRI data will be readily available in about </w:t>
            </w:r>
            <w:r w:rsidR="00862BDF">
              <w:rPr>
                <w:rFonts w:asciiTheme="minorHAnsi" w:hAnsiTheme="minorHAnsi" w:cstheme="minorHAnsi"/>
                <w:iCs/>
                <w:szCs w:val="22"/>
              </w:rPr>
              <w:t>50</w:t>
            </w:r>
            <w:r w:rsidR="008015DF" w:rsidRPr="004116FA">
              <w:rPr>
                <w:rFonts w:asciiTheme="minorHAnsi" w:hAnsiTheme="minorHAnsi" w:cstheme="minorHAnsi"/>
                <w:iCs/>
                <w:szCs w:val="22"/>
              </w:rPr>
              <w:t xml:space="preserve">% of patients and additional 20% </w:t>
            </w:r>
            <w:r w:rsidR="008015DF" w:rsidRPr="001932AF">
              <w:rPr>
                <w:rFonts w:asciiTheme="minorHAnsi" w:hAnsiTheme="minorHAnsi" w:cstheme="minorHAnsi"/>
                <w:iCs/>
                <w:szCs w:val="22"/>
              </w:rPr>
              <w:t xml:space="preserve">can be obtained from external </w:t>
            </w:r>
            <w:r w:rsidR="00520945" w:rsidRPr="001932AF">
              <w:rPr>
                <w:rFonts w:asciiTheme="minorHAnsi" w:hAnsiTheme="minorHAnsi" w:cstheme="minorHAnsi"/>
                <w:iCs/>
                <w:szCs w:val="22"/>
              </w:rPr>
              <w:t>radiology clinics</w:t>
            </w:r>
            <w:r w:rsidR="008015DF" w:rsidRPr="001932AF">
              <w:rPr>
                <w:rFonts w:asciiTheme="minorHAnsi" w:hAnsiTheme="minorHAnsi" w:cstheme="minorHAnsi"/>
                <w:iCs/>
                <w:szCs w:val="22"/>
              </w:rPr>
              <w:t>.</w:t>
            </w:r>
          </w:p>
          <w:p w14:paraId="7F858145" w14:textId="77777777" w:rsidR="00257C52" w:rsidRPr="001932AF" w:rsidRDefault="00257C52" w:rsidP="00941335">
            <w:pPr>
              <w:widowControl w:val="0"/>
              <w:spacing w:before="120" w:after="120"/>
              <w:jc w:val="both"/>
              <w:rPr>
                <w:rFonts w:asciiTheme="minorHAnsi" w:hAnsiTheme="minorHAnsi" w:cstheme="minorHAnsi"/>
                <w:b/>
                <w:iCs/>
                <w:szCs w:val="22"/>
              </w:rPr>
            </w:pPr>
            <w:r w:rsidRPr="004112F8">
              <w:rPr>
                <w:rFonts w:asciiTheme="minorHAnsi" w:hAnsiTheme="minorHAnsi" w:cstheme="minorHAnsi"/>
                <w:b/>
                <w:iCs/>
                <w:szCs w:val="22"/>
              </w:rPr>
              <w:t>Cluster analysis</w:t>
            </w:r>
            <w:r w:rsidR="00941335" w:rsidRPr="004112F8">
              <w:rPr>
                <w:rFonts w:asciiTheme="minorHAnsi" w:hAnsiTheme="minorHAnsi" w:cstheme="minorHAnsi"/>
                <w:b/>
                <w:iCs/>
                <w:szCs w:val="22"/>
              </w:rPr>
              <w:t xml:space="preserve"> (Partner 3</w:t>
            </w:r>
            <w:r w:rsidR="00A722E1" w:rsidRPr="004112F8">
              <w:rPr>
                <w:rFonts w:asciiTheme="minorHAnsi" w:hAnsiTheme="minorHAnsi" w:cstheme="minorHAnsi"/>
                <w:b/>
                <w:iCs/>
                <w:szCs w:val="22"/>
              </w:rPr>
              <w:t>;</w:t>
            </w:r>
            <w:r w:rsidR="00941335" w:rsidRPr="00523B6B">
              <w:rPr>
                <w:rFonts w:asciiTheme="minorHAnsi" w:hAnsiTheme="minorHAnsi" w:cstheme="minorHAnsi"/>
                <w:b/>
                <w:iCs/>
                <w:szCs w:val="22"/>
              </w:rPr>
              <w:t xml:space="preserve"> month 19-</w:t>
            </w:r>
            <w:r w:rsidR="0072316B" w:rsidRPr="00523B6B">
              <w:rPr>
                <w:rFonts w:asciiTheme="minorHAnsi" w:hAnsiTheme="minorHAnsi" w:cstheme="minorHAnsi"/>
                <w:b/>
                <w:iCs/>
                <w:szCs w:val="22"/>
              </w:rPr>
              <w:t>2</w:t>
            </w:r>
            <w:r w:rsidR="00941335" w:rsidRPr="00523B6B">
              <w:rPr>
                <w:rFonts w:asciiTheme="minorHAnsi" w:hAnsiTheme="minorHAnsi" w:cstheme="minorHAnsi"/>
                <w:b/>
                <w:iCs/>
                <w:szCs w:val="22"/>
              </w:rPr>
              <w:t>4)</w:t>
            </w:r>
          </w:p>
          <w:p w14:paraId="3FBD30F9" w14:textId="32D6BC43" w:rsidR="00AF4CCB" w:rsidRDefault="00941335" w:rsidP="00DC416F">
            <w:pPr>
              <w:widowControl w:val="0"/>
              <w:spacing w:before="0" w:after="0"/>
              <w:jc w:val="both"/>
              <w:rPr>
                <w:rFonts w:asciiTheme="minorHAnsi" w:hAnsiTheme="minorHAnsi" w:cstheme="minorHAnsi"/>
                <w:iCs/>
                <w:szCs w:val="22"/>
              </w:rPr>
            </w:pPr>
            <w:r w:rsidRPr="001932AF">
              <w:rPr>
                <w:rFonts w:asciiTheme="minorHAnsi" w:hAnsiTheme="minorHAnsi" w:cstheme="minorHAnsi"/>
                <w:i/>
                <w:iCs/>
                <w:szCs w:val="22"/>
              </w:rPr>
              <w:t>Partner 3</w:t>
            </w:r>
            <w:r w:rsidRPr="001932AF">
              <w:rPr>
                <w:rFonts w:asciiTheme="minorHAnsi" w:hAnsiTheme="minorHAnsi" w:cstheme="minorHAnsi"/>
                <w:iCs/>
                <w:szCs w:val="22"/>
              </w:rPr>
              <w:t xml:space="preserve"> will </w:t>
            </w:r>
            <w:r w:rsidRPr="004112F8">
              <w:rPr>
                <w:rFonts w:asciiTheme="minorHAnsi" w:hAnsiTheme="minorHAnsi" w:cstheme="minorHAnsi"/>
                <w:iCs/>
                <w:szCs w:val="22"/>
              </w:rPr>
              <w:t xml:space="preserve">model the individuals’ </w:t>
            </w:r>
            <w:r w:rsidR="00AF4CCB">
              <w:rPr>
                <w:rFonts w:asciiTheme="minorHAnsi" w:hAnsiTheme="minorHAnsi" w:cstheme="minorHAnsi"/>
                <w:iCs/>
                <w:szCs w:val="22"/>
              </w:rPr>
              <w:t xml:space="preserve">vulnerability of the </w:t>
            </w:r>
            <w:r w:rsidRPr="004112F8">
              <w:rPr>
                <w:rFonts w:asciiTheme="minorHAnsi" w:hAnsiTheme="minorHAnsi" w:cstheme="minorHAnsi"/>
                <w:iCs/>
                <w:szCs w:val="22"/>
              </w:rPr>
              <w:t>AED response networks u</w:t>
            </w:r>
            <w:r w:rsidR="00DC416F" w:rsidRPr="004112F8">
              <w:rPr>
                <w:rFonts w:asciiTheme="minorHAnsi" w:hAnsiTheme="minorHAnsi" w:cstheme="minorHAnsi"/>
                <w:iCs/>
                <w:szCs w:val="22"/>
              </w:rPr>
              <w:t>sing</w:t>
            </w:r>
            <w:r w:rsidR="00A05BB7" w:rsidRPr="004112F8">
              <w:rPr>
                <w:rFonts w:asciiTheme="minorHAnsi" w:hAnsiTheme="minorHAnsi" w:cstheme="minorHAnsi"/>
                <w:iCs/>
                <w:szCs w:val="22"/>
              </w:rPr>
              <w:t xml:space="preserve"> the</w:t>
            </w:r>
            <w:r w:rsidR="00DC416F" w:rsidRPr="004112F8">
              <w:rPr>
                <w:rFonts w:asciiTheme="minorHAnsi" w:hAnsiTheme="minorHAnsi" w:cstheme="minorHAnsi"/>
                <w:iCs/>
                <w:szCs w:val="22"/>
              </w:rPr>
              <w:t xml:space="preserve"> </w:t>
            </w:r>
            <w:r w:rsidRPr="00523B6B">
              <w:rPr>
                <w:rFonts w:asciiTheme="minorHAnsi" w:hAnsiTheme="minorHAnsi" w:cstheme="minorHAnsi"/>
                <w:iCs/>
                <w:szCs w:val="22"/>
              </w:rPr>
              <w:t xml:space="preserve">available </w:t>
            </w:r>
            <w:r w:rsidR="00DC416F" w:rsidRPr="00523B6B">
              <w:rPr>
                <w:rFonts w:asciiTheme="minorHAnsi" w:hAnsiTheme="minorHAnsi" w:cstheme="minorHAnsi"/>
                <w:iCs/>
                <w:szCs w:val="22"/>
              </w:rPr>
              <w:t>exome sequencing data</w:t>
            </w:r>
            <w:r w:rsidRPr="00523B6B">
              <w:rPr>
                <w:rFonts w:asciiTheme="minorHAnsi" w:hAnsiTheme="minorHAnsi" w:cstheme="minorHAnsi"/>
                <w:iCs/>
                <w:szCs w:val="22"/>
              </w:rPr>
              <w:t xml:space="preserve"> of the 1382 samples. Identified functional variants will be </w:t>
            </w:r>
            <w:r w:rsidR="00DC416F" w:rsidRPr="00523B6B">
              <w:rPr>
                <w:rFonts w:asciiTheme="minorHAnsi" w:hAnsiTheme="minorHAnsi" w:cstheme="minorHAnsi"/>
                <w:iCs/>
                <w:szCs w:val="22"/>
              </w:rPr>
              <w:t>weight</w:t>
            </w:r>
            <w:r w:rsidRPr="004116FA">
              <w:rPr>
                <w:rFonts w:asciiTheme="minorHAnsi" w:hAnsiTheme="minorHAnsi" w:cstheme="minorHAnsi"/>
                <w:iCs/>
                <w:szCs w:val="22"/>
              </w:rPr>
              <w:t>ed</w:t>
            </w:r>
            <w:r w:rsidR="00DC416F" w:rsidRPr="004116FA">
              <w:rPr>
                <w:rFonts w:asciiTheme="minorHAnsi" w:hAnsiTheme="minorHAnsi" w:cstheme="minorHAnsi"/>
                <w:iCs/>
                <w:szCs w:val="22"/>
              </w:rPr>
              <w:t xml:space="preserve"> </w:t>
            </w:r>
            <w:r w:rsidR="00FD2BE6">
              <w:rPr>
                <w:rFonts w:asciiTheme="minorHAnsi" w:hAnsiTheme="minorHAnsi" w:cstheme="minorHAnsi"/>
                <w:iCs/>
                <w:szCs w:val="22"/>
              </w:rPr>
              <w:t>based on the predicted impact (</w:t>
            </w:r>
            <w:proofErr w:type="spellStart"/>
            <w:r w:rsidR="00FD2BE6">
              <w:rPr>
                <w:rFonts w:asciiTheme="minorHAnsi" w:hAnsiTheme="minorHAnsi" w:cstheme="minorHAnsi"/>
                <w:iCs/>
                <w:szCs w:val="22"/>
              </w:rPr>
              <w:t>Annovar</w:t>
            </w:r>
            <w:proofErr w:type="spellEnd"/>
            <w:r w:rsidR="00FD2BE6">
              <w:rPr>
                <w:rFonts w:asciiTheme="minorHAnsi" w:hAnsiTheme="minorHAnsi" w:cstheme="minorHAnsi"/>
                <w:iCs/>
                <w:szCs w:val="22"/>
              </w:rPr>
              <w:t xml:space="preserve">) as well as the gene’s sensitivity to mutations (RVIS score) </w:t>
            </w:r>
            <w:r w:rsidR="00DC416F" w:rsidRPr="004116FA">
              <w:rPr>
                <w:rFonts w:asciiTheme="minorHAnsi" w:hAnsiTheme="minorHAnsi" w:cstheme="minorHAnsi"/>
                <w:iCs/>
                <w:szCs w:val="22"/>
              </w:rPr>
              <w:t>and mapp</w:t>
            </w:r>
            <w:r w:rsidRPr="004116FA">
              <w:rPr>
                <w:rFonts w:asciiTheme="minorHAnsi" w:hAnsiTheme="minorHAnsi" w:cstheme="minorHAnsi"/>
                <w:iCs/>
                <w:szCs w:val="22"/>
              </w:rPr>
              <w:t>ed</w:t>
            </w:r>
            <w:r w:rsidR="00DC416F" w:rsidRPr="004116FA">
              <w:rPr>
                <w:rFonts w:asciiTheme="minorHAnsi" w:hAnsiTheme="minorHAnsi" w:cstheme="minorHAnsi"/>
                <w:iCs/>
                <w:szCs w:val="22"/>
              </w:rPr>
              <w:t xml:space="preserve"> onto the normative networks associated with</w:t>
            </w:r>
            <w:r w:rsidR="00AF4CCB">
              <w:rPr>
                <w:rFonts w:asciiTheme="minorHAnsi" w:hAnsiTheme="minorHAnsi" w:cstheme="minorHAnsi"/>
                <w:iCs/>
                <w:szCs w:val="22"/>
              </w:rPr>
              <w:t xml:space="preserve"> each</w:t>
            </w:r>
            <w:r w:rsidR="00DC416F" w:rsidRPr="004116FA">
              <w:rPr>
                <w:rFonts w:asciiTheme="minorHAnsi" w:hAnsiTheme="minorHAnsi" w:cstheme="minorHAnsi"/>
                <w:iCs/>
                <w:szCs w:val="22"/>
              </w:rPr>
              <w:t xml:space="preserve"> AED response in </w:t>
            </w:r>
            <w:r w:rsidR="0028086C">
              <w:rPr>
                <w:rFonts w:asciiTheme="minorHAnsi" w:hAnsiTheme="minorHAnsi" w:cstheme="minorHAnsi"/>
                <w:iCs/>
                <w:szCs w:val="22"/>
              </w:rPr>
              <w:t>GABAergic</w:t>
            </w:r>
            <w:r w:rsidR="00DC416F" w:rsidRPr="004116FA">
              <w:rPr>
                <w:rFonts w:asciiTheme="minorHAnsi" w:hAnsiTheme="minorHAnsi" w:cstheme="minorHAnsi"/>
                <w:iCs/>
                <w:szCs w:val="22"/>
              </w:rPr>
              <w:t xml:space="preserve"> and glutamatergic neurons as identified in </w:t>
            </w:r>
            <w:r w:rsidRPr="004E703A">
              <w:rPr>
                <w:rFonts w:asciiTheme="minorHAnsi" w:hAnsiTheme="minorHAnsi" w:cstheme="minorHAnsi"/>
                <w:iCs/>
                <w:szCs w:val="22"/>
              </w:rPr>
              <w:t>work</w:t>
            </w:r>
            <w:r w:rsidR="00D8418C">
              <w:rPr>
                <w:rFonts w:asciiTheme="minorHAnsi" w:hAnsiTheme="minorHAnsi" w:cstheme="minorHAnsi"/>
                <w:iCs/>
                <w:szCs w:val="22"/>
              </w:rPr>
              <w:t xml:space="preserve"> </w:t>
            </w:r>
            <w:r w:rsidRPr="004E703A">
              <w:rPr>
                <w:rFonts w:asciiTheme="minorHAnsi" w:hAnsiTheme="minorHAnsi" w:cstheme="minorHAnsi"/>
                <w:iCs/>
                <w:szCs w:val="22"/>
              </w:rPr>
              <w:t>package</w:t>
            </w:r>
            <w:r w:rsidR="00DC416F" w:rsidRPr="004E703A">
              <w:rPr>
                <w:rFonts w:asciiTheme="minorHAnsi" w:hAnsiTheme="minorHAnsi" w:cstheme="minorHAnsi"/>
                <w:iCs/>
                <w:szCs w:val="22"/>
              </w:rPr>
              <w:t xml:space="preserve"> 1. For </w:t>
            </w:r>
            <w:proofErr w:type="gramStart"/>
            <w:r w:rsidR="00DC416F" w:rsidRPr="004E703A">
              <w:rPr>
                <w:rFonts w:asciiTheme="minorHAnsi" w:hAnsiTheme="minorHAnsi" w:cstheme="minorHAnsi"/>
                <w:iCs/>
                <w:szCs w:val="22"/>
              </w:rPr>
              <w:t>each individual</w:t>
            </w:r>
            <w:proofErr w:type="gramEnd"/>
            <w:r w:rsidR="00DC416F" w:rsidRPr="004E703A">
              <w:rPr>
                <w:rFonts w:asciiTheme="minorHAnsi" w:hAnsiTheme="minorHAnsi" w:cstheme="minorHAnsi"/>
                <w:iCs/>
                <w:szCs w:val="22"/>
              </w:rPr>
              <w:t xml:space="preserve"> the alteration of graph-</w:t>
            </w:r>
            <w:r w:rsidR="00DC416F" w:rsidRPr="004E703A">
              <w:rPr>
                <w:rFonts w:asciiTheme="minorHAnsi" w:hAnsiTheme="minorHAnsi" w:cstheme="minorHAnsi"/>
                <w:iCs/>
                <w:szCs w:val="22"/>
              </w:rPr>
              <w:lastRenderedPageBreak/>
              <w:t xml:space="preserve">theoretical parameters such as centrality, information flow, or density measures will be calculated and used as potential markers for AED response. </w:t>
            </w:r>
            <w:r w:rsidR="00AF4CCB">
              <w:rPr>
                <w:rFonts w:asciiTheme="minorHAnsi" w:hAnsiTheme="minorHAnsi" w:cstheme="minorHAnsi"/>
                <w:iCs/>
                <w:szCs w:val="22"/>
              </w:rPr>
              <w:t>We will define several parameters for network vulnerability</w:t>
            </w:r>
            <w:r w:rsidR="00E468A8">
              <w:rPr>
                <w:rFonts w:asciiTheme="minorHAnsi" w:hAnsiTheme="minorHAnsi" w:cstheme="minorHAnsi"/>
                <w:iCs/>
                <w:szCs w:val="22"/>
              </w:rPr>
              <w:t xml:space="preserve"> based on </w:t>
            </w:r>
            <w:proofErr w:type="spellStart"/>
            <w:r w:rsidR="00E468A8">
              <w:rPr>
                <w:rFonts w:asciiTheme="minorHAnsi" w:hAnsiTheme="minorHAnsi" w:cstheme="minorHAnsi"/>
                <w:iCs/>
                <w:szCs w:val="22"/>
              </w:rPr>
              <w:t>Barabasi’s</w:t>
            </w:r>
            <w:proofErr w:type="spellEnd"/>
            <w:r w:rsidR="00E468A8">
              <w:rPr>
                <w:rFonts w:asciiTheme="minorHAnsi" w:hAnsiTheme="minorHAnsi" w:cstheme="minorHAnsi"/>
                <w:iCs/>
                <w:szCs w:val="22"/>
              </w:rPr>
              <w:t xml:space="preserve"> network models in biology</w:t>
            </w:r>
            <w:r w:rsidR="00D17799">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a55be915-317a-4602-9ac1-f9a7b9f43456 PFBsYWNlaG9sZGVyPg0KICA8QWRkSW5WZXJzaW9uPjUuNy4xLjA8L0FkZEluVmVyc2lvbj4NCiAgPElkPmE1NWJlOTE1LTMxN2EtNDYwMi05YWMxLWY5YTdiOWY0MzQ1NjwvSWQ+DQogIDxFbnRyaWVzPg0KICAgIDxFbnRyeT4NCiAgICAgIDxJZD44OTZmN2ZmZC01YTQ2LTRjNGYtODc4ZS03ZDdlMTYwZTc1OTI8L0lkPg0KICAgICAgPFJlZmVyZW5jZUlkPjIzYWUyM2UxLTgyYzUtNGZkZi05MGM4LWUxYjFmY2Q0MWQ4M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zQ8L1RleHQ+DQogICAgPC9UZXh0VW5pdD4NCiAgPC9UZXh0VW5pdHM+DQo8L1BsYWNlaG9sZGVyPg==</w:instrText>
            </w:r>
            <w:r w:rsidR="00D17799">
              <w:rPr>
                <w:rFonts w:asciiTheme="minorHAnsi" w:hAnsiTheme="minorHAnsi" w:cstheme="minorHAnsi"/>
                <w:iCs/>
                <w:szCs w:val="22"/>
              </w:rPr>
              <w:fldChar w:fldCharType="separate"/>
            </w:r>
            <w:bookmarkStart w:id="27" w:name="_CTVP001a55be915317a46029ac1f9a7b9f43456"/>
            <w:r w:rsidR="005E536F" w:rsidRPr="005E536F">
              <w:rPr>
                <w:rFonts w:asciiTheme="minorHAnsi" w:hAnsiTheme="minorHAnsi" w:cstheme="minorHAnsi"/>
                <w:iCs/>
                <w:szCs w:val="22"/>
                <w:vertAlign w:val="superscript"/>
              </w:rPr>
              <w:t>34</w:t>
            </w:r>
            <w:bookmarkEnd w:id="27"/>
            <w:r w:rsidR="00D17799">
              <w:rPr>
                <w:rFonts w:asciiTheme="minorHAnsi" w:hAnsiTheme="minorHAnsi" w:cstheme="minorHAnsi"/>
                <w:iCs/>
                <w:szCs w:val="22"/>
              </w:rPr>
              <w:fldChar w:fldCharType="end"/>
            </w:r>
            <w:r w:rsidR="00E468A8">
              <w:rPr>
                <w:rFonts w:asciiTheme="minorHAnsi" w:hAnsiTheme="minorHAnsi" w:cstheme="minorHAnsi"/>
                <w:iCs/>
                <w:szCs w:val="22"/>
              </w:rPr>
              <w:t xml:space="preserve">: </w:t>
            </w:r>
            <w:r w:rsidR="00AF4CCB">
              <w:rPr>
                <w:rFonts w:asciiTheme="minorHAnsi" w:hAnsiTheme="minorHAnsi" w:cstheme="minorHAnsi"/>
                <w:iCs/>
                <w:szCs w:val="22"/>
              </w:rPr>
              <w:t xml:space="preserve">Each gene in a specific network can be ranked based on its centrality measures, i.e. the number (Centrality) and intensity of connections to other genes (Connectivity) or the number of information flowing through the gene (Betweenness). Based on </w:t>
            </w:r>
            <w:r w:rsidR="007A1D1E">
              <w:rPr>
                <w:rFonts w:asciiTheme="minorHAnsi" w:hAnsiTheme="minorHAnsi" w:cstheme="minorHAnsi"/>
                <w:iCs/>
                <w:szCs w:val="22"/>
              </w:rPr>
              <w:t xml:space="preserve">this </w:t>
            </w:r>
            <w:r w:rsidR="00AF4CCB">
              <w:rPr>
                <w:rFonts w:asciiTheme="minorHAnsi" w:hAnsiTheme="minorHAnsi" w:cstheme="minorHAnsi"/>
                <w:iCs/>
                <w:szCs w:val="22"/>
              </w:rPr>
              <w:t xml:space="preserve">we assume that loss of function mutations of genes with high centrality ranks make a network less stable. </w:t>
            </w:r>
            <w:r w:rsidR="00E468A8">
              <w:rPr>
                <w:rFonts w:asciiTheme="minorHAnsi" w:hAnsiTheme="minorHAnsi" w:cstheme="minorHAnsi"/>
                <w:iCs/>
                <w:szCs w:val="22"/>
              </w:rPr>
              <w:t>At network level we can define overall graph properties based on the connections between the genes (vertices) and define the density and information content of a network. Again, we assume that loss of a node (gene) alters the overall network structure and stability. We and others have shown that the transcriptomic signatures of biological responses can be grouped into ~30 co-regulated modules (sub-graphs)</w:t>
            </w:r>
            <w:r w:rsidR="00633DE2">
              <w:rPr>
                <w:rFonts w:asciiTheme="minorHAnsi" w:hAnsiTheme="minorHAnsi" w:cstheme="minorHAnsi"/>
                <w:iCs/>
                <w:szCs w:val="22"/>
              </w:rPr>
              <w:t xml:space="preserve">. Here, we aim to calculate node and network properties for each of the identified AED modules (~4 x 30) for </w:t>
            </w:r>
            <w:proofErr w:type="gramStart"/>
            <w:r w:rsidR="00633DE2">
              <w:rPr>
                <w:rFonts w:asciiTheme="minorHAnsi" w:hAnsiTheme="minorHAnsi" w:cstheme="minorHAnsi"/>
                <w:iCs/>
                <w:szCs w:val="22"/>
              </w:rPr>
              <w:t>each individual</w:t>
            </w:r>
            <w:proofErr w:type="gramEnd"/>
            <w:r w:rsidR="00633DE2">
              <w:rPr>
                <w:rFonts w:asciiTheme="minorHAnsi" w:hAnsiTheme="minorHAnsi" w:cstheme="minorHAnsi"/>
                <w:iCs/>
                <w:szCs w:val="22"/>
              </w:rPr>
              <w:t xml:space="preserve">. </w:t>
            </w:r>
          </w:p>
          <w:p w14:paraId="580C9281" w14:textId="380CA79F" w:rsidR="00633DE2" w:rsidRDefault="00633DE2" w:rsidP="00CD49EB">
            <w:pPr>
              <w:widowControl w:val="0"/>
              <w:spacing w:before="0" w:after="0"/>
              <w:jc w:val="both"/>
              <w:rPr>
                <w:rFonts w:asciiTheme="minorHAnsi" w:hAnsiTheme="minorHAnsi" w:cstheme="minorHAnsi"/>
                <w:iCs/>
                <w:szCs w:val="22"/>
              </w:rPr>
            </w:pPr>
            <w:r>
              <w:rPr>
                <w:rFonts w:asciiTheme="minorHAnsi" w:hAnsiTheme="minorHAnsi" w:cstheme="minorHAnsi"/>
                <w:iCs/>
                <w:szCs w:val="22"/>
              </w:rPr>
              <w:t xml:space="preserve">These </w:t>
            </w:r>
            <w:r w:rsidR="00D80190">
              <w:rPr>
                <w:rFonts w:asciiTheme="minorHAnsi" w:hAnsiTheme="minorHAnsi" w:cstheme="minorHAnsi"/>
                <w:iCs/>
                <w:szCs w:val="22"/>
              </w:rPr>
              <w:t>personalised</w:t>
            </w:r>
            <w:r w:rsidR="00DC416F" w:rsidRPr="004E703A">
              <w:rPr>
                <w:rFonts w:asciiTheme="minorHAnsi" w:hAnsiTheme="minorHAnsi" w:cstheme="minorHAnsi"/>
                <w:iCs/>
                <w:szCs w:val="22"/>
              </w:rPr>
              <w:t xml:space="preserve"> network properties will be fuelled </w:t>
            </w:r>
            <w:commentRangeStart w:id="28"/>
            <w:r w:rsidR="00DC416F" w:rsidRPr="004E703A">
              <w:rPr>
                <w:rFonts w:asciiTheme="minorHAnsi" w:hAnsiTheme="minorHAnsi" w:cstheme="minorHAnsi"/>
                <w:iCs/>
                <w:szCs w:val="22"/>
              </w:rPr>
              <w:t xml:space="preserve">into </w:t>
            </w:r>
            <w:commentRangeStart w:id="29"/>
            <w:r w:rsidR="00DC416F" w:rsidRPr="004E703A">
              <w:rPr>
                <w:rFonts w:asciiTheme="minorHAnsi" w:hAnsiTheme="minorHAnsi" w:cstheme="minorHAnsi"/>
                <w:iCs/>
                <w:szCs w:val="22"/>
              </w:rPr>
              <w:t>unsupervised</w:t>
            </w:r>
            <w:commentRangeEnd w:id="29"/>
            <w:r w:rsidR="00525451" w:rsidRPr="001932AF">
              <w:rPr>
                <w:rStyle w:val="Kommentarzeichen"/>
              </w:rPr>
              <w:commentReference w:id="29"/>
            </w:r>
            <w:r w:rsidR="00DC416F" w:rsidRPr="001932AF">
              <w:rPr>
                <w:rFonts w:asciiTheme="minorHAnsi" w:hAnsiTheme="minorHAnsi" w:cstheme="minorHAnsi"/>
                <w:iCs/>
                <w:szCs w:val="22"/>
              </w:rPr>
              <w:t xml:space="preserve"> </w:t>
            </w:r>
            <w:commentRangeEnd w:id="28"/>
            <w:r w:rsidR="007C7AA2">
              <w:rPr>
                <w:rStyle w:val="Kommentarzeichen"/>
              </w:rPr>
              <w:commentReference w:id="28"/>
            </w:r>
            <w:r w:rsidR="00DC416F" w:rsidRPr="001932AF">
              <w:rPr>
                <w:rFonts w:asciiTheme="minorHAnsi" w:hAnsiTheme="minorHAnsi" w:cstheme="minorHAnsi"/>
                <w:iCs/>
                <w:szCs w:val="22"/>
              </w:rPr>
              <w:t>machine-learning-based clustering approaches</w:t>
            </w:r>
            <w:r>
              <w:rPr>
                <w:rFonts w:asciiTheme="minorHAnsi" w:hAnsiTheme="minorHAnsi" w:cstheme="minorHAnsi"/>
                <w:iCs/>
                <w:szCs w:val="22"/>
              </w:rPr>
              <w:t xml:space="preserve"> </w:t>
            </w:r>
            <w:r w:rsidRPr="001932AF">
              <w:rPr>
                <w:rFonts w:asciiTheme="minorHAnsi" w:hAnsiTheme="minorHAnsi" w:cstheme="minorHAnsi"/>
                <w:iCs/>
                <w:szCs w:val="22"/>
              </w:rPr>
              <w:t xml:space="preserve">to identify subgroups within the </w:t>
            </w:r>
            <w:commentRangeStart w:id="30"/>
            <w:r>
              <w:rPr>
                <w:rFonts w:asciiTheme="minorHAnsi" w:hAnsiTheme="minorHAnsi" w:cstheme="minorHAnsi"/>
                <w:iCs/>
                <w:szCs w:val="22"/>
              </w:rPr>
              <w:t>1382 p</w:t>
            </w:r>
            <w:commentRangeEnd w:id="30"/>
            <w:r w:rsidR="00033710">
              <w:rPr>
                <w:rStyle w:val="Kommentarzeichen"/>
              </w:rPr>
              <w:commentReference w:id="30"/>
            </w:r>
            <w:r>
              <w:rPr>
                <w:rFonts w:asciiTheme="minorHAnsi" w:hAnsiTheme="minorHAnsi" w:cstheme="minorHAnsi"/>
                <w:iCs/>
                <w:szCs w:val="22"/>
              </w:rPr>
              <w:t xml:space="preserve">atients. We will therefore first </w:t>
            </w:r>
            <w:r w:rsidR="00D8418C">
              <w:rPr>
                <w:rFonts w:asciiTheme="minorHAnsi" w:hAnsiTheme="minorHAnsi" w:cstheme="minorHAnsi"/>
                <w:iCs/>
                <w:szCs w:val="22"/>
              </w:rPr>
              <w:t>calculate</w:t>
            </w:r>
            <w:r>
              <w:rPr>
                <w:rFonts w:asciiTheme="minorHAnsi" w:hAnsiTheme="minorHAnsi" w:cstheme="minorHAnsi"/>
                <w:iCs/>
                <w:szCs w:val="22"/>
              </w:rPr>
              <w:t xml:space="preserve"> the Euclidean distances between each individual and subsequently implement</w:t>
            </w:r>
            <w:r w:rsidR="00DC416F" w:rsidRPr="001932AF">
              <w:rPr>
                <w:rFonts w:asciiTheme="minorHAnsi" w:hAnsiTheme="minorHAnsi" w:cstheme="minorHAnsi"/>
                <w:iCs/>
                <w:szCs w:val="22"/>
              </w:rPr>
              <w:t xml:space="preserve"> self-organizing maps</w:t>
            </w:r>
            <w:r>
              <w:rPr>
                <w:rFonts w:asciiTheme="minorHAnsi" w:hAnsiTheme="minorHAnsi" w:cstheme="minorHAnsi"/>
                <w:iCs/>
                <w:szCs w:val="22"/>
              </w:rPr>
              <w:t xml:space="preserve"> (SOMs). </w:t>
            </w:r>
            <w:proofErr w:type="spellStart"/>
            <w:r>
              <w:rPr>
                <w:rFonts w:asciiTheme="minorHAnsi" w:hAnsiTheme="minorHAnsi" w:cstheme="minorHAnsi"/>
                <w:iCs/>
                <w:szCs w:val="22"/>
              </w:rPr>
              <w:t>Subclusters</w:t>
            </w:r>
            <w:proofErr w:type="spellEnd"/>
            <w:r>
              <w:rPr>
                <w:rFonts w:asciiTheme="minorHAnsi" w:hAnsiTheme="minorHAnsi" w:cstheme="minorHAnsi"/>
                <w:iCs/>
                <w:szCs w:val="22"/>
              </w:rPr>
              <w:t xml:space="preserve"> will finally be identified using partition around me</w:t>
            </w:r>
            <w:r w:rsidR="007A1D1E">
              <w:rPr>
                <w:rFonts w:asciiTheme="minorHAnsi" w:hAnsiTheme="minorHAnsi" w:cstheme="minorHAnsi"/>
                <w:iCs/>
                <w:szCs w:val="22"/>
              </w:rPr>
              <w:t>th</w:t>
            </w:r>
            <w:r>
              <w:rPr>
                <w:rFonts w:asciiTheme="minorHAnsi" w:hAnsiTheme="minorHAnsi" w:cstheme="minorHAnsi"/>
                <w:iCs/>
                <w:szCs w:val="22"/>
              </w:rPr>
              <w:t>ods (</w:t>
            </w:r>
            <w:r w:rsidR="00CD49EB">
              <w:rPr>
                <w:rFonts w:asciiTheme="minorHAnsi" w:hAnsiTheme="minorHAnsi" w:cstheme="minorHAnsi"/>
                <w:iCs/>
                <w:szCs w:val="22"/>
              </w:rPr>
              <w:t>P</w:t>
            </w:r>
            <w:r>
              <w:rPr>
                <w:rFonts w:asciiTheme="minorHAnsi" w:hAnsiTheme="minorHAnsi" w:cstheme="minorHAnsi"/>
                <w:iCs/>
                <w:szCs w:val="22"/>
              </w:rPr>
              <w:t xml:space="preserve">AM) and evaluated based on silhouette measures and </w:t>
            </w:r>
            <w:del w:id="31" w:author="chiocchetti" w:date="2018-07-20T15:53:00Z">
              <w:r w:rsidDel="00033710">
                <w:rPr>
                  <w:rFonts w:asciiTheme="minorHAnsi" w:hAnsiTheme="minorHAnsi" w:cstheme="minorHAnsi"/>
                  <w:iCs/>
                  <w:szCs w:val="22"/>
                </w:rPr>
                <w:delText xml:space="preserve">repetitive </w:delText>
              </w:r>
            </w:del>
            <w:ins w:id="32" w:author="chiocchetti" w:date="2018-07-20T15:53:00Z">
              <w:r w:rsidR="00033710">
                <w:rPr>
                  <w:rFonts w:asciiTheme="minorHAnsi" w:hAnsiTheme="minorHAnsi" w:cstheme="minorHAnsi"/>
                  <w:iCs/>
                  <w:szCs w:val="22"/>
                </w:rPr>
                <w:t>re</w:t>
              </w:r>
              <w:r w:rsidR="00033710">
                <w:rPr>
                  <w:rFonts w:asciiTheme="minorHAnsi" w:hAnsiTheme="minorHAnsi" w:cstheme="minorHAnsi"/>
                  <w:iCs/>
                  <w:szCs w:val="22"/>
                </w:rPr>
                <w:t>spective</w:t>
              </w:r>
              <w:r w:rsidR="00033710">
                <w:rPr>
                  <w:rFonts w:asciiTheme="minorHAnsi" w:hAnsiTheme="minorHAnsi" w:cstheme="minorHAnsi"/>
                  <w:iCs/>
                  <w:szCs w:val="22"/>
                </w:rPr>
                <w:t xml:space="preserve"> </w:t>
              </w:r>
            </w:ins>
            <w:r>
              <w:rPr>
                <w:rFonts w:asciiTheme="minorHAnsi" w:hAnsiTheme="minorHAnsi" w:cstheme="minorHAnsi"/>
                <w:iCs/>
                <w:szCs w:val="22"/>
              </w:rPr>
              <w:t>plots.</w:t>
            </w:r>
            <w:r w:rsidR="00DC416F" w:rsidRPr="001932AF">
              <w:rPr>
                <w:rFonts w:asciiTheme="minorHAnsi" w:hAnsiTheme="minorHAnsi" w:cstheme="minorHAnsi"/>
                <w:iCs/>
                <w:szCs w:val="22"/>
              </w:rPr>
              <w:t xml:space="preserve"> </w:t>
            </w:r>
            <w:r>
              <w:rPr>
                <w:rFonts w:asciiTheme="minorHAnsi" w:hAnsiTheme="minorHAnsi" w:cstheme="minorHAnsi"/>
                <w:iCs/>
                <w:szCs w:val="22"/>
              </w:rPr>
              <w:t>As an alternative approach we will use random</w:t>
            </w:r>
            <w:r w:rsidR="007A1D1E">
              <w:rPr>
                <w:rFonts w:asciiTheme="minorHAnsi" w:hAnsiTheme="minorHAnsi" w:cstheme="minorHAnsi"/>
                <w:iCs/>
                <w:szCs w:val="22"/>
              </w:rPr>
              <w:t>-</w:t>
            </w:r>
            <w:r>
              <w:rPr>
                <w:rFonts w:asciiTheme="minorHAnsi" w:hAnsiTheme="minorHAnsi" w:cstheme="minorHAnsi"/>
                <w:iCs/>
                <w:szCs w:val="22"/>
              </w:rPr>
              <w:t>forest</w:t>
            </w:r>
            <w:r w:rsidR="007A1D1E">
              <w:rPr>
                <w:rFonts w:asciiTheme="minorHAnsi" w:hAnsiTheme="minorHAnsi" w:cstheme="minorHAnsi"/>
                <w:iCs/>
                <w:szCs w:val="22"/>
              </w:rPr>
              <w:t>-</w:t>
            </w:r>
            <w:r>
              <w:rPr>
                <w:rFonts w:asciiTheme="minorHAnsi" w:hAnsiTheme="minorHAnsi" w:cstheme="minorHAnsi"/>
                <w:iCs/>
                <w:szCs w:val="22"/>
              </w:rPr>
              <w:t xml:space="preserve">based proximity scores as distance measures in combination with PAM clustering which allows to also </w:t>
            </w:r>
            <w:proofErr w:type="gramStart"/>
            <w:r w:rsidR="00D8418C">
              <w:rPr>
                <w:rFonts w:asciiTheme="minorHAnsi" w:hAnsiTheme="minorHAnsi" w:cstheme="minorHAnsi"/>
                <w:iCs/>
                <w:szCs w:val="22"/>
              </w:rPr>
              <w:t>identifying</w:t>
            </w:r>
            <w:proofErr w:type="gramEnd"/>
            <w:r>
              <w:rPr>
                <w:rFonts w:asciiTheme="minorHAnsi" w:hAnsiTheme="minorHAnsi" w:cstheme="minorHAnsi"/>
                <w:iCs/>
                <w:szCs w:val="22"/>
              </w:rPr>
              <w:t xml:space="preserve"> the most </w:t>
            </w:r>
            <w:del w:id="33" w:author="chiocchetti" w:date="2018-07-20T15:53:00Z">
              <w:r w:rsidDel="00033710">
                <w:rPr>
                  <w:rFonts w:asciiTheme="minorHAnsi" w:hAnsiTheme="minorHAnsi" w:cstheme="minorHAnsi"/>
                  <w:iCs/>
                  <w:szCs w:val="22"/>
                </w:rPr>
                <w:delText xml:space="preserve">meaningful </w:delText>
              </w:r>
            </w:del>
            <w:ins w:id="34" w:author="chiocchetti" w:date="2018-07-20T15:53:00Z">
              <w:r w:rsidR="00033710">
                <w:rPr>
                  <w:rFonts w:asciiTheme="minorHAnsi" w:hAnsiTheme="minorHAnsi" w:cstheme="minorHAnsi"/>
                  <w:iCs/>
                  <w:szCs w:val="22"/>
                </w:rPr>
                <w:t>informative</w:t>
              </w:r>
              <w:r w:rsidR="00033710">
                <w:rPr>
                  <w:rFonts w:asciiTheme="minorHAnsi" w:hAnsiTheme="minorHAnsi" w:cstheme="minorHAnsi"/>
                  <w:iCs/>
                  <w:szCs w:val="22"/>
                </w:rPr>
                <w:t xml:space="preserve"> </w:t>
              </w:r>
            </w:ins>
            <w:r>
              <w:rPr>
                <w:rFonts w:asciiTheme="minorHAnsi" w:hAnsiTheme="minorHAnsi" w:cstheme="minorHAnsi"/>
                <w:iCs/>
                <w:szCs w:val="22"/>
              </w:rPr>
              <w:t>variables.</w:t>
            </w:r>
            <w:ins w:id="35" w:author="chiocchetti" w:date="2018-07-20T15:58:00Z">
              <w:r w:rsidR="00033710">
                <w:rPr>
                  <w:rFonts w:asciiTheme="minorHAnsi" w:hAnsiTheme="minorHAnsi" w:cstheme="minorHAnsi"/>
                  <w:iCs/>
                  <w:szCs w:val="22"/>
                </w:rPr>
                <w:t xml:space="preserve"> </w:t>
              </w:r>
              <w:commentRangeStart w:id="36"/>
              <w:r w:rsidR="00033710">
                <w:rPr>
                  <w:rFonts w:asciiTheme="minorHAnsi" w:hAnsiTheme="minorHAnsi" w:cstheme="minorHAnsi"/>
                  <w:iCs/>
                  <w:szCs w:val="22"/>
                </w:rPr>
                <w:t xml:space="preserve">These approaches </w:t>
              </w:r>
              <w:commentRangeEnd w:id="36"/>
              <w:r w:rsidR="00033710">
                <w:rPr>
                  <w:rStyle w:val="Kommentarzeichen"/>
                </w:rPr>
                <w:commentReference w:id="36"/>
              </w:r>
              <w:r w:rsidR="00033710">
                <w:rPr>
                  <w:rFonts w:asciiTheme="minorHAnsi" w:hAnsiTheme="minorHAnsi" w:cstheme="minorHAnsi"/>
                  <w:iCs/>
                  <w:szCs w:val="22"/>
                </w:rPr>
                <w:t>will be implemented in close collaboration with Partner 2</w:t>
              </w:r>
            </w:ins>
          </w:p>
          <w:p w14:paraId="755D34BA" w14:textId="77777777" w:rsidR="00A05BB7" w:rsidRPr="00523B6B" w:rsidRDefault="007A51CA" w:rsidP="00DC416F">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t xml:space="preserve">Subsequently, </w:t>
            </w:r>
            <w:r w:rsidRPr="004112F8">
              <w:rPr>
                <w:rFonts w:asciiTheme="minorHAnsi" w:hAnsiTheme="minorHAnsi" w:cstheme="minorHAnsi"/>
                <w:i/>
                <w:iCs/>
                <w:szCs w:val="22"/>
              </w:rPr>
              <w:t>Partner 3</w:t>
            </w:r>
            <w:r w:rsidRPr="004112F8">
              <w:rPr>
                <w:rFonts w:asciiTheme="minorHAnsi" w:hAnsiTheme="minorHAnsi" w:cstheme="minorHAnsi"/>
                <w:iCs/>
                <w:szCs w:val="22"/>
              </w:rPr>
              <w:t xml:space="preserve"> </w:t>
            </w:r>
            <w:r w:rsidR="00DC416F" w:rsidRPr="00523B6B">
              <w:rPr>
                <w:rFonts w:asciiTheme="minorHAnsi" w:hAnsiTheme="minorHAnsi" w:cstheme="minorHAnsi"/>
                <w:iCs/>
                <w:szCs w:val="22"/>
              </w:rPr>
              <w:t xml:space="preserve">will test for associations of the identified strata with treatment response to the different AEDs. </w:t>
            </w:r>
          </w:p>
          <w:p w14:paraId="13BCC9EB" w14:textId="77777777" w:rsidR="00DC416F" w:rsidRPr="004E703A" w:rsidRDefault="00DC416F" w:rsidP="00DC416F">
            <w:pPr>
              <w:widowControl w:val="0"/>
              <w:spacing w:before="0" w:after="0"/>
              <w:jc w:val="both"/>
              <w:rPr>
                <w:rFonts w:asciiTheme="minorHAnsi" w:hAnsiTheme="minorHAnsi" w:cstheme="minorHAnsi"/>
                <w:iCs/>
                <w:szCs w:val="22"/>
              </w:rPr>
            </w:pPr>
            <w:r w:rsidRPr="004116FA">
              <w:rPr>
                <w:rFonts w:asciiTheme="minorHAnsi" w:hAnsiTheme="minorHAnsi" w:cstheme="minorHAnsi"/>
                <w:iCs/>
                <w:szCs w:val="22"/>
              </w:rPr>
              <w:t>At this stage</w:t>
            </w:r>
            <w:r w:rsidR="007A51CA" w:rsidRPr="004116FA">
              <w:rPr>
                <w:rFonts w:asciiTheme="minorHAnsi" w:hAnsiTheme="minorHAnsi" w:cstheme="minorHAnsi"/>
                <w:iCs/>
                <w:szCs w:val="22"/>
              </w:rPr>
              <w:t xml:space="preserve">, </w:t>
            </w:r>
            <w:r w:rsidRPr="004116FA">
              <w:rPr>
                <w:rFonts w:asciiTheme="minorHAnsi" w:hAnsiTheme="minorHAnsi" w:cstheme="minorHAnsi"/>
                <w:iCs/>
                <w:szCs w:val="22"/>
              </w:rPr>
              <w:t xml:space="preserve">no information </w:t>
            </w:r>
            <w:r w:rsidR="007A51CA" w:rsidRPr="004116FA">
              <w:rPr>
                <w:rFonts w:asciiTheme="minorHAnsi" w:hAnsiTheme="minorHAnsi" w:cstheme="minorHAnsi"/>
                <w:iCs/>
                <w:szCs w:val="22"/>
              </w:rPr>
              <w:t xml:space="preserve">is available </w:t>
            </w:r>
            <w:r w:rsidRPr="004116FA">
              <w:rPr>
                <w:rFonts w:asciiTheme="minorHAnsi" w:hAnsiTheme="minorHAnsi" w:cstheme="minorHAnsi"/>
                <w:iCs/>
                <w:szCs w:val="22"/>
              </w:rPr>
              <w:t>on cluster size or characteristics. However, assuming four equally sized clusters, an alpha error of 0.05 and a power of 8</w:t>
            </w:r>
            <w:r w:rsidRPr="004E703A">
              <w:rPr>
                <w:rFonts w:asciiTheme="minorHAnsi" w:hAnsiTheme="minorHAnsi" w:cstheme="minorHAnsi"/>
                <w:iCs/>
                <w:szCs w:val="22"/>
              </w:rPr>
              <w:t xml:space="preserve">0%, significant small effect sizes </w:t>
            </w:r>
            <w:proofErr w:type="spellStart"/>
            <w:r w:rsidRPr="004E703A">
              <w:rPr>
                <w:rFonts w:asciiTheme="minorHAnsi" w:hAnsiTheme="minorHAnsi" w:cstheme="minorHAnsi"/>
                <w:iCs/>
                <w:szCs w:val="22"/>
              </w:rPr>
              <w:t>of f</w:t>
            </w:r>
            <w:proofErr w:type="spellEnd"/>
            <w:r w:rsidRPr="004E703A">
              <w:rPr>
                <w:rFonts w:asciiTheme="minorHAnsi" w:hAnsiTheme="minorHAnsi" w:cstheme="minorHAnsi"/>
                <w:szCs w:val="22"/>
              </w:rPr>
              <w:t>&gt;</w:t>
            </w:r>
            <w:r w:rsidRPr="004E703A">
              <w:rPr>
                <w:rFonts w:asciiTheme="minorHAnsi" w:hAnsiTheme="minorHAnsi" w:cstheme="minorHAnsi"/>
                <w:iCs/>
                <w:szCs w:val="22"/>
              </w:rPr>
              <w:t xml:space="preserve">0.10 </w:t>
            </w:r>
            <w:r w:rsidR="007A51CA" w:rsidRPr="004E703A">
              <w:rPr>
                <w:rFonts w:asciiTheme="minorHAnsi" w:hAnsiTheme="minorHAnsi" w:cstheme="minorHAnsi"/>
                <w:iCs/>
                <w:szCs w:val="22"/>
              </w:rPr>
              <w:t xml:space="preserve">can be detected </w:t>
            </w:r>
            <w:r w:rsidRPr="004E703A">
              <w:rPr>
                <w:rFonts w:asciiTheme="minorHAnsi" w:hAnsiTheme="minorHAnsi" w:cstheme="minorHAnsi"/>
                <w:iCs/>
                <w:szCs w:val="22"/>
              </w:rPr>
              <w:t>when implementing ANOVA including fixed and main effects</w:t>
            </w:r>
            <w:r w:rsidR="00146422" w:rsidRPr="004E703A">
              <w:rPr>
                <w:rFonts w:asciiTheme="minorHAnsi" w:hAnsiTheme="minorHAnsi" w:cstheme="minorHAnsi"/>
                <w:iCs/>
                <w:szCs w:val="22"/>
              </w:rPr>
              <w:t xml:space="preserve"> and</w:t>
            </w:r>
            <w:r w:rsidRPr="004E703A">
              <w:rPr>
                <w:rFonts w:asciiTheme="minorHAnsi" w:hAnsiTheme="minorHAnsi" w:cstheme="minorHAnsi"/>
                <w:iCs/>
                <w:szCs w:val="22"/>
              </w:rPr>
              <w:t xml:space="preserve"> a nominator df=7 using the total sample of </w:t>
            </w:r>
            <w:r w:rsidRPr="00033710">
              <w:rPr>
                <w:rFonts w:asciiTheme="minorHAnsi" w:hAnsiTheme="minorHAnsi" w:cstheme="minorHAnsi"/>
                <w:iCs/>
                <w:szCs w:val="22"/>
                <w:highlight w:val="yellow"/>
                <w:rPrChange w:id="37" w:author="chiocchetti" w:date="2018-07-20T15:54:00Z">
                  <w:rPr>
                    <w:rFonts w:asciiTheme="minorHAnsi" w:hAnsiTheme="minorHAnsi" w:cstheme="minorHAnsi"/>
                    <w:iCs/>
                    <w:szCs w:val="22"/>
                  </w:rPr>
                </w:rPrChange>
              </w:rPr>
              <w:t>N=1382</w:t>
            </w:r>
            <w:r w:rsidRPr="004E703A">
              <w:rPr>
                <w:rFonts w:asciiTheme="minorHAnsi" w:hAnsiTheme="minorHAnsi" w:cstheme="minorHAnsi"/>
                <w:iCs/>
                <w:szCs w:val="22"/>
              </w:rPr>
              <w:t xml:space="preserve"> individuals. </w:t>
            </w:r>
          </w:p>
          <w:p w14:paraId="4C9B0A12" w14:textId="77777777" w:rsidR="00B2508E" w:rsidRPr="004E703A" w:rsidRDefault="00B2508E" w:rsidP="00A05BB7">
            <w:pPr>
              <w:widowControl w:val="0"/>
              <w:spacing w:before="120" w:after="120"/>
              <w:jc w:val="both"/>
              <w:rPr>
                <w:rFonts w:asciiTheme="minorHAnsi" w:hAnsiTheme="minorHAnsi" w:cstheme="minorHAnsi"/>
                <w:b/>
                <w:i/>
                <w:iCs/>
                <w:szCs w:val="22"/>
                <w:u w:val="single"/>
              </w:rPr>
            </w:pPr>
            <w:r w:rsidRPr="004E703A">
              <w:rPr>
                <w:rFonts w:asciiTheme="minorHAnsi" w:hAnsiTheme="minorHAnsi" w:cstheme="minorHAnsi"/>
                <w:b/>
                <w:i/>
                <w:iCs/>
                <w:szCs w:val="22"/>
                <w:u w:val="single"/>
              </w:rPr>
              <w:t>Work</w:t>
            </w:r>
            <w:r w:rsidR="004F305B" w:rsidRPr="004E703A">
              <w:rPr>
                <w:rFonts w:asciiTheme="minorHAnsi" w:hAnsiTheme="minorHAnsi" w:cstheme="minorHAnsi"/>
                <w:b/>
                <w:i/>
                <w:iCs/>
                <w:szCs w:val="22"/>
                <w:u w:val="single"/>
              </w:rPr>
              <w:t xml:space="preserve"> P</w:t>
            </w:r>
            <w:r w:rsidRPr="004E703A">
              <w:rPr>
                <w:rFonts w:asciiTheme="minorHAnsi" w:hAnsiTheme="minorHAnsi" w:cstheme="minorHAnsi"/>
                <w:b/>
                <w:i/>
                <w:iCs/>
                <w:szCs w:val="22"/>
                <w:u w:val="single"/>
              </w:rPr>
              <w:t>ackage</w:t>
            </w:r>
            <w:r w:rsidR="00DC416F" w:rsidRPr="004E703A">
              <w:rPr>
                <w:rFonts w:asciiTheme="minorHAnsi" w:hAnsiTheme="minorHAnsi" w:cstheme="minorHAnsi"/>
                <w:b/>
                <w:i/>
                <w:iCs/>
                <w:szCs w:val="22"/>
                <w:u w:val="single"/>
              </w:rPr>
              <w:t xml:space="preserve"> 3 with </w:t>
            </w:r>
            <w:r w:rsidR="004F305B" w:rsidRPr="004E703A">
              <w:rPr>
                <w:rFonts w:asciiTheme="minorHAnsi" w:hAnsiTheme="minorHAnsi" w:cstheme="minorHAnsi"/>
                <w:b/>
                <w:i/>
                <w:iCs/>
                <w:szCs w:val="22"/>
                <w:u w:val="single"/>
              </w:rPr>
              <w:t>A</w:t>
            </w:r>
            <w:r w:rsidR="00DC416F" w:rsidRPr="004E703A">
              <w:rPr>
                <w:rFonts w:asciiTheme="minorHAnsi" w:hAnsiTheme="minorHAnsi" w:cstheme="minorHAnsi"/>
                <w:b/>
                <w:i/>
                <w:iCs/>
                <w:szCs w:val="22"/>
                <w:u w:val="single"/>
              </w:rPr>
              <w:t>im 3</w:t>
            </w:r>
            <w:r w:rsidRPr="004E703A">
              <w:rPr>
                <w:rFonts w:asciiTheme="minorHAnsi" w:hAnsiTheme="minorHAnsi" w:cstheme="minorHAnsi"/>
                <w:b/>
                <w:i/>
                <w:iCs/>
                <w:szCs w:val="22"/>
                <w:u w:val="single"/>
              </w:rPr>
              <w:t xml:space="preserve">: </w:t>
            </w:r>
            <w:r w:rsidR="00DC416F" w:rsidRPr="004E703A">
              <w:rPr>
                <w:rFonts w:asciiTheme="minorHAnsi" w:hAnsiTheme="minorHAnsi" w:cstheme="minorHAnsi"/>
                <w:b/>
                <w:i/>
                <w:iCs/>
                <w:szCs w:val="22"/>
                <w:u w:val="single"/>
              </w:rPr>
              <w:t>Development of a decision support tool for AED choice [P</w:t>
            </w:r>
            <w:r w:rsidR="00E24ECB" w:rsidRPr="004E703A">
              <w:rPr>
                <w:rFonts w:asciiTheme="minorHAnsi" w:hAnsiTheme="minorHAnsi" w:cstheme="minorHAnsi"/>
                <w:b/>
                <w:i/>
                <w:iCs/>
                <w:szCs w:val="22"/>
                <w:u w:val="single"/>
              </w:rPr>
              <w:t>artners 1</w:t>
            </w:r>
            <w:r w:rsidR="00DC416F" w:rsidRPr="004E703A">
              <w:rPr>
                <w:rFonts w:asciiTheme="minorHAnsi" w:hAnsiTheme="minorHAnsi" w:cstheme="minorHAnsi"/>
                <w:b/>
                <w:i/>
                <w:iCs/>
                <w:szCs w:val="22"/>
                <w:u w:val="single"/>
              </w:rPr>
              <w:t xml:space="preserve">, </w:t>
            </w:r>
            <w:r w:rsidR="00E24ECB" w:rsidRPr="004E703A">
              <w:rPr>
                <w:rFonts w:asciiTheme="minorHAnsi" w:hAnsiTheme="minorHAnsi" w:cstheme="minorHAnsi"/>
                <w:b/>
                <w:i/>
                <w:iCs/>
                <w:szCs w:val="22"/>
                <w:u w:val="single"/>
              </w:rPr>
              <w:t>2, 3, 6</w:t>
            </w:r>
            <w:r w:rsidR="00DC416F" w:rsidRPr="004E703A">
              <w:rPr>
                <w:rFonts w:asciiTheme="minorHAnsi" w:hAnsiTheme="minorHAnsi" w:cstheme="minorHAnsi"/>
                <w:b/>
                <w:i/>
                <w:iCs/>
                <w:szCs w:val="22"/>
                <w:u w:val="single"/>
              </w:rPr>
              <w:t>]</w:t>
            </w:r>
          </w:p>
          <w:p w14:paraId="72DE3C3D" w14:textId="77777777" w:rsidR="00BC40E0" w:rsidRPr="004E703A" w:rsidRDefault="00BC40E0" w:rsidP="00BC40E0">
            <w:pPr>
              <w:widowControl w:val="0"/>
              <w:spacing w:before="0" w:after="0"/>
              <w:jc w:val="both"/>
              <w:rPr>
                <w:rFonts w:asciiTheme="minorHAnsi" w:hAnsiTheme="minorHAnsi" w:cstheme="minorHAnsi"/>
                <w:b/>
                <w:iCs/>
                <w:szCs w:val="22"/>
              </w:rPr>
            </w:pPr>
            <w:r w:rsidRPr="004E703A">
              <w:rPr>
                <w:rFonts w:asciiTheme="minorHAnsi" w:hAnsiTheme="minorHAnsi" w:cstheme="minorHAnsi"/>
                <w:b/>
                <w:iCs/>
                <w:szCs w:val="22"/>
              </w:rPr>
              <w:t>Data homogenisation</w:t>
            </w:r>
            <w:r w:rsidR="00AC65B9" w:rsidRPr="004E703A">
              <w:rPr>
                <w:rFonts w:asciiTheme="minorHAnsi" w:hAnsiTheme="minorHAnsi" w:cstheme="minorHAnsi"/>
                <w:b/>
                <w:iCs/>
                <w:szCs w:val="22"/>
              </w:rPr>
              <w:t xml:space="preserve"> (Partners 1, 2</w:t>
            </w:r>
            <w:r w:rsidR="00A722E1" w:rsidRPr="004E703A">
              <w:rPr>
                <w:rFonts w:asciiTheme="minorHAnsi" w:hAnsiTheme="minorHAnsi" w:cstheme="minorHAnsi"/>
                <w:b/>
                <w:iCs/>
                <w:szCs w:val="22"/>
              </w:rPr>
              <w:t xml:space="preserve"> and</w:t>
            </w:r>
            <w:r w:rsidR="00AC65B9" w:rsidRPr="004E703A">
              <w:rPr>
                <w:rFonts w:asciiTheme="minorHAnsi" w:hAnsiTheme="minorHAnsi" w:cstheme="minorHAnsi"/>
                <w:b/>
                <w:iCs/>
                <w:szCs w:val="22"/>
              </w:rPr>
              <w:t xml:space="preserve"> 6</w:t>
            </w:r>
            <w:r w:rsidR="00A722E1" w:rsidRPr="004E703A">
              <w:rPr>
                <w:rFonts w:asciiTheme="minorHAnsi" w:hAnsiTheme="minorHAnsi" w:cstheme="minorHAnsi"/>
                <w:b/>
                <w:iCs/>
                <w:szCs w:val="22"/>
              </w:rPr>
              <w:t>;</w:t>
            </w:r>
            <w:r w:rsidR="00AC65B9" w:rsidRPr="004E703A">
              <w:rPr>
                <w:rFonts w:asciiTheme="minorHAnsi" w:hAnsiTheme="minorHAnsi" w:cstheme="minorHAnsi"/>
                <w:b/>
                <w:iCs/>
                <w:szCs w:val="22"/>
              </w:rPr>
              <w:t xml:space="preserve"> month 1-18)</w:t>
            </w:r>
          </w:p>
          <w:p w14:paraId="52B9D8FC" w14:textId="51F05255" w:rsidR="00F04CE9" w:rsidRPr="001932AF" w:rsidRDefault="006D31A8" w:rsidP="00BC40E0">
            <w:pPr>
              <w:widowControl w:val="0"/>
              <w:spacing w:before="0" w:after="0"/>
              <w:jc w:val="both"/>
              <w:rPr>
                <w:rFonts w:asciiTheme="minorHAnsi" w:hAnsiTheme="minorHAnsi" w:cstheme="minorHAnsi"/>
                <w:iCs/>
                <w:szCs w:val="22"/>
              </w:rPr>
            </w:pPr>
            <w:commentRangeStart w:id="38"/>
            <w:r w:rsidRPr="00FD2BE6">
              <w:rPr>
                <w:rFonts w:asciiTheme="minorHAnsi" w:hAnsiTheme="minorHAnsi" w:cstheme="minorHAnsi"/>
                <w:iCs/>
                <w:szCs w:val="22"/>
              </w:rPr>
              <w:t xml:space="preserve">All partners will use the same </w:t>
            </w:r>
            <w:r w:rsidR="00D8418C">
              <w:rPr>
                <w:rFonts w:asciiTheme="minorHAnsi" w:hAnsiTheme="minorHAnsi" w:cstheme="minorHAnsi"/>
                <w:iCs/>
                <w:szCs w:val="22"/>
              </w:rPr>
              <w:t>standardise</w:t>
            </w:r>
            <w:r w:rsidRPr="00FD2BE6">
              <w:rPr>
                <w:rFonts w:asciiTheme="minorHAnsi" w:hAnsiTheme="minorHAnsi" w:cstheme="minorHAnsi"/>
                <w:iCs/>
                <w:szCs w:val="22"/>
              </w:rPr>
              <w:t xml:space="preserve">d CRFs that have been developed by the </w:t>
            </w:r>
            <w:proofErr w:type="spellStart"/>
            <w:r w:rsidRPr="00FD2BE6">
              <w:rPr>
                <w:rFonts w:asciiTheme="minorHAnsi" w:hAnsiTheme="minorHAnsi" w:cstheme="minorHAnsi"/>
                <w:iCs/>
                <w:szCs w:val="22"/>
              </w:rPr>
              <w:t>EpiPGX</w:t>
            </w:r>
            <w:proofErr w:type="spellEnd"/>
            <w:r w:rsidRPr="00FD2BE6">
              <w:rPr>
                <w:rFonts w:asciiTheme="minorHAnsi" w:hAnsiTheme="minorHAnsi" w:cstheme="minorHAnsi"/>
                <w:iCs/>
                <w:szCs w:val="22"/>
              </w:rPr>
              <w:t xml:space="preserve"> consortium when assessing treatment response and adverse effects to the selected </w:t>
            </w:r>
            <w:r w:rsidRPr="00AF4CCB">
              <w:rPr>
                <w:rFonts w:asciiTheme="minorHAnsi" w:hAnsiTheme="minorHAnsi" w:cstheme="minorHAnsi"/>
                <w:iCs/>
                <w:szCs w:val="22"/>
              </w:rPr>
              <w:t xml:space="preserve">antiepileptic drugs from patient files or during direct interviews. </w:t>
            </w:r>
            <w:r w:rsidR="00E33EE4" w:rsidRPr="00E468A8">
              <w:rPr>
                <w:rFonts w:asciiTheme="minorHAnsi" w:hAnsiTheme="minorHAnsi" w:cstheme="minorHAnsi"/>
                <w:iCs/>
                <w:szCs w:val="22"/>
              </w:rPr>
              <w:t xml:space="preserve">The epilepsy phenotype has already been obtained using a </w:t>
            </w:r>
            <w:r w:rsidR="00D8418C">
              <w:rPr>
                <w:rFonts w:asciiTheme="minorHAnsi" w:hAnsiTheme="minorHAnsi" w:cstheme="minorHAnsi"/>
                <w:iCs/>
                <w:szCs w:val="22"/>
              </w:rPr>
              <w:t>standardise</w:t>
            </w:r>
            <w:r w:rsidR="00E33EE4" w:rsidRPr="00E468A8">
              <w:rPr>
                <w:rFonts w:asciiTheme="minorHAnsi" w:hAnsiTheme="minorHAnsi" w:cstheme="minorHAnsi"/>
                <w:iCs/>
                <w:szCs w:val="22"/>
              </w:rPr>
              <w:t xml:space="preserve">d CRF within the Epi25 collaborative. </w:t>
            </w:r>
            <w:r w:rsidR="00F04CE9" w:rsidRPr="00E468A8">
              <w:rPr>
                <w:rFonts w:asciiTheme="minorHAnsi" w:hAnsiTheme="minorHAnsi" w:cstheme="minorHAnsi"/>
                <w:iCs/>
                <w:szCs w:val="22"/>
              </w:rPr>
              <w:t xml:space="preserve">Randomly selected data entries by </w:t>
            </w:r>
            <w:r w:rsidR="00F04CE9" w:rsidRPr="00E468A8">
              <w:rPr>
                <w:rFonts w:asciiTheme="minorHAnsi" w:hAnsiTheme="minorHAnsi" w:cstheme="minorHAnsi"/>
                <w:i/>
                <w:iCs/>
                <w:szCs w:val="22"/>
              </w:rPr>
              <w:t>Partners 4</w:t>
            </w:r>
            <w:r w:rsidR="00F04CE9" w:rsidRPr="00E468A8">
              <w:rPr>
                <w:rFonts w:asciiTheme="minorHAnsi" w:hAnsiTheme="minorHAnsi" w:cstheme="minorHAnsi"/>
                <w:iCs/>
                <w:szCs w:val="22"/>
              </w:rPr>
              <w:t xml:space="preserve">, </w:t>
            </w:r>
            <w:r w:rsidR="00F04CE9" w:rsidRPr="00E468A8">
              <w:rPr>
                <w:rFonts w:asciiTheme="minorHAnsi" w:hAnsiTheme="minorHAnsi" w:cstheme="minorHAnsi"/>
                <w:i/>
                <w:iCs/>
                <w:szCs w:val="22"/>
              </w:rPr>
              <w:t>5</w:t>
            </w:r>
            <w:r w:rsidR="00F04CE9" w:rsidRPr="00E468A8">
              <w:rPr>
                <w:rFonts w:asciiTheme="minorHAnsi" w:hAnsiTheme="minorHAnsi" w:cstheme="minorHAnsi"/>
                <w:iCs/>
                <w:szCs w:val="22"/>
              </w:rPr>
              <w:t xml:space="preserve"> and </w:t>
            </w:r>
            <w:r w:rsidR="00F04CE9" w:rsidRPr="00E468A8">
              <w:rPr>
                <w:rFonts w:asciiTheme="minorHAnsi" w:hAnsiTheme="minorHAnsi" w:cstheme="minorHAnsi"/>
                <w:i/>
                <w:iCs/>
                <w:szCs w:val="22"/>
              </w:rPr>
              <w:t>6</w:t>
            </w:r>
            <w:r w:rsidR="00F04CE9" w:rsidRPr="00E468A8">
              <w:rPr>
                <w:rFonts w:asciiTheme="minorHAnsi" w:hAnsiTheme="minorHAnsi" w:cstheme="minorHAnsi"/>
                <w:iCs/>
                <w:szCs w:val="22"/>
              </w:rPr>
              <w:t xml:space="preserve"> will be reviewed by </w:t>
            </w:r>
            <w:r w:rsidR="00F04CE9" w:rsidRPr="00E468A8">
              <w:rPr>
                <w:rFonts w:asciiTheme="minorHAnsi" w:hAnsiTheme="minorHAnsi" w:cstheme="minorHAnsi"/>
                <w:i/>
                <w:iCs/>
                <w:szCs w:val="22"/>
              </w:rPr>
              <w:t>Partners 1</w:t>
            </w:r>
            <w:r w:rsidR="00F04CE9" w:rsidRPr="00E468A8">
              <w:rPr>
                <w:rFonts w:asciiTheme="minorHAnsi" w:hAnsiTheme="minorHAnsi" w:cstheme="minorHAnsi"/>
                <w:iCs/>
                <w:szCs w:val="22"/>
              </w:rPr>
              <w:t xml:space="preserve">, </w:t>
            </w:r>
            <w:r w:rsidR="00F04CE9" w:rsidRPr="00E468A8">
              <w:rPr>
                <w:rFonts w:asciiTheme="minorHAnsi" w:hAnsiTheme="minorHAnsi" w:cstheme="minorHAnsi"/>
                <w:i/>
                <w:iCs/>
                <w:szCs w:val="22"/>
              </w:rPr>
              <w:t>2</w:t>
            </w:r>
            <w:r w:rsidR="00F04CE9" w:rsidRPr="00E468A8">
              <w:rPr>
                <w:rFonts w:asciiTheme="minorHAnsi" w:hAnsiTheme="minorHAnsi" w:cstheme="minorHAnsi"/>
                <w:iCs/>
                <w:szCs w:val="22"/>
              </w:rPr>
              <w:t xml:space="preserve"> and </w:t>
            </w:r>
            <w:r w:rsidR="00F04CE9" w:rsidRPr="00E468A8">
              <w:rPr>
                <w:rFonts w:asciiTheme="minorHAnsi" w:hAnsiTheme="minorHAnsi" w:cstheme="minorHAnsi"/>
                <w:i/>
                <w:iCs/>
                <w:szCs w:val="22"/>
              </w:rPr>
              <w:t>6</w:t>
            </w:r>
            <w:r w:rsidR="00F04CE9" w:rsidRPr="00E468A8">
              <w:rPr>
                <w:rFonts w:asciiTheme="minorHAnsi" w:hAnsiTheme="minorHAnsi" w:cstheme="minorHAnsi"/>
                <w:iCs/>
                <w:szCs w:val="22"/>
              </w:rPr>
              <w:t xml:space="preserve"> for quality control. Partner 6 will not review the own samples. </w:t>
            </w:r>
            <w:r w:rsidR="00E33EE4" w:rsidRPr="00E468A8">
              <w:rPr>
                <w:rFonts w:asciiTheme="minorHAnsi" w:hAnsiTheme="minorHAnsi" w:cstheme="minorHAnsi"/>
                <w:iCs/>
                <w:szCs w:val="22"/>
              </w:rPr>
              <w:t>Th</w:t>
            </w:r>
            <w:r w:rsidR="00F04CE9" w:rsidRPr="00E468A8">
              <w:rPr>
                <w:rFonts w:asciiTheme="minorHAnsi" w:hAnsiTheme="minorHAnsi" w:cstheme="minorHAnsi"/>
                <w:iCs/>
                <w:szCs w:val="22"/>
              </w:rPr>
              <w:t xml:space="preserve">is </w:t>
            </w:r>
            <w:r w:rsidR="000356E7" w:rsidRPr="00E468A8">
              <w:rPr>
                <w:rFonts w:asciiTheme="minorHAnsi" w:hAnsiTheme="minorHAnsi" w:cstheme="minorHAnsi"/>
                <w:iCs/>
                <w:szCs w:val="22"/>
              </w:rPr>
              <w:t xml:space="preserve">process </w:t>
            </w:r>
            <w:r w:rsidR="00F04CE9" w:rsidRPr="00E468A8">
              <w:rPr>
                <w:rFonts w:asciiTheme="minorHAnsi" w:hAnsiTheme="minorHAnsi" w:cstheme="minorHAnsi"/>
                <w:iCs/>
                <w:szCs w:val="22"/>
              </w:rPr>
              <w:t>will ensure that homogeneous data is available for all 1382 samples.</w:t>
            </w:r>
            <w:commentRangeEnd w:id="38"/>
            <w:r w:rsidR="00084BF0" w:rsidRPr="001932AF">
              <w:rPr>
                <w:rStyle w:val="Kommentarzeichen"/>
              </w:rPr>
              <w:commentReference w:id="38"/>
            </w:r>
          </w:p>
          <w:p w14:paraId="3EC619E2" w14:textId="1DD58201" w:rsidR="005A23C6" w:rsidRPr="004112F8" w:rsidRDefault="005A23C6" w:rsidP="005A23C6">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The exome data is available in VCF format provided by the Broad institute for all samples. Variants deviating from the hg19 consensus sequence where called using the Genome Analysis Toolkit (GATK). We do not expect any issues when combined the data as the calling was perfor</w:t>
            </w:r>
            <w:r w:rsidRPr="004112F8">
              <w:rPr>
                <w:rFonts w:asciiTheme="minorHAnsi" w:hAnsiTheme="minorHAnsi" w:cstheme="minorHAnsi"/>
                <w:iCs/>
                <w:szCs w:val="22"/>
              </w:rPr>
              <w:t>med using the same parameters for all samples at the same site (Broad institute). However, should any issues arise when combining the data for the different samples we will revert to the BAM files and perform the calling for the whole cohort again</w:t>
            </w:r>
            <w:r w:rsidR="007A1D1E">
              <w:rPr>
                <w:rFonts w:asciiTheme="minorHAnsi" w:hAnsiTheme="minorHAnsi" w:cstheme="minorHAnsi"/>
                <w:iCs/>
                <w:szCs w:val="22"/>
              </w:rPr>
              <w:t xml:space="preserve"> using the high-performance servers at the University of Frankfurt</w:t>
            </w:r>
            <w:r w:rsidRPr="004112F8">
              <w:rPr>
                <w:rFonts w:asciiTheme="minorHAnsi" w:hAnsiTheme="minorHAnsi" w:cstheme="minorHAnsi"/>
                <w:iCs/>
                <w:szCs w:val="22"/>
              </w:rPr>
              <w:t>.</w:t>
            </w:r>
          </w:p>
          <w:p w14:paraId="50DBC0E0" w14:textId="6D302FEA" w:rsidR="000356E7" w:rsidRPr="001932AF" w:rsidRDefault="00084BF0" w:rsidP="00BC40E0">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t>Additional steps are required when integrating raw MRI and raw EEG into the analysis. The DICOM format is standard for MRI data and readily available at all sites. On the other hand, EEG data is stored in different formats depending on the manufacturer of the EEG device. However, the EDF (European Data Format) specification is emerging as a</w:t>
            </w:r>
            <w:r w:rsidRPr="00523B6B">
              <w:rPr>
                <w:rFonts w:asciiTheme="minorHAnsi" w:hAnsiTheme="minorHAnsi" w:cstheme="minorHAnsi"/>
                <w:iCs/>
                <w:szCs w:val="22"/>
              </w:rPr>
              <w:t xml:space="preserve"> common standard and manufacturers typically offer interfaces to export the EEG data into EDF format. Therefore, EEG data will be converted to EDF format before analysis</w:t>
            </w:r>
            <w:r w:rsidRPr="001932AF">
              <w:rPr>
                <w:rFonts w:asciiTheme="minorHAnsi" w:hAnsiTheme="minorHAnsi" w:cstheme="minorHAnsi"/>
                <w:iCs/>
                <w:szCs w:val="22"/>
              </w:rPr>
              <w:t>.</w:t>
            </w:r>
            <w:r w:rsidR="00DE0C61">
              <w:rPr>
                <w:rFonts w:asciiTheme="minorHAnsi" w:hAnsiTheme="minorHAnsi" w:cstheme="minorHAnsi"/>
                <w:iCs/>
                <w:szCs w:val="22"/>
              </w:rPr>
              <w:t xml:space="preserve">  When required, .</w:t>
            </w:r>
            <w:proofErr w:type="spellStart"/>
            <w:r w:rsidR="00DE0C61">
              <w:rPr>
                <w:rFonts w:asciiTheme="minorHAnsi" w:hAnsiTheme="minorHAnsi" w:cstheme="minorHAnsi"/>
                <w:iCs/>
                <w:szCs w:val="22"/>
              </w:rPr>
              <w:t>eeg</w:t>
            </w:r>
            <w:proofErr w:type="spellEnd"/>
            <w:r w:rsidR="00DE0C61">
              <w:rPr>
                <w:rFonts w:asciiTheme="minorHAnsi" w:hAnsiTheme="minorHAnsi" w:cstheme="minorHAnsi"/>
                <w:iCs/>
                <w:szCs w:val="22"/>
              </w:rPr>
              <w:t xml:space="preserve"> files will be converted to EDF format to homogenise records. </w:t>
            </w:r>
          </w:p>
          <w:p w14:paraId="1983400C" w14:textId="77777777" w:rsidR="00BC40E0" w:rsidRPr="004112F8" w:rsidRDefault="00BC40E0" w:rsidP="00BC40E0">
            <w:pPr>
              <w:widowControl w:val="0"/>
              <w:spacing w:before="120" w:after="120"/>
              <w:jc w:val="both"/>
              <w:rPr>
                <w:rFonts w:asciiTheme="minorHAnsi" w:hAnsiTheme="minorHAnsi" w:cstheme="minorHAnsi"/>
                <w:b/>
                <w:iCs/>
                <w:szCs w:val="22"/>
              </w:rPr>
            </w:pPr>
            <w:r w:rsidRPr="001932AF">
              <w:rPr>
                <w:rFonts w:asciiTheme="minorHAnsi" w:hAnsiTheme="minorHAnsi" w:cstheme="minorHAnsi"/>
                <w:b/>
                <w:iCs/>
                <w:szCs w:val="22"/>
              </w:rPr>
              <w:t>Big data analysis</w:t>
            </w:r>
            <w:r w:rsidR="00AC65B9" w:rsidRPr="001932AF">
              <w:rPr>
                <w:rFonts w:asciiTheme="minorHAnsi" w:hAnsiTheme="minorHAnsi" w:cstheme="minorHAnsi"/>
                <w:b/>
                <w:iCs/>
                <w:szCs w:val="22"/>
              </w:rPr>
              <w:t xml:space="preserve"> (Partner 2</w:t>
            </w:r>
            <w:r w:rsidR="00A722E1" w:rsidRPr="004112F8">
              <w:rPr>
                <w:rFonts w:asciiTheme="minorHAnsi" w:hAnsiTheme="minorHAnsi" w:cstheme="minorHAnsi"/>
                <w:b/>
                <w:iCs/>
                <w:szCs w:val="22"/>
              </w:rPr>
              <w:t>;</w:t>
            </w:r>
            <w:r w:rsidR="00AC65B9" w:rsidRPr="004112F8">
              <w:rPr>
                <w:rFonts w:asciiTheme="minorHAnsi" w:hAnsiTheme="minorHAnsi" w:cstheme="minorHAnsi"/>
                <w:b/>
                <w:iCs/>
                <w:szCs w:val="22"/>
              </w:rPr>
              <w:t xml:space="preserve"> month 19-24)</w:t>
            </w:r>
          </w:p>
          <w:p w14:paraId="5B3CCAB3" w14:textId="60574CC4" w:rsidR="00BE4C6A" w:rsidRPr="004112F8" w:rsidRDefault="00BC40E0" w:rsidP="00BC40E0">
            <w:pPr>
              <w:widowControl w:val="0"/>
              <w:spacing w:before="0" w:after="0"/>
              <w:jc w:val="both"/>
              <w:rPr>
                <w:rFonts w:asciiTheme="minorHAnsi" w:hAnsiTheme="minorHAnsi" w:cstheme="minorHAnsi"/>
                <w:iCs/>
                <w:szCs w:val="22"/>
              </w:rPr>
            </w:pPr>
            <w:r w:rsidRPr="00523B6B">
              <w:rPr>
                <w:rFonts w:asciiTheme="minorHAnsi" w:hAnsiTheme="minorHAnsi" w:cstheme="minorHAnsi"/>
                <w:i/>
                <w:iCs/>
                <w:szCs w:val="22"/>
              </w:rPr>
              <w:t>Partner 2</w:t>
            </w:r>
            <w:r w:rsidRPr="00523B6B">
              <w:rPr>
                <w:rFonts w:asciiTheme="minorHAnsi" w:hAnsiTheme="minorHAnsi" w:cstheme="minorHAnsi"/>
                <w:iCs/>
                <w:szCs w:val="22"/>
              </w:rPr>
              <w:t xml:space="preserve"> will perform a big data analys</w:t>
            </w:r>
            <w:r w:rsidRPr="004116FA">
              <w:rPr>
                <w:rFonts w:asciiTheme="minorHAnsi" w:hAnsiTheme="minorHAnsi" w:cstheme="minorHAnsi"/>
                <w:iCs/>
                <w:szCs w:val="22"/>
              </w:rPr>
              <w:t xml:space="preserve">is using classification-based machine learning algorithms </w:t>
            </w:r>
            <w:r w:rsidR="00701DC0" w:rsidRPr="004116FA">
              <w:rPr>
                <w:rFonts w:asciiTheme="minorHAnsi" w:hAnsiTheme="minorHAnsi" w:cstheme="minorHAnsi"/>
                <w:iCs/>
                <w:szCs w:val="22"/>
              </w:rPr>
              <w:t xml:space="preserve">to </w:t>
            </w:r>
            <w:r w:rsidR="00701DC0" w:rsidRPr="004116FA">
              <w:rPr>
                <w:rFonts w:asciiTheme="minorHAnsi" w:hAnsiTheme="minorHAnsi" w:cstheme="minorHAnsi"/>
                <w:iCs/>
                <w:szCs w:val="22"/>
              </w:rPr>
              <w:lastRenderedPageBreak/>
              <w:t xml:space="preserve">identify predictors for treatment response to CBZ, VPA, LCM and LEV. </w:t>
            </w:r>
            <w:r w:rsidR="00E20D81" w:rsidRPr="004116FA">
              <w:rPr>
                <w:rFonts w:asciiTheme="minorHAnsi" w:hAnsiTheme="minorHAnsi" w:cstheme="minorHAnsi"/>
                <w:iCs/>
                <w:szCs w:val="22"/>
              </w:rPr>
              <w:t xml:space="preserve">The analysis will include </w:t>
            </w:r>
            <w:r w:rsidRPr="004116FA">
              <w:rPr>
                <w:rFonts w:asciiTheme="minorHAnsi" w:hAnsiTheme="minorHAnsi" w:cstheme="minorHAnsi"/>
                <w:iCs/>
                <w:szCs w:val="22"/>
              </w:rPr>
              <w:t xml:space="preserve">detailed clinical information collected by </w:t>
            </w:r>
            <w:r w:rsidRPr="004116FA">
              <w:rPr>
                <w:rFonts w:asciiTheme="minorHAnsi" w:hAnsiTheme="minorHAnsi" w:cstheme="minorHAnsi"/>
                <w:i/>
                <w:iCs/>
                <w:szCs w:val="22"/>
              </w:rPr>
              <w:t>partners 4, 5</w:t>
            </w:r>
            <w:r w:rsidRPr="004116FA">
              <w:rPr>
                <w:rFonts w:asciiTheme="minorHAnsi" w:hAnsiTheme="minorHAnsi" w:cstheme="minorHAnsi"/>
                <w:iCs/>
                <w:szCs w:val="22"/>
              </w:rPr>
              <w:t xml:space="preserve"> and </w:t>
            </w:r>
            <w:r w:rsidRPr="004116FA">
              <w:rPr>
                <w:rFonts w:asciiTheme="minorHAnsi" w:hAnsiTheme="minorHAnsi" w:cstheme="minorHAnsi"/>
                <w:i/>
                <w:iCs/>
                <w:szCs w:val="22"/>
              </w:rPr>
              <w:t>6</w:t>
            </w:r>
            <w:r w:rsidRPr="004116FA">
              <w:rPr>
                <w:rFonts w:asciiTheme="minorHAnsi" w:hAnsiTheme="minorHAnsi" w:cstheme="minorHAnsi"/>
                <w:iCs/>
                <w:szCs w:val="22"/>
              </w:rPr>
              <w:t xml:space="preserve"> as well as biomarker and exome data. The clinical information will include </w:t>
            </w:r>
            <w:r w:rsidR="000C2594">
              <w:rPr>
                <w:rFonts w:asciiTheme="minorHAnsi" w:hAnsiTheme="minorHAnsi" w:cstheme="minorHAnsi"/>
                <w:iCs/>
                <w:szCs w:val="22"/>
              </w:rPr>
              <w:t xml:space="preserve">age of onset, </w:t>
            </w:r>
            <w:r w:rsidRPr="004116FA">
              <w:rPr>
                <w:rFonts w:asciiTheme="minorHAnsi" w:hAnsiTheme="minorHAnsi" w:cstheme="minorHAnsi"/>
                <w:iCs/>
                <w:szCs w:val="22"/>
              </w:rPr>
              <w:t xml:space="preserve">sex, epilepsy syndrome, drug response, seizure type, </w:t>
            </w:r>
            <w:r w:rsidR="000C2594">
              <w:rPr>
                <w:rFonts w:asciiTheme="minorHAnsi" w:hAnsiTheme="minorHAnsi" w:cstheme="minorHAnsi"/>
                <w:iCs/>
                <w:szCs w:val="22"/>
              </w:rPr>
              <w:t>monthly seizure frequency, number of AEDs, defined daily dose of AEDs, the Epilepsy Specific Comorbidity Index</w:t>
            </w:r>
            <w:r w:rsidRPr="004116FA">
              <w:rPr>
                <w:rFonts w:asciiTheme="minorHAnsi" w:hAnsiTheme="minorHAnsi" w:cstheme="minorHAnsi"/>
                <w:iCs/>
                <w:szCs w:val="22"/>
              </w:rPr>
              <w:t xml:space="preserve">, results of diagnostic tests and concomitant diseases. </w:t>
            </w:r>
            <w:r w:rsidRPr="001932AF">
              <w:rPr>
                <w:rFonts w:asciiTheme="minorHAnsi" w:hAnsiTheme="minorHAnsi" w:cstheme="minorHAnsi"/>
                <w:iCs/>
                <w:szCs w:val="22"/>
              </w:rPr>
              <w:t xml:space="preserve">The raw EEG and MRI data as well as additional biomarkers </w:t>
            </w:r>
            <w:r w:rsidR="007A1137">
              <w:rPr>
                <w:rFonts w:asciiTheme="minorHAnsi" w:hAnsiTheme="minorHAnsi" w:cstheme="minorHAnsi"/>
                <w:iCs/>
                <w:szCs w:val="22"/>
              </w:rPr>
              <w:t>(</w:t>
            </w:r>
            <w:r w:rsidR="002D52B0">
              <w:rPr>
                <w:rFonts w:asciiTheme="minorHAnsi" w:hAnsiTheme="minorHAnsi" w:cstheme="minorHAnsi"/>
                <w:iCs/>
                <w:szCs w:val="22"/>
              </w:rPr>
              <w:t xml:space="preserve">cognitive, </w:t>
            </w:r>
            <w:r w:rsidR="00B055B2">
              <w:rPr>
                <w:rFonts w:asciiTheme="minorHAnsi" w:hAnsiTheme="minorHAnsi" w:cstheme="minorHAnsi"/>
                <w:iCs/>
                <w:szCs w:val="22"/>
              </w:rPr>
              <w:t>neuropsychiatric</w:t>
            </w:r>
            <w:r w:rsidR="00EF0D52">
              <w:rPr>
                <w:rFonts w:asciiTheme="minorHAnsi" w:hAnsiTheme="minorHAnsi" w:cstheme="minorHAnsi"/>
                <w:iCs/>
                <w:szCs w:val="22"/>
              </w:rPr>
              <w:t xml:space="preserve">, </w:t>
            </w:r>
            <w:r w:rsidR="002D52B0">
              <w:rPr>
                <w:rFonts w:asciiTheme="minorHAnsi" w:hAnsiTheme="minorHAnsi" w:cstheme="minorHAnsi"/>
                <w:iCs/>
                <w:szCs w:val="22"/>
              </w:rPr>
              <w:t xml:space="preserve">TMS, TMS-EEG, </w:t>
            </w:r>
            <w:r w:rsidR="00834302">
              <w:rPr>
                <w:rFonts w:asciiTheme="minorHAnsi" w:hAnsiTheme="minorHAnsi" w:cstheme="minorHAnsi"/>
                <w:iCs/>
                <w:szCs w:val="22"/>
              </w:rPr>
              <w:t xml:space="preserve">blood-based biomarkers) </w:t>
            </w:r>
            <w:r w:rsidRPr="001932AF">
              <w:rPr>
                <w:rFonts w:asciiTheme="minorHAnsi" w:hAnsiTheme="minorHAnsi" w:cstheme="minorHAnsi"/>
                <w:iCs/>
                <w:szCs w:val="22"/>
              </w:rPr>
              <w:t xml:space="preserve">identified in the ongoing “biomarker in epilepsy” project of </w:t>
            </w:r>
            <w:r w:rsidRPr="001932AF">
              <w:rPr>
                <w:rFonts w:asciiTheme="minorHAnsi" w:hAnsiTheme="minorHAnsi" w:cstheme="minorHAnsi"/>
                <w:i/>
                <w:iCs/>
                <w:szCs w:val="22"/>
              </w:rPr>
              <w:t>partner 5</w:t>
            </w:r>
            <w:r w:rsidRPr="004112F8">
              <w:rPr>
                <w:rFonts w:asciiTheme="minorHAnsi" w:hAnsiTheme="minorHAnsi" w:cstheme="minorHAnsi"/>
                <w:iCs/>
                <w:szCs w:val="22"/>
              </w:rPr>
              <w:t xml:space="preserve"> </w:t>
            </w:r>
            <w:r w:rsidRPr="001932AF">
              <w:rPr>
                <w:rFonts w:asciiTheme="minorHAnsi" w:hAnsiTheme="minorHAnsi" w:cstheme="minorHAnsi"/>
                <w:iCs/>
                <w:szCs w:val="22"/>
              </w:rPr>
              <w:t xml:space="preserve">will be included. </w:t>
            </w:r>
            <w:r w:rsidR="00111CBF" w:rsidRPr="001932AF">
              <w:rPr>
                <w:rFonts w:asciiTheme="minorHAnsi" w:hAnsiTheme="minorHAnsi" w:cstheme="minorHAnsi"/>
                <w:iCs/>
                <w:szCs w:val="22"/>
              </w:rPr>
              <w:t>C</w:t>
            </w:r>
            <w:r w:rsidR="00111CBF" w:rsidRPr="004112F8">
              <w:rPr>
                <w:rFonts w:asciiTheme="minorHAnsi" w:hAnsiTheme="minorHAnsi" w:cstheme="minorHAnsi"/>
                <w:iCs/>
                <w:szCs w:val="22"/>
              </w:rPr>
              <w:t xml:space="preserve">omparing patients with and without available raw EEG and MRI data, we will assess the additional effect of this data on the prediction. </w:t>
            </w:r>
          </w:p>
          <w:p w14:paraId="463913A9" w14:textId="77777777" w:rsidR="00BE4C6A" w:rsidRPr="00547EF2" w:rsidRDefault="00BC40E0" w:rsidP="00BC40E0">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t xml:space="preserve">To optimise </w:t>
            </w:r>
            <w:commentRangeStart w:id="39"/>
            <w:r w:rsidRPr="004112F8">
              <w:rPr>
                <w:rFonts w:asciiTheme="minorHAnsi" w:hAnsiTheme="minorHAnsi" w:cstheme="minorHAnsi"/>
                <w:iCs/>
                <w:szCs w:val="22"/>
              </w:rPr>
              <w:t>supervised machine learning</w:t>
            </w:r>
            <w:commentRangeEnd w:id="39"/>
            <w:r w:rsidR="00033710">
              <w:rPr>
                <w:rStyle w:val="Kommentarzeichen"/>
              </w:rPr>
              <w:commentReference w:id="39"/>
            </w:r>
            <w:r w:rsidRPr="004112F8">
              <w:rPr>
                <w:rFonts w:asciiTheme="minorHAnsi" w:hAnsiTheme="minorHAnsi" w:cstheme="minorHAnsi"/>
                <w:iCs/>
                <w:szCs w:val="22"/>
              </w:rPr>
              <w:t xml:space="preserve">, the component data will need to be </w:t>
            </w:r>
            <w:proofErr w:type="spellStart"/>
            <w:r w:rsidRPr="004112F8">
              <w:rPr>
                <w:rFonts w:asciiTheme="minorHAnsi" w:hAnsiTheme="minorHAnsi" w:cstheme="minorHAnsi"/>
                <w:iCs/>
                <w:szCs w:val="22"/>
              </w:rPr>
              <w:t>featurised</w:t>
            </w:r>
            <w:proofErr w:type="spellEnd"/>
            <w:r w:rsidRPr="004112F8">
              <w:rPr>
                <w:rFonts w:asciiTheme="minorHAnsi" w:hAnsiTheme="minorHAnsi" w:cstheme="minorHAnsi"/>
                <w:iCs/>
                <w:szCs w:val="22"/>
              </w:rPr>
              <w:t xml:space="preserve">. We will explore the utility of converting raw EEG signal into </w:t>
            </w:r>
            <w:r w:rsidRPr="00547EF2">
              <w:rPr>
                <w:rFonts w:asciiTheme="minorHAnsi" w:hAnsiTheme="minorHAnsi" w:cstheme="minorHAnsi"/>
                <w:iCs/>
                <w:szCs w:val="22"/>
              </w:rPr>
              <w:t xml:space="preserve">measures of entropy, fractal dimension, </w:t>
            </w:r>
            <w:proofErr w:type="spellStart"/>
            <w:r w:rsidRPr="00547EF2">
              <w:rPr>
                <w:rFonts w:asciiTheme="minorHAnsi" w:hAnsiTheme="minorHAnsi" w:cstheme="minorHAnsi"/>
                <w:iCs/>
                <w:szCs w:val="22"/>
              </w:rPr>
              <w:t>Hjorth</w:t>
            </w:r>
            <w:proofErr w:type="spellEnd"/>
            <w:r w:rsidRPr="00547EF2">
              <w:rPr>
                <w:rFonts w:asciiTheme="minorHAnsi" w:hAnsiTheme="minorHAnsi" w:cstheme="minorHAnsi"/>
                <w:iCs/>
                <w:szCs w:val="22"/>
              </w:rPr>
              <w:t xml:space="preserve"> parameters, Hurst exponent, Lyapunov exponent, absolute and relative EEG power, power ratio in different frequency bands, and wavelet transformations.</w:t>
            </w:r>
            <w:r w:rsidRPr="001932AF">
              <w:rPr>
                <w:rFonts w:asciiTheme="minorHAnsi" w:hAnsiTheme="minorHAnsi" w:cstheme="minorHAnsi"/>
                <w:iCs/>
                <w:szCs w:val="22"/>
              </w:rPr>
              <w:t xml:space="preserve"> Raw signal data from MRI will be converted to r</w:t>
            </w:r>
            <w:r w:rsidRPr="00547EF2">
              <w:rPr>
                <w:rFonts w:asciiTheme="minorHAnsi" w:hAnsiTheme="minorHAnsi" w:cstheme="minorHAnsi"/>
                <w:iCs/>
                <w:szCs w:val="22"/>
              </w:rPr>
              <w:t xml:space="preserve">eported raw MRI features including apparent diffusion coefficient parameter maps, regional brain volumes, voxel-based morphometry, cortical thickness, grey-white matter ratio, and fractal analysis. </w:t>
            </w:r>
          </w:p>
          <w:p w14:paraId="16B4240C" w14:textId="77777777" w:rsidR="00BE4C6A" w:rsidRPr="00547EF2" w:rsidRDefault="00BC40E0" w:rsidP="00BC40E0">
            <w:pPr>
              <w:widowControl w:val="0"/>
              <w:spacing w:before="0" w:after="0"/>
              <w:jc w:val="both"/>
              <w:rPr>
                <w:rFonts w:asciiTheme="minorHAnsi" w:hAnsiTheme="minorHAnsi" w:cstheme="minorHAnsi"/>
                <w:iCs/>
                <w:szCs w:val="22"/>
              </w:rPr>
            </w:pPr>
            <w:r w:rsidRPr="00547EF2">
              <w:rPr>
                <w:rFonts w:asciiTheme="minorHAnsi" w:hAnsiTheme="minorHAnsi" w:cstheme="minorHAnsi"/>
                <w:iCs/>
                <w:szCs w:val="22"/>
              </w:rPr>
              <w:t xml:space="preserve">After compiling patient features, we will experiment with different supervised machine learning algorithms to determine which is most effective, including: support vector machines, random forest ensembles, Naïve Bayes networks, and Gaussian processes, moving to other methods if necessary. While these machine learning algorithms often perform well, they require features to be determined </w:t>
            </w:r>
            <w:r w:rsidRPr="00547EF2">
              <w:rPr>
                <w:rFonts w:asciiTheme="minorHAnsi" w:hAnsiTheme="minorHAnsi" w:cstheme="minorHAnsi"/>
                <w:i/>
                <w:iCs/>
                <w:szCs w:val="22"/>
              </w:rPr>
              <w:t>a priori</w:t>
            </w:r>
            <w:r w:rsidRPr="00547EF2">
              <w:rPr>
                <w:rFonts w:asciiTheme="minorHAnsi" w:hAnsiTheme="minorHAnsi" w:cstheme="minorHAnsi"/>
                <w:iCs/>
                <w:szCs w:val="22"/>
              </w:rPr>
              <w:t xml:space="preserve">. Representation learning algorithms, such as deep neural networks, can automatically discover predictive features in raw and/or high-dimensional data. Therefore, we will also train convolutional neural networks to classify patients based on their genetic networks, MRI images, and EEG recordings (either raw traces, wavelet transforms, or bivariate correlation features). These classifiers will then be combined with feature-based classifiers into a hybrid multiple classifier system to improve overall predictive performance. </w:t>
            </w:r>
          </w:p>
          <w:p w14:paraId="17D7982F" w14:textId="3C5E1F54" w:rsidR="00BC40E0" w:rsidRPr="001932AF" w:rsidRDefault="00BC40E0" w:rsidP="00BC40E0">
            <w:pPr>
              <w:widowControl w:val="0"/>
              <w:spacing w:before="0" w:after="0"/>
              <w:jc w:val="both"/>
              <w:rPr>
                <w:rFonts w:asciiTheme="minorHAnsi" w:hAnsiTheme="minorHAnsi" w:cstheme="minorHAnsi"/>
                <w:iCs/>
                <w:szCs w:val="22"/>
              </w:rPr>
            </w:pPr>
            <w:r w:rsidRPr="001932AF">
              <w:t>Performance of the predictive models will be compared using Area Under the Receiver Operator Characteristic curve (AUROC), F1 score, and Brier Score. We will incorporate k-fold cross</w:t>
            </w:r>
            <w:r w:rsidR="00DE0C61">
              <w:t>-</w:t>
            </w:r>
            <w:r w:rsidRPr="001932AF">
              <w:t xml:space="preserve">validation for model validation. </w:t>
            </w:r>
          </w:p>
          <w:p w14:paraId="44F602EA" w14:textId="77777777" w:rsidR="00BC40E0" w:rsidRPr="00523B6B" w:rsidRDefault="00BC40E0" w:rsidP="00213321">
            <w:pPr>
              <w:widowControl w:val="0"/>
              <w:spacing w:before="120" w:after="120"/>
              <w:jc w:val="both"/>
              <w:rPr>
                <w:rFonts w:asciiTheme="minorHAnsi" w:hAnsiTheme="minorHAnsi" w:cstheme="minorHAnsi"/>
                <w:b/>
                <w:iCs/>
                <w:szCs w:val="22"/>
              </w:rPr>
            </w:pPr>
            <w:r w:rsidRPr="004112F8">
              <w:rPr>
                <w:rFonts w:asciiTheme="minorHAnsi" w:hAnsiTheme="minorHAnsi" w:cstheme="minorHAnsi"/>
                <w:b/>
                <w:iCs/>
                <w:szCs w:val="22"/>
              </w:rPr>
              <w:t>Decision support tool development</w:t>
            </w:r>
            <w:r w:rsidR="002019F4" w:rsidRPr="004112F8">
              <w:rPr>
                <w:rFonts w:asciiTheme="minorHAnsi" w:hAnsiTheme="minorHAnsi" w:cstheme="minorHAnsi"/>
                <w:b/>
                <w:iCs/>
                <w:szCs w:val="22"/>
              </w:rPr>
              <w:t xml:space="preserve"> (Partners 2</w:t>
            </w:r>
            <w:r w:rsidR="00A722E1" w:rsidRPr="004112F8">
              <w:rPr>
                <w:rFonts w:asciiTheme="minorHAnsi" w:hAnsiTheme="minorHAnsi" w:cstheme="minorHAnsi"/>
                <w:b/>
                <w:iCs/>
                <w:szCs w:val="22"/>
              </w:rPr>
              <w:t xml:space="preserve"> and</w:t>
            </w:r>
            <w:r w:rsidR="002019F4" w:rsidRPr="004112F8">
              <w:rPr>
                <w:rFonts w:asciiTheme="minorHAnsi" w:hAnsiTheme="minorHAnsi" w:cstheme="minorHAnsi"/>
                <w:b/>
                <w:iCs/>
                <w:szCs w:val="22"/>
              </w:rPr>
              <w:t xml:space="preserve"> 3</w:t>
            </w:r>
            <w:r w:rsidR="00A722E1" w:rsidRPr="00523B6B">
              <w:rPr>
                <w:rFonts w:asciiTheme="minorHAnsi" w:hAnsiTheme="minorHAnsi" w:cstheme="minorHAnsi"/>
                <w:b/>
                <w:iCs/>
                <w:szCs w:val="22"/>
              </w:rPr>
              <w:t>;</w:t>
            </w:r>
            <w:r w:rsidR="002019F4" w:rsidRPr="00523B6B">
              <w:rPr>
                <w:rFonts w:asciiTheme="minorHAnsi" w:hAnsiTheme="minorHAnsi" w:cstheme="minorHAnsi"/>
                <w:b/>
                <w:iCs/>
                <w:szCs w:val="22"/>
              </w:rPr>
              <w:t xml:space="preserve"> month 25-30)</w:t>
            </w:r>
          </w:p>
          <w:p w14:paraId="2CDA9B8F" w14:textId="77777777" w:rsidR="00E45355" w:rsidRPr="004116FA" w:rsidRDefault="00BE4C6A" w:rsidP="00BC40E0">
            <w:pPr>
              <w:widowControl w:val="0"/>
              <w:spacing w:before="0" w:after="0"/>
              <w:jc w:val="both"/>
              <w:rPr>
                <w:rFonts w:asciiTheme="minorHAnsi" w:hAnsiTheme="minorHAnsi" w:cstheme="minorHAnsi"/>
                <w:iCs/>
                <w:szCs w:val="22"/>
              </w:rPr>
            </w:pPr>
            <w:r w:rsidRPr="00523B6B">
              <w:rPr>
                <w:rFonts w:asciiTheme="minorHAnsi" w:hAnsiTheme="minorHAnsi" w:cstheme="minorHAnsi"/>
                <w:i/>
                <w:iCs/>
                <w:szCs w:val="22"/>
              </w:rPr>
              <w:t>Partners 2</w:t>
            </w:r>
            <w:r w:rsidRPr="00523B6B">
              <w:rPr>
                <w:rFonts w:asciiTheme="minorHAnsi" w:hAnsiTheme="minorHAnsi" w:cstheme="minorHAnsi"/>
                <w:iCs/>
                <w:szCs w:val="22"/>
              </w:rPr>
              <w:t xml:space="preserve"> and </w:t>
            </w:r>
            <w:r w:rsidRPr="004116FA">
              <w:rPr>
                <w:rFonts w:asciiTheme="minorHAnsi" w:hAnsiTheme="minorHAnsi" w:cstheme="minorHAnsi"/>
                <w:i/>
                <w:iCs/>
                <w:szCs w:val="22"/>
              </w:rPr>
              <w:t>3</w:t>
            </w:r>
            <w:r w:rsidRPr="004116FA">
              <w:rPr>
                <w:rFonts w:asciiTheme="minorHAnsi" w:hAnsiTheme="minorHAnsi" w:cstheme="minorHAnsi"/>
                <w:iCs/>
                <w:szCs w:val="22"/>
              </w:rPr>
              <w:t xml:space="preserve"> will develop three different decision support tools to predict the </w:t>
            </w:r>
            <w:r w:rsidR="00E45355" w:rsidRPr="004116FA">
              <w:rPr>
                <w:rFonts w:asciiTheme="minorHAnsi" w:hAnsiTheme="minorHAnsi" w:cstheme="minorHAnsi"/>
                <w:iCs/>
                <w:szCs w:val="22"/>
              </w:rPr>
              <w:t>antiepileptic drug</w:t>
            </w:r>
            <w:r w:rsidRPr="004116FA">
              <w:rPr>
                <w:rFonts w:asciiTheme="minorHAnsi" w:hAnsiTheme="minorHAnsi" w:cstheme="minorHAnsi"/>
                <w:iCs/>
                <w:szCs w:val="22"/>
              </w:rPr>
              <w:t xml:space="preserve"> with the highest likelihood of success in an individual patient.</w:t>
            </w:r>
          </w:p>
          <w:p w14:paraId="598E7A8A" w14:textId="0C97296F" w:rsidR="00E45355" w:rsidRPr="001932AF" w:rsidRDefault="00E45355" w:rsidP="00BC40E0">
            <w:pPr>
              <w:widowControl w:val="0"/>
              <w:spacing w:before="0" w:after="0"/>
              <w:jc w:val="both"/>
              <w:rPr>
                <w:rFonts w:asciiTheme="minorHAnsi" w:hAnsiTheme="minorHAnsi" w:cstheme="minorHAnsi"/>
                <w:iCs/>
                <w:szCs w:val="22"/>
              </w:rPr>
            </w:pPr>
            <w:r w:rsidRPr="004116FA">
              <w:rPr>
                <w:rFonts w:asciiTheme="minorHAnsi" w:hAnsiTheme="minorHAnsi" w:cstheme="minorHAnsi"/>
                <w:i/>
                <w:iCs/>
                <w:szCs w:val="22"/>
              </w:rPr>
              <w:t>Version A:</w:t>
            </w:r>
            <w:r w:rsidR="00BE4C6A" w:rsidRPr="004116FA">
              <w:rPr>
                <w:rFonts w:asciiTheme="minorHAnsi" w:hAnsiTheme="minorHAnsi" w:cstheme="minorHAnsi"/>
                <w:iCs/>
                <w:szCs w:val="22"/>
              </w:rPr>
              <w:t xml:space="preserve"> </w:t>
            </w:r>
            <w:r w:rsidRPr="004116FA">
              <w:rPr>
                <w:rFonts w:asciiTheme="minorHAnsi" w:hAnsiTheme="minorHAnsi" w:cstheme="minorHAnsi"/>
                <w:iCs/>
                <w:szCs w:val="22"/>
              </w:rPr>
              <w:t xml:space="preserve">This </w:t>
            </w:r>
            <w:r w:rsidR="00BE4C6A" w:rsidRPr="004116FA">
              <w:rPr>
                <w:rFonts w:asciiTheme="minorHAnsi" w:hAnsiTheme="minorHAnsi" w:cstheme="minorHAnsi"/>
                <w:iCs/>
                <w:szCs w:val="22"/>
              </w:rPr>
              <w:t xml:space="preserve">version </w:t>
            </w:r>
            <w:r w:rsidRPr="004116FA">
              <w:rPr>
                <w:rFonts w:asciiTheme="minorHAnsi" w:hAnsiTheme="minorHAnsi" w:cstheme="minorHAnsi"/>
                <w:iCs/>
                <w:szCs w:val="22"/>
              </w:rPr>
              <w:t>will be based on the individual’s specific antiepileptic drug network parameters. M</w:t>
            </w:r>
            <w:r w:rsidR="00BE4C6A" w:rsidRPr="004116FA">
              <w:rPr>
                <w:rFonts w:asciiTheme="minorHAnsi" w:hAnsiTheme="minorHAnsi" w:cstheme="minorHAnsi"/>
                <w:iCs/>
                <w:szCs w:val="22"/>
              </w:rPr>
              <w:t xml:space="preserve">achine learning algorithms such as random forests </w:t>
            </w:r>
            <w:r w:rsidR="00767145">
              <w:rPr>
                <w:rFonts w:asciiTheme="minorHAnsi" w:hAnsiTheme="minorHAnsi" w:cstheme="minorHAnsi"/>
                <w:iCs/>
                <w:szCs w:val="22"/>
              </w:rPr>
              <w:t xml:space="preserve">or deep learning networks </w:t>
            </w:r>
            <w:r w:rsidR="00BE4C6A" w:rsidRPr="004116FA">
              <w:rPr>
                <w:rFonts w:asciiTheme="minorHAnsi" w:hAnsiTheme="minorHAnsi" w:cstheme="minorHAnsi"/>
                <w:iCs/>
                <w:szCs w:val="22"/>
              </w:rPr>
              <w:t xml:space="preserve">will be implemented to train predictors for </w:t>
            </w:r>
            <w:r w:rsidRPr="004116FA">
              <w:rPr>
                <w:rFonts w:asciiTheme="minorHAnsi" w:hAnsiTheme="minorHAnsi" w:cstheme="minorHAnsi"/>
                <w:iCs/>
                <w:szCs w:val="22"/>
              </w:rPr>
              <w:t>antiepileptic drug</w:t>
            </w:r>
            <w:r w:rsidR="00BE4C6A" w:rsidRPr="004116FA">
              <w:rPr>
                <w:rFonts w:asciiTheme="minorHAnsi" w:hAnsiTheme="minorHAnsi" w:cstheme="minorHAnsi"/>
                <w:iCs/>
                <w:szCs w:val="22"/>
              </w:rPr>
              <w:t xml:space="preserve"> response using the </w:t>
            </w:r>
            <w:r w:rsidRPr="004116FA">
              <w:rPr>
                <w:rFonts w:asciiTheme="minorHAnsi" w:hAnsiTheme="minorHAnsi" w:cstheme="minorHAnsi"/>
                <w:iCs/>
                <w:szCs w:val="22"/>
              </w:rPr>
              <w:t>individual’s specific antiepileptic drug network parameters. The model will be</w:t>
            </w:r>
            <w:r w:rsidR="00BE4C6A" w:rsidRPr="004E703A">
              <w:rPr>
                <w:rFonts w:asciiTheme="minorHAnsi" w:hAnsiTheme="minorHAnsi" w:cstheme="minorHAnsi"/>
                <w:iCs/>
                <w:szCs w:val="22"/>
              </w:rPr>
              <w:t xml:space="preserve"> further improved by including variants in genes within literature-based pathways associated with epilepsy, such as </w:t>
            </w:r>
            <w:proofErr w:type="spellStart"/>
            <w:r w:rsidR="00BE4C6A" w:rsidRPr="004E703A">
              <w:rPr>
                <w:rFonts w:asciiTheme="minorHAnsi" w:hAnsiTheme="minorHAnsi" w:cstheme="minorHAnsi"/>
                <w:iCs/>
                <w:szCs w:val="22"/>
              </w:rPr>
              <w:t>Glutamergic</w:t>
            </w:r>
            <w:proofErr w:type="spellEnd"/>
            <w:r w:rsidR="00BE4C6A" w:rsidRPr="004E703A">
              <w:rPr>
                <w:rFonts w:asciiTheme="minorHAnsi" w:hAnsiTheme="minorHAnsi" w:cstheme="minorHAnsi"/>
                <w:iCs/>
                <w:szCs w:val="22"/>
              </w:rPr>
              <w:t xml:space="preserve"> and </w:t>
            </w:r>
            <w:r w:rsidR="0028086C">
              <w:rPr>
                <w:rFonts w:asciiTheme="minorHAnsi" w:hAnsiTheme="minorHAnsi" w:cstheme="minorHAnsi"/>
                <w:iCs/>
                <w:szCs w:val="22"/>
              </w:rPr>
              <w:t>GABAergic</w:t>
            </w:r>
            <w:r w:rsidR="00BE4C6A" w:rsidRPr="004E703A">
              <w:rPr>
                <w:rFonts w:asciiTheme="minorHAnsi" w:hAnsiTheme="minorHAnsi" w:cstheme="minorHAnsi"/>
                <w:iCs/>
                <w:szCs w:val="22"/>
              </w:rPr>
              <w:t xml:space="preserve"> signalling, in </w:t>
            </w:r>
            <w:r w:rsidRPr="004E703A">
              <w:rPr>
                <w:rFonts w:asciiTheme="minorHAnsi" w:hAnsiTheme="minorHAnsi" w:cstheme="minorHAnsi"/>
                <w:iCs/>
                <w:szCs w:val="22"/>
              </w:rPr>
              <w:t>the</w:t>
            </w:r>
            <w:r w:rsidR="00BE4C6A" w:rsidRPr="004E703A">
              <w:rPr>
                <w:rFonts w:asciiTheme="minorHAnsi" w:hAnsiTheme="minorHAnsi" w:cstheme="minorHAnsi"/>
                <w:iCs/>
                <w:szCs w:val="22"/>
              </w:rPr>
              <w:t xml:space="preserve"> classifier. </w:t>
            </w:r>
            <w:r w:rsidR="00BE4C6A" w:rsidRPr="004E703A">
              <w:rPr>
                <w:rFonts w:asciiTheme="minorHAnsi" w:hAnsiTheme="minorHAnsi" w:cstheme="minorHAnsi"/>
                <w:i/>
                <w:iCs/>
                <w:szCs w:val="22"/>
              </w:rPr>
              <w:t>Version B</w:t>
            </w:r>
            <w:r w:rsidRPr="004E703A">
              <w:rPr>
                <w:rFonts w:asciiTheme="minorHAnsi" w:hAnsiTheme="minorHAnsi" w:cstheme="minorHAnsi"/>
                <w:i/>
                <w:iCs/>
                <w:szCs w:val="22"/>
              </w:rPr>
              <w:t>:</w:t>
            </w:r>
            <w:r w:rsidR="00BE4C6A" w:rsidRPr="004E703A">
              <w:rPr>
                <w:rFonts w:asciiTheme="minorHAnsi" w:hAnsiTheme="minorHAnsi" w:cstheme="minorHAnsi"/>
                <w:iCs/>
                <w:szCs w:val="22"/>
              </w:rPr>
              <w:t xml:space="preserve"> </w:t>
            </w:r>
            <w:r w:rsidRPr="004E703A">
              <w:rPr>
                <w:rFonts w:asciiTheme="minorHAnsi" w:hAnsiTheme="minorHAnsi" w:cstheme="minorHAnsi"/>
                <w:iCs/>
                <w:szCs w:val="22"/>
              </w:rPr>
              <w:t xml:space="preserve">This version </w:t>
            </w:r>
            <w:r w:rsidR="00BE4C6A" w:rsidRPr="004E703A">
              <w:rPr>
                <w:rFonts w:asciiTheme="minorHAnsi" w:hAnsiTheme="minorHAnsi" w:cstheme="minorHAnsi"/>
                <w:iCs/>
                <w:szCs w:val="22"/>
              </w:rPr>
              <w:t xml:space="preserve">will be based on the big data analysis performed in </w:t>
            </w:r>
            <w:r w:rsidRPr="004E703A">
              <w:rPr>
                <w:rFonts w:asciiTheme="minorHAnsi" w:hAnsiTheme="minorHAnsi" w:cstheme="minorHAnsi"/>
                <w:iCs/>
                <w:szCs w:val="22"/>
              </w:rPr>
              <w:t>work</w:t>
            </w:r>
            <w:r w:rsidR="004F305B" w:rsidRPr="004E703A">
              <w:rPr>
                <w:rFonts w:asciiTheme="minorHAnsi" w:hAnsiTheme="minorHAnsi" w:cstheme="minorHAnsi"/>
                <w:iCs/>
                <w:szCs w:val="22"/>
              </w:rPr>
              <w:t xml:space="preserve"> </w:t>
            </w:r>
            <w:r w:rsidRPr="004E703A">
              <w:rPr>
                <w:rFonts w:asciiTheme="minorHAnsi" w:hAnsiTheme="minorHAnsi" w:cstheme="minorHAnsi"/>
                <w:iCs/>
                <w:szCs w:val="22"/>
              </w:rPr>
              <w:t>package</w:t>
            </w:r>
            <w:r w:rsidR="00BE4C6A" w:rsidRPr="004E703A">
              <w:rPr>
                <w:rFonts w:asciiTheme="minorHAnsi" w:hAnsiTheme="minorHAnsi" w:cstheme="minorHAnsi"/>
                <w:iCs/>
                <w:szCs w:val="22"/>
              </w:rPr>
              <w:t xml:space="preserve"> 3. </w:t>
            </w:r>
            <w:r w:rsidR="00DE0C61">
              <w:rPr>
                <w:rFonts w:asciiTheme="minorHAnsi" w:hAnsiTheme="minorHAnsi" w:cstheme="minorHAnsi"/>
                <w:iCs/>
                <w:szCs w:val="22"/>
              </w:rPr>
              <w:t xml:space="preserve">Briefly, these </w:t>
            </w:r>
            <w:r w:rsidR="009C1190">
              <w:rPr>
                <w:rFonts w:asciiTheme="minorHAnsi" w:hAnsiTheme="minorHAnsi" w:cstheme="minorHAnsi"/>
                <w:iCs/>
                <w:szCs w:val="22"/>
              </w:rPr>
              <w:t xml:space="preserve">decision </w:t>
            </w:r>
            <w:r w:rsidR="00F12B51">
              <w:rPr>
                <w:rFonts w:asciiTheme="minorHAnsi" w:hAnsiTheme="minorHAnsi" w:cstheme="minorHAnsi"/>
                <w:iCs/>
                <w:szCs w:val="22"/>
              </w:rPr>
              <w:t xml:space="preserve">support </w:t>
            </w:r>
            <w:r w:rsidR="009C1190">
              <w:rPr>
                <w:rFonts w:asciiTheme="minorHAnsi" w:hAnsiTheme="minorHAnsi" w:cstheme="minorHAnsi"/>
                <w:iCs/>
                <w:szCs w:val="22"/>
              </w:rPr>
              <w:t>tools</w:t>
            </w:r>
            <w:r w:rsidR="00DE0C61">
              <w:rPr>
                <w:rFonts w:asciiTheme="minorHAnsi" w:hAnsiTheme="minorHAnsi" w:cstheme="minorHAnsi"/>
                <w:iCs/>
                <w:szCs w:val="22"/>
              </w:rPr>
              <w:t xml:space="preserve"> will </w:t>
            </w:r>
            <w:r w:rsidR="009C1190">
              <w:rPr>
                <w:rFonts w:asciiTheme="minorHAnsi" w:hAnsiTheme="minorHAnsi" w:cstheme="minorHAnsi"/>
                <w:iCs/>
                <w:szCs w:val="22"/>
              </w:rPr>
              <w:t>encompass four separate m</w:t>
            </w:r>
            <w:r w:rsidR="001032FC">
              <w:rPr>
                <w:rFonts w:asciiTheme="minorHAnsi" w:hAnsiTheme="minorHAnsi" w:cstheme="minorHAnsi"/>
                <w:iCs/>
                <w:szCs w:val="22"/>
              </w:rPr>
              <w:t xml:space="preserve">odels (one for each of </w:t>
            </w:r>
            <w:r w:rsidR="00F12B51">
              <w:rPr>
                <w:rFonts w:asciiTheme="minorHAnsi" w:hAnsiTheme="minorHAnsi" w:cstheme="minorHAnsi"/>
                <w:iCs/>
                <w:szCs w:val="22"/>
              </w:rPr>
              <w:t>CBZ</w:t>
            </w:r>
            <w:r w:rsidR="001032FC">
              <w:rPr>
                <w:rFonts w:asciiTheme="minorHAnsi" w:hAnsiTheme="minorHAnsi" w:cstheme="minorHAnsi"/>
                <w:iCs/>
                <w:szCs w:val="22"/>
              </w:rPr>
              <w:t xml:space="preserve">, </w:t>
            </w:r>
            <w:r w:rsidR="00F12B51">
              <w:rPr>
                <w:rFonts w:asciiTheme="minorHAnsi" w:hAnsiTheme="minorHAnsi" w:cstheme="minorHAnsi"/>
                <w:iCs/>
                <w:szCs w:val="22"/>
              </w:rPr>
              <w:t>VPA</w:t>
            </w:r>
            <w:r w:rsidR="001032FC">
              <w:rPr>
                <w:rFonts w:asciiTheme="minorHAnsi" w:hAnsiTheme="minorHAnsi" w:cstheme="minorHAnsi"/>
                <w:iCs/>
                <w:szCs w:val="22"/>
              </w:rPr>
              <w:t xml:space="preserve">, </w:t>
            </w:r>
            <w:r w:rsidR="00F12B51">
              <w:rPr>
                <w:rFonts w:asciiTheme="minorHAnsi" w:hAnsiTheme="minorHAnsi" w:cstheme="minorHAnsi"/>
                <w:iCs/>
                <w:szCs w:val="22"/>
              </w:rPr>
              <w:t>LEV</w:t>
            </w:r>
            <w:r w:rsidR="001032FC">
              <w:rPr>
                <w:rFonts w:asciiTheme="minorHAnsi" w:hAnsiTheme="minorHAnsi" w:cstheme="minorHAnsi"/>
                <w:iCs/>
                <w:szCs w:val="22"/>
              </w:rPr>
              <w:t xml:space="preserve">, and </w:t>
            </w:r>
            <w:r w:rsidR="00F12B51">
              <w:rPr>
                <w:rFonts w:asciiTheme="minorHAnsi" w:hAnsiTheme="minorHAnsi" w:cstheme="minorHAnsi"/>
                <w:iCs/>
                <w:szCs w:val="22"/>
              </w:rPr>
              <w:t>LCM</w:t>
            </w:r>
            <w:r w:rsidR="001032FC">
              <w:rPr>
                <w:rFonts w:asciiTheme="minorHAnsi" w:hAnsiTheme="minorHAnsi" w:cstheme="minorHAnsi"/>
                <w:iCs/>
                <w:szCs w:val="22"/>
              </w:rPr>
              <w:t xml:space="preserve">) </w:t>
            </w:r>
            <w:r w:rsidR="009C1190">
              <w:rPr>
                <w:rFonts w:asciiTheme="minorHAnsi" w:hAnsiTheme="minorHAnsi" w:cstheme="minorHAnsi"/>
                <w:iCs/>
                <w:szCs w:val="22"/>
              </w:rPr>
              <w:t>created through supervised techniques. Here, patient outcome (</w:t>
            </w:r>
            <w:r w:rsidR="001032FC">
              <w:rPr>
                <w:rFonts w:asciiTheme="minorHAnsi" w:hAnsiTheme="minorHAnsi" w:cstheme="minorHAnsi"/>
                <w:iCs/>
                <w:szCs w:val="22"/>
              </w:rPr>
              <w:t xml:space="preserve">6-month and 1-year seizure </w:t>
            </w:r>
            <w:r w:rsidR="009C1190">
              <w:rPr>
                <w:rFonts w:asciiTheme="minorHAnsi" w:hAnsiTheme="minorHAnsi" w:cstheme="minorHAnsi"/>
                <w:iCs/>
                <w:szCs w:val="22"/>
              </w:rPr>
              <w:t>freedom) is known in advance of model training</w:t>
            </w:r>
            <w:r w:rsidR="001032FC">
              <w:rPr>
                <w:rFonts w:asciiTheme="minorHAnsi" w:hAnsiTheme="minorHAnsi" w:cstheme="minorHAnsi"/>
                <w:iCs/>
                <w:szCs w:val="22"/>
              </w:rPr>
              <w:t xml:space="preserve"> and testing, the exposure will be one of the </w:t>
            </w:r>
            <w:r w:rsidR="009C1190">
              <w:rPr>
                <w:rFonts w:asciiTheme="minorHAnsi" w:hAnsiTheme="minorHAnsi" w:cstheme="minorHAnsi"/>
                <w:iCs/>
                <w:szCs w:val="22"/>
              </w:rPr>
              <w:t>classical (</w:t>
            </w:r>
            <w:r w:rsidR="00F12B51">
              <w:rPr>
                <w:rFonts w:asciiTheme="minorHAnsi" w:hAnsiTheme="minorHAnsi" w:cstheme="minorHAnsi"/>
                <w:iCs/>
                <w:szCs w:val="22"/>
              </w:rPr>
              <w:t>CBZ</w:t>
            </w:r>
            <w:r w:rsidR="001032FC">
              <w:rPr>
                <w:rFonts w:asciiTheme="minorHAnsi" w:hAnsiTheme="minorHAnsi" w:cstheme="minorHAnsi"/>
                <w:iCs/>
                <w:szCs w:val="22"/>
              </w:rPr>
              <w:t xml:space="preserve"> and </w:t>
            </w:r>
            <w:r w:rsidR="00F12B51">
              <w:rPr>
                <w:rFonts w:asciiTheme="minorHAnsi" w:hAnsiTheme="minorHAnsi" w:cstheme="minorHAnsi"/>
                <w:iCs/>
                <w:szCs w:val="22"/>
              </w:rPr>
              <w:t>VPA</w:t>
            </w:r>
            <w:r w:rsidR="001032FC">
              <w:rPr>
                <w:rFonts w:asciiTheme="minorHAnsi" w:hAnsiTheme="minorHAnsi" w:cstheme="minorHAnsi"/>
                <w:iCs/>
                <w:szCs w:val="22"/>
              </w:rPr>
              <w:t>) or</w:t>
            </w:r>
            <w:r w:rsidR="009C1190">
              <w:rPr>
                <w:rFonts w:asciiTheme="minorHAnsi" w:hAnsiTheme="minorHAnsi" w:cstheme="minorHAnsi"/>
                <w:iCs/>
                <w:szCs w:val="22"/>
              </w:rPr>
              <w:t xml:space="preserve"> newer (</w:t>
            </w:r>
            <w:r w:rsidR="00F12B51">
              <w:rPr>
                <w:rFonts w:asciiTheme="minorHAnsi" w:hAnsiTheme="minorHAnsi" w:cstheme="minorHAnsi"/>
                <w:iCs/>
                <w:szCs w:val="22"/>
              </w:rPr>
              <w:t>LEV</w:t>
            </w:r>
            <w:r w:rsidR="001032FC">
              <w:rPr>
                <w:rFonts w:asciiTheme="minorHAnsi" w:hAnsiTheme="minorHAnsi" w:cstheme="minorHAnsi"/>
                <w:iCs/>
                <w:szCs w:val="22"/>
              </w:rPr>
              <w:t xml:space="preserve"> and </w:t>
            </w:r>
            <w:r w:rsidR="00F12B51">
              <w:rPr>
                <w:rFonts w:asciiTheme="minorHAnsi" w:hAnsiTheme="minorHAnsi" w:cstheme="minorHAnsi"/>
                <w:iCs/>
                <w:szCs w:val="22"/>
              </w:rPr>
              <w:t>LCM</w:t>
            </w:r>
            <w:r w:rsidR="009C1190">
              <w:rPr>
                <w:rFonts w:asciiTheme="minorHAnsi" w:hAnsiTheme="minorHAnsi" w:cstheme="minorHAnsi"/>
                <w:iCs/>
                <w:szCs w:val="22"/>
              </w:rPr>
              <w:t>)</w:t>
            </w:r>
            <w:r w:rsidR="00F12B51">
              <w:rPr>
                <w:rFonts w:asciiTheme="minorHAnsi" w:hAnsiTheme="minorHAnsi" w:cstheme="minorHAnsi"/>
                <w:iCs/>
                <w:szCs w:val="22"/>
              </w:rPr>
              <w:t xml:space="preserve"> </w:t>
            </w:r>
            <w:r w:rsidR="009C1190">
              <w:rPr>
                <w:rFonts w:asciiTheme="minorHAnsi" w:hAnsiTheme="minorHAnsi" w:cstheme="minorHAnsi"/>
                <w:iCs/>
                <w:szCs w:val="22"/>
              </w:rPr>
              <w:t>AEDs</w:t>
            </w:r>
            <w:r w:rsidR="001032FC">
              <w:rPr>
                <w:rFonts w:asciiTheme="minorHAnsi" w:hAnsiTheme="minorHAnsi" w:cstheme="minorHAnsi"/>
                <w:iCs/>
                <w:szCs w:val="22"/>
              </w:rPr>
              <w:t>,</w:t>
            </w:r>
            <w:r w:rsidR="009C1190">
              <w:rPr>
                <w:rFonts w:asciiTheme="minorHAnsi" w:hAnsiTheme="minorHAnsi" w:cstheme="minorHAnsi"/>
                <w:iCs/>
                <w:szCs w:val="22"/>
              </w:rPr>
              <w:t xml:space="preserve"> and </w:t>
            </w:r>
            <w:proofErr w:type="gramStart"/>
            <w:r w:rsidR="001032FC">
              <w:rPr>
                <w:rFonts w:asciiTheme="minorHAnsi" w:hAnsiTheme="minorHAnsi" w:cstheme="minorHAnsi"/>
                <w:iCs/>
                <w:szCs w:val="22"/>
              </w:rPr>
              <w:t xml:space="preserve">aforementioned </w:t>
            </w:r>
            <w:r w:rsidR="009C1190">
              <w:rPr>
                <w:rFonts w:asciiTheme="minorHAnsi" w:hAnsiTheme="minorHAnsi" w:cstheme="minorHAnsi"/>
                <w:iCs/>
                <w:szCs w:val="22"/>
              </w:rPr>
              <w:t>phenotypic</w:t>
            </w:r>
            <w:proofErr w:type="gramEnd"/>
            <w:r w:rsidR="009C1190">
              <w:rPr>
                <w:rFonts w:asciiTheme="minorHAnsi" w:hAnsiTheme="minorHAnsi" w:cstheme="minorHAnsi"/>
                <w:iCs/>
                <w:szCs w:val="22"/>
              </w:rPr>
              <w:t xml:space="preserve"> features</w:t>
            </w:r>
            <w:r w:rsidR="001032FC">
              <w:rPr>
                <w:rFonts w:asciiTheme="minorHAnsi" w:hAnsiTheme="minorHAnsi" w:cstheme="minorHAnsi"/>
                <w:iCs/>
                <w:szCs w:val="22"/>
              </w:rPr>
              <w:t xml:space="preserve"> will</w:t>
            </w:r>
            <w:r w:rsidR="009C1190">
              <w:rPr>
                <w:rFonts w:asciiTheme="minorHAnsi" w:hAnsiTheme="minorHAnsi" w:cstheme="minorHAnsi"/>
                <w:iCs/>
                <w:szCs w:val="22"/>
              </w:rPr>
              <w:t xml:space="preserve"> includ</w:t>
            </w:r>
            <w:r w:rsidR="001032FC">
              <w:rPr>
                <w:rFonts w:asciiTheme="minorHAnsi" w:hAnsiTheme="minorHAnsi" w:cstheme="minorHAnsi"/>
                <w:iCs/>
                <w:szCs w:val="22"/>
              </w:rPr>
              <w:t>e</w:t>
            </w:r>
            <w:r w:rsidR="009C1190">
              <w:rPr>
                <w:rFonts w:asciiTheme="minorHAnsi" w:hAnsiTheme="minorHAnsi" w:cstheme="minorHAnsi"/>
                <w:iCs/>
                <w:szCs w:val="22"/>
              </w:rPr>
              <w:t xml:space="preserve"> clinical, EEG, MRI, and exome </w:t>
            </w:r>
            <w:r w:rsidR="001032FC">
              <w:rPr>
                <w:rFonts w:asciiTheme="minorHAnsi" w:hAnsiTheme="minorHAnsi" w:cstheme="minorHAnsi"/>
                <w:iCs/>
                <w:szCs w:val="22"/>
              </w:rPr>
              <w:t>data</w:t>
            </w:r>
            <w:r w:rsidR="009C1190">
              <w:rPr>
                <w:rFonts w:asciiTheme="minorHAnsi" w:hAnsiTheme="minorHAnsi" w:cstheme="minorHAnsi"/>
                <w:iCs/>
                <w:szCs w:val="22"/>
              </w:rPr>
              <w:t xml:space="preserve">. </w:t>
            </w:r>
          </w:p>
          <w:p w14:paraId="49FFE5CF" w14:textId="77777777" w:rsidR="00BC40E0" w:rsidRPr="00523B6B" w:rsidRDefault="00BE4C6A" w:rsidP="00BC40E0">
            <w:pPr>
              <w:widowControl w:val="0"/>
              <w:spacing w:before="0" w:after="0"/>
              <w:jc w:val="both"/>
              <w:rPr>
                <w:rFonts w:asciiTheme="minorHAnsi" w:hAnsiTheme="minorHAnsi" w:cstheme="minorHAnsi"/>
                <w:iCs/>
                <w:szCs w:val="22"/>
              </w:rPr>
            </w:pPr>
            <w:r w:rsidRPr="001932AF">
              <w:rPr>
                <w:rFonts w:asciiTheme="minorHAnsi" w:hAnsiTheme="minorHAnsi" w:cstheme="minorHAnsi"/>
                <w:i/>
                <w:iCs/>
                <w:szCs w:val="22"/>
              </w:rPr>
              <w:t>Version C</w:t>
            </w:r>
            <w:r w:rsidR="00E45355" w:rsidRPr="001932AF">
              <w:rPr>
                <w:rFonts w:asciiTheme="minorHAnsi" w:hAnsiTheme="minorHAnsi" w:cstheme="minorHAnsi"/>
                <w:i/>
                <w:iCs/>
                <w:szCs w:val="22"/>
              </w:rPr>
              <w:t>:</w:t>
            </w:r>
            <w:r w:rsidR="00E45355" w:rsidRPr="004112F8">
              <w:rPr>
                <w:rFonts w:asciiTheme="minorHAnsi" w:hAnsiTheme="minorHAnsi" w:cstheme="minorHAnsi"/>
                <w:iCs/>
                <w:szCs w:val="22"/>
              </w:rPr>
              <w:t xml:space="preserve"> B</w:t>
            </w:r>
            <w:r w:rsidRPr="004112F8">
              <w:rPr>
                <w:rFonts w:asciiTheme="minorHAnsi" w:hAnsiTheme="minorHAnsi" w:cstheme="minorHAnsi"/>
                <w:iCs/>
                <w:szCs w:val="22"/>
              </w:rPr>
              <w:t xml:space="preserve">oth strategies </w:t>
            </w:r>
            <w:r w:rsidR="00E45355" w:rsidRPr="004112F8">
              <w:rPr>
                <w:rFonts w:asciiTheme="minorHAnsi" w:hAnsiTheme="minorHAnsi" w:cstheme="minorHAnsi"/>
                <w:iCs/>
                <w:szCs w:val="22"/>
              </w:rPr>
              <w:t xml:space="preserve">will be combined in Version C </w:t>
            </w:r>
            <w:r w:rsidRPr="004112F8">
              <w:rPr>
                <w:rFonts w:asciiTheme="minorHAnsi" w:hAnsiTheme="minorHAnsi" w:cstheme="minorHAnsi"/>
                <w:iCs/>
                <w:szCs w:val="22"/>
              </w:rPr>
              <w:t>to achieve t</w:t>
            </w:r>
            <w:r w:rsidRPr="00523B6B">
              <w:rPr>
                <w:rFonts w:asciiTheme="minorHAnsi" w:hAnsiTheme="minorHAnsi" w:cstheme="minorHAnsi"/>
                <w:iCs/>
                <w:szCs w:val="22"/>
              </w:rPr>
              <w:t>he optimal prediction.</w:t>
            </w:r>
          </w:p>
          <w:p w14:paraId="792022B1" w14:textId="77777777" w:rsidR="00BC40E0" w:rsidRPr="004116FA" w:rsidRDefault="00BC40E0" w:rsidP="00213321">
            <w:pPr>
              <w:widowControl w:val="0"/>
              <w:spacing w:before="120" w:after="120"/>
              <w:jc w:val="both"/>
              <w:rPr>
                <w:rFonts w:asciiTheme="minorHAnsi" w:hAnsiTheme="minorHAnsi" w:cstheme="minorHAnsi"/>
                <w:b/>
                <w:iCs/>
                <w:szCs w:val="22"/>
              </w:rPr>
            </w:pPr>
            <w:r w:rsidRPr="00523B6B">
              <w:rPr>
                <w:rFonts w:asciiTheme="minorHAnsi" w:hAnsiTheme="minorHAnsi" w:cstheme="minorHAnsi"/>
                <w:b/>
                <w:iCs/>
                <w:szCs w:val="22"/>
              </w:rPr>
              <w:t xml:space="preserve">Development of web-based app </w:t>
            </w:r>
            <w:r w:rsidR="002019F4" w:rsidRPr="00523B6B">
              <w:rPr>
                <w:rFonts w:asciiTheme="minorHAnsi" w:hAnsiTheme="minorHAnsi" w:cstheme="minorHAnsi"/>
                <w:b/>
                <w:iCs/>
                <w:szCs w:val="22"/>
              </w:rPr>
              <w:t>(Partner 2</w:t>
            </w:r>
            <w:r w:rsidR="00A722E1" w:rsidRPr="004116FA">
              <w:rPr>
                <w:rFonts w:asciiTheme="minorHAnsi" w:hAnsiTheme="minorHAnsi" w:cstheme="minorHAnsi"/>
                <w:b/>
                <w:iCs/>
                <w:szCs w:val="22"/>
              </w:rPr>
              <w:t>;</w:t>
            </w:r>
            <w:r w:rsidR="002019F4" w:rsidRPr="004116FA">
              <w:rPr>
                <w:rFonts w:asciiTheme="minorHAnsi" w:hAnsiTheme="minorHAnsi" w:cstheme="minorHAnsi"/>
                <w:b/>
                <w:iCs/>
                <w:szCs w:val="22"/>
              </w:rPr>
              <w:t xml:space="preserve"> month 31-36)</w:t>
            </w:r>
          </w:p>
          <w:p w14:paraId="60DFE11A" w14:textId="2072DAAA" w:rsidR="00FC201B" w:rsidRPr="004E703A" w:rsidRDefault="00A2720C" w:rsidP="00A2720C">
            <w:pPr>
              <w:widowControl w:val="0"/>
              <w:spacing w:before="0" w:after="0"/>
              <w:jc w:val="both"/>
              <w:rPr>
                <w:rFonts w:asciiTheme="minorHAnsi" w:hAnsiTheme="minorHAnsi" w:cstheme="minorHAnsi"/>
                <w:iCs/>
                <w:szCs w:val="22"/>
              </w:rPr>
            </w:pPr>
            <w:r w:rsidRPr="004116FA">
              <w:rPr>
                <w:rFonts w:asciiTheme="minorHAnsi" w:hAnsiTheme="minorHAnsi" w:cstheme="minorHAnsi"/>
                <w:iCs/>
                <w:szCs w:val="22"/>
              </w:rPr>
              <w:t>The major aim of the consortium is to establish the decision support-tool in clinical practice as soon as possible</w:t>
            </w:r>
            <w:r w:rsidR="00BF2E57" w:rsidRPr="004E703A">
              <w:rPr>
                <w:rFonts w:asciiTheme="minorHAnsi" w:hAnsiTheme="minorHAnsi" w:cstheme="minorHAnsi"/>
                <w:iCs/>
                <w:szCs w:val="22"/>
              </w:rPr>
              <w:t xml:space="preserve"> to improve patient care</w:t>
            </w:r>
            <w:r w:rsidRPr="004E703A">
              <w:rPr>
                <w:rFonts w:asciiTheme="minorHAnsi" w:hAnsiTheme="minorHAnsi" w:cstheme="minorHAnsi"/>
                <w:iCs/>
                <w:szCs w:val="22"/>
              </w:rPr>
              <w:t xml:space="preserve">. As this process will strongly depend on industry support, for example for the planned </w:t>
            </w:r>
            <w:r w:rsidR="00D80190">
              <w:rPr>
                <w:rFonts w:asciiTheme="minorHAnsi" w:hAnsiTheme="minorHAnsi" w:cstheme="minorHAnsi"/>
                <w:iCs/>
                <w:szCs w:val="22"/>
              </w:rPr>
              <w:t>randomise</w:t>
            </w:r>
            <w:r w:rsidRPr="004E703A">
              <w:rPr>
                <w:rFonts w:asciiTheme="minorHAnsi" w:hAnsiTheme="minorHAnsi" w:cstheme="minorHAnsi"/>
                <w:iCs/>
                <w:szCs w:val="22"/>
              </w:rPr>
              <w:t xml:space="preserve">d controlled study, the consortium will </w:t>
            </w:r>
            <w:r w:rsidR="00D8418C">
              <w:rPr>
                <w:rFonts w:asciiTheme="minorHAnsi" w:hAnsiTheme="minorHAnsi" w:cstheme="minorHAnsi"/>
                <w:iCs/>
                <w:szCs w:val="22"/>
              </w:rPr>
              <w:t>prioritise</w:t>
            </w:r>
            <w:r w:rsidRPr="004E703A">
              <w:rPr>
                <w:rFonts w:asciiTheme="minorHAnsi" w:hAnsiTheme="minorHAnsi" w:cstheme="minorHAnsi"/>
                <w:iCs/>
                <w:szCs w:val="22"/>
              </w:rPr>
              <w:t xml:space="preserve"> patenting of the developed approaches to increase </w:t>
            </w:r>
            <w:r w:rsidR="002E1963" w:rsidRPr="004E703A">
              <w:rPr>
                <w:rFonts w:asciiTheme="minorHAnsi" w:hAnsiTheme="minorHAnsi" w:cstheme="minorHAnsi"/>
                <w:iCs/>
                <w:szCs w:val="22"/>
              </w:rPr>
              <w:t>exploitability</w:t>
            </w:r>
            <w:r w:rsidRPr="004E703A">
              <w:rPr>
                <w:rFonts w:asciiTheme="minorHAnsi" w:hAnsiTheme="minorHAnsi" w:cstheme="minorHAnsi"/>
                <w:iCs/>
                <w:szCs w:val="22"/>
              </w:rPr>
              <w:t xml:space="preserve">. However, the algorithms will be made available for free non-commercial use whenever possible. </w:t>
            </w:r>
          </w:p>
          <w:p w14:paraId="07CB8594" w14:textId="77777777" w:rsidR="00BC40E0" w:rsidRPr="004E703A" w:rsidRDefault="00A2720C" w:rsidP="00BC40E0">
            <w:pPr>
              <w:widowControl w:val="0"/>
              <w:spacing w:before="0" w:after="0"/>
              <w:jc w:val="both"/>
              <w:rPr>
                <w:rFonts w:asciiTheme="minorHAnsi" w:hAnsiTheme="minorHAnsi" w:cstheme="minorHAnsi"/>
                <w:iCs/>
                <w:szCs w:val="22"/>
              </w:rPr>
            </w:pPr>
            <w:r w:rsidRPr="004E703A">
              <w:rPr>
                <w:rFonts w:asciiTheme="minorHAnsi" w:hAnsiTheme="minorHAnsi" w:cstheme="minorHAnsi"/>
                <w:iCs/>
                <w:szCs w:val="22"/>
              </w:rPr>
              <w:t xml:space="preserve">To </w:t>
            </w:r>
            <w:r w:rsidR="00CE2352" w:rsidRPr="004E703A">
              <w:rPr>
                <w:rFonts w:asciiTheme="minorHAnsi" w:hAnsiTheme="minorHAnsi" w:cstheme="minorHAnsi"/>
                <w:iCs/>
                <w:szCs w:val="22"/>
              </w:rPr>
              <w:t xml:space="preserve">facilitate uptake of the decision support tool, </w:t>
            </w:r>
            <w:r w:rsidR="00CE2352" w:rsidRPr="004E703A">
              <w:rPr>
                <w:rFonts w:asciiTheme="minorHAnsi" w:hAnsiTheme="minorHAnsi" w:cstheme="minorHAnsi"/>
                <w:i/>
                <w:iCs/>
                <w:szCs w:val="22"/>
              </w:rPr>
              <w:t>Partner 2</w:t>
            </w:r>
            <w:r w:rsidR="00CE2352" w:rsidRPr="004E703A">
              <w:rPr>
                <w:rFonts w:asciiTheme="minorHAnsi" w:hAnsiTheme="minorHAnsi" w:cstheme="minorHAnsi"/>
                <w:iCs/>
                <w:szCs w:val="22"/>
              </w:rPr>
              <w:t xml:space="preserve"> will develop a web-based application</w:t>
            </w:r>
            <w:r w:rsidR="00D2665B" w:rsidRPr="004E703A">
              <w:rPr>
                <w:rFonts w:asciiTheme="minorHAnsi" w:hAnsiTheme="minorHAnsi" w:cstheme="minorHAnsi"/>
                <w:iCs/>
                <w:szCs w:val="22"/>
              </w:rPr>
              <w:t xml:space="preserve"> </w:t>
            </w:r>
            <w:r w:rsidR="00D2665B" w:rsidRPr="004E703A">
              <w:rPr>
                <w:rFonts w:asciiTheme="minorHAnsi" w:hAnsiTheme="minorHAnsi" w:cstheme="minorHAnsi"/>
                <w:iCs/>
                <w:szCs w:val="22"/>
              </w:rPr>
              <w:lastRenderedPageBreak/>
              <w:t xml:space="preserve">that allows prediction of the AED with the best chance of success after entering the required clinical information and </w:t>
            </w:r>
            <w:r w:rsidR="00654979" w:rsidRPr="004E703A">
              <w:rPr>
                <w:rFonts w:asciiTheme="minorHAnsi" w:hAnsiTheme="minorHAnsi" w:cstheme="minorHAnsi"/>
                <w:iCs/>
                <w:szCs w:val="22"/>
              </w:rPr>
              <w:t xml:space="preserve">biomarker data as well as </w:t>
            </w:r>
            <w:r w:rsidR="00D2665B" w:rsidRPr="004E703A">
              <w:rPr>
                <w:rFonts w:asciiTheme="minorHAnsi" w:hAnsiTheme="minorHAnsi" w:cstheme="minorHAnsi"/>
                <w:iCs/>
                <w:szCs w:val="22"/>
              </w:rPr>
              <w:t xml:space="preserve">uploading the </w:t>
            </w:r>
            <w:r w:rsidR="002E1963" w:rsidRPr="004E703A">
              <w:rPr>
                <w:rFonts w:asciiTheme="minorHAnsi" w:hAnsiTheme="minorHAnsi" w:cstheme="minorHAnsi"/>
                <w:iCs/>
                <w:szCs w:val="22"/>
              </w:rPr>
              <w:t>individual’s</w:t>
            </w:r>
            <w:r w:rsidR="00D2665B" w:rsidRPr="004E703A">
              <w:rPr>
                <w:rFonts w:asciiTheme="minorHAnsi" w:hAnsiTheme="minorHAnsi" w:cstheme="minorHAnsi"/>
                <w:iCs/>
                <w:szCs w:val="22"/>
              </w:rPr>
              <w:t xml:space="preserve"> exome</w:t>
            </w:r>
            <w:r w:rsidR="00D65924" w:rsidRPr="004E703A">
              <w:rPr>
                <w:rFonts w:asciiTheme="minorHAnsi" w:hAnsiTheme="minorHAnsi" w:cstheme="minorHAnsi"/>
                <w:iCs/>
                <w:szCs w:val="22"/>
              </w:rPr>
              <w:t>, EEG and MRI</w:t>
            </w:r>
            <w:r w:rsidR="00D2665B" w:rsidRPr="004E703A">
              <w:rPr>
                <w:rFonts w:asciiTheme="minorHAnsi" w:hAnsiTheme="minorHAnsi" w:cstheme="minorHAnsi"/>
                <w:iCs/>
                <w:szCs w:val="22"/>
              </w:rPr>
              <w:t xml:space="preserve"> data (VCF</w:t>
            </w:r>
            <w:r w:rsidR="00D65924" w:rsidRPr="004E703A">
              <w:rPr>
                <w:rFonts w:asciiTheme="minorHAnsi" w:hAnsiTheme="minorHAnsi" w:cstheme="minorHAnsi"/>
                <w:iCs/>
                <w:szCs w:val="22"/>
              </w:rPr>
              <w:t>, DIC</w:t>
            </w:r>
            <w:r w:rsidR="002E1963" w:rsidRPr="004E703A">
              <w:rPr>
                <w:rFonts w:asciiTheme="minorHAnsi" w:hAnsiTheme="minorHAnsi" w:cstheme="minorHAnsi"/>
                <w:iCs/>
                <w:szCs w:val="22"/>
              </w:rPr>
              <w:t>O</w:t>
            </w:r>
            <w:r w:rsidR="00D65924" w:rsidRPr="004E703A">
              <w:rPr>
                <w:rFonts w:asciiTheme="minorHAnsi" w:hAnsiTheme="minorHAnsi" w:cstheme="minorHAnsi"/>
                <w:iCs/>
                <w:szCs w:val="22"/>
              </w:rPr>
              <w:t>M and EDF</w:t>
            </w:r>
            <w:r w:rsidR="00D2665B" w:rsidRPr="004E703A">
              <w:rPr>
                <w:rFonts w:asciiTheme="minorHAnsi" w:hAnsiTheme="minorHAnsi" w:cstheme="minorHAnsi"/>
                <w:iCs/>
                <w:szCs w:val="22"/>
              </w:rPr>
              <w:t xml:space="preserve"> file</w:t>
            </w:r>
            <w:r w:rsidR="00D65924" w:rsidRPr="004E703A">
              <w:rPr>
                <w:rFonts w:asciiTheme="minorHAnsi" w:hAnsiTheme="minorHAnsi" w:cstheme="minorHAnsi"/>
                <w:iCs/>
                <w:szCs w:val="22"/>
              </w:rPr>
              <w:t>s</w:t>
            </w:r>
            <w:r w:rsidR="00D2665B" w:rsidRPr="004E703A">
              <w:rPr>
                <w:rFonts w:asciiTheme="minorHAnsi" w:hAnsiTheme="minorHAnsi" w:cstheme="minorHAnsi"/>
                <w:iCs/>
                <w:szCs w:val="22"/>
              </w:rPr>
              <w:t xml:space="preserve">). </w:t>
            </w:r>
            <w:r w:rsidR="00D65924" w:rsidRPr="004E703A">
              <w:rPr>
                <w:rFonts w:asciiTheme="minorHAnsi" w:hAnsiTheme="minorHAnsi" w:cstheme="minorHAnsi"/>
                <w:iCs/>
                <w:szCs w:val="22"/>
              </w:rPr>
              <w:t xml:space="preserve">Usage of this web-based application will be restricted to non-commercial </w:t>
            </w:r>
            <w:r w:rsidR="00BA4D75" w:rsidRPr="004E703A">
              <w:rPr>
                <w:rFonts w:asciiTheme="minorHAnsi" w:hAnsiTheme="minorHAnsi" w:cstheme="minorHAnsi"/>
                <w:iCs/>
                <w:szCs w:val="22"/>
              </w:rPr>
              <w:t>purposes</w:t>
            </w:r>
            <w:r w:rsidR="00D65924" w:rsidRPr="004E703A">
              <w:rPr>
                <w:rFonts w:asciiTheme="minorHAnsi" w:hAnsiTheme="minorHAnsi" w:cstheme="minorHAnsi"/>
                <w:iCs/>
                <w:szCs w:val="22"/>
              </w:rPr>
              <w:t>.</w:t>
            </w:r>
          </w:p>
          <w:p w14:paraId="25D03E28" w14:textId="77777777" w:rsidR="00BC40E0" w:rsidRPr="00AF4CCB" w:rsidRDefault="00BC40E0" w:rsidP="00213321">
            <w:pPr>
              <w:widowControl w:val="0"/>
              <w:spacing w:before="120" w:after="120"/>
              <w:jc w:val="both"/>
              <w:rPr>
                <w:rFonts w:asciiTheme="minorHAnsi" w:hAnsiTheme="minorHAnsi" w:cstheme="minorHAnsi"/>
                <w:b/>
                <w:iCs/>
                <w:szCs w:val="22"/>
              </w:rPr>
            </w:pPr>
            <w:r w:rsidRPr="00AF4CCB">
              <w:rPr>
                <w:rFonts w:asciiTheme="minorHAnsi" w:hAnsiTheme="minorHAnsi" w:cstheme="minorHAnsi"/>
                <w:b/>
                <w:iCs/>
                <w:szCs w:val="22"/>
              </w:rPr>
              <w:t>Generation of data repository</w:t>
            </w:r>
            <w:r w:rsidR="002019F4" w:rsidRPr="00AF4CCB">
              <w:rPr>
                <w:rFonts w:asciiTheme="minorHAnsi" w:hAnsiTheme="minorHAnsi" w:cstheme="minorHAnsi"/>
                <w:b/>
                <w:iCs/>
                <w:szCs w:val="22"/>
              </w:rPr>
              <w:t xml:space="preserve"> (Partner 2</w:t>
            </w:r>
            <w:r w:rsidR="00A722E1" w:rsidRPr="00AF4CCB">
              <w:rPr>
                <w:rFonts w:asciiTheme="minorHAnsi" w:hAnsiTheme="minorHAnsi" w:cstheme="minorHAnsi"/>
                <w:b/>
                <w:iCs/>
                <w:szCs w:val="22"/>
              </w:rPr>
              <w:t>;</w:t>
            </w:r>
            <w:r w:rsidR="002019F4" w:rsidRPr="00AF4CCB">
              <w:rPr>
                <w:rFonts w:asciiTheme="minorHAnsi" w:hAnsiTheme="minorHAnsi" w:cstheme="minorHAnsi"/>
                <w:b/>
                <w:iCs/>
                <w:szCs w:val="22"/>
              </w:rPr>
              <w:t xml:space="preserve"> month 31-36)</w:t>
            </w:r>
          </w:p>
          <w:p w14:paraId="40ED51A2" w14:textId="541079EB" w:rsidR="00BC40E0" w:rsidRPr="00E468A8" w:rsidRDefault="002B30AE" w:rsidP="00DC416F">
            <w:pPr>
              <w:widowControl w:val="0"/>
              <w:spacing w:before="0" w:after="0"/>
              <w:jc w:val="both"/>
              <w:rPr>
                <w:rFonts w:asciiTheme="minorHAnsi" w:hAnsiTheme="minorHAnsi" w:cstheme="minorHAnsi"/>
                <w:iCs/>
                <w:szCs w:val="22"/>
              </w:rPr>
            </w:pPr>
            <w:r w:rsidRPr="00AF4CCB">
              <w:rPr>
                <w:rFonts w:asciiTheme="minorHAnsi" w:hAnsiTheme="minorHAnsi" w:cstheme="minorHAnsi"/>
                <w:iCs/>
                <w:szCs w:val="22"/>
              </w:rPr>
              <w:t xml:space="preserve">The proposed project will focus on treatment </w:t>
            </w:r>
            <w:r w:rsidR="002E1963" w:rsidRPr="00AF4CCB">
              <w:rPr>
                <w:rFonts w:asciiTheme="minorHAnsi" w:hAnsiTheme="minorHAnsi" w:cstheme="minorHAnsi"/>
                <w:iCs/>
                <w:szCs w:val="22"/>
              </w:rPr>
              <w:t>response,</w:t>
            </w:r>
            <w:r w:rsidRPr="00AF4CCB">
              <w:rPr>
                <w:rFonts w:asciiTheme="minorHAnsi" w:hAnsiTheme="minorHAnsi" w:cstheme="minorHAnsi"/>
                <w:iCs/>
                <w:szCs w:val="22"/>
              </w:rPr>
              <w:t xml:space="preserve"> but side effects will be documented as well</w:t>
            </w:r>
            <w:r w:rsidR="00C847F0" w:rsidRPr="00AF4CCB">
              <w:rPr>
                <w:rFonts w:asciiTheme="minorHAnsi" w:hAnsiTheme="minorHAnsi" w:cstheme="minorHAnsi"/>
                <w:iCs/>
                <w:szCs w:val="22"/>
              </w:rPr>
              <w:t xml:space="preserve"> and can be addressed in future studies by consortium members or other </w:t>
            </w:r>
            <w:r w:rsidR="00F048C2" w:rsidRPr="00AF4CCB">
              <w:rPr>
                <w:rFonts w:asciiTheme="minorHAnsi" w:hAnsiTheme="minorHAnsi" w:cstheme="minorHAnsi"/>
                <w:iCs/>
                <w:szCs w:val="22"/>
              </w:rPr>
              <w:t xml:space="preserve">research groups. To facilitate follow-up studies and the inclusion of the generated data in large collaborative studies </w:t>
            </w:r>
            <w:r w:rsidR="00F048C2" w:rsidRPr="00AF4CCB">
              <w:rPr>
                <w:rFonts w:asciiTheme="minorHAnsi" w:hAnsiTheme="minorHAnsi" w:cstheme="minorHAnsi"/>
                <w:i/>
                <w:iCs/>
                <w:szCs w:val="22"/>
              </w:rPr>
              <w:t>Partner 2</w:t>
            </w:r>
            <w:r w:rsidR="00F048C2" w:rsidRPr="00AF4CCB">
              <w:rPr>
                <w:rFonts w:asciiTheme="minorHAnsi" w:hAnsiTheme="minorHAnsi" w:cstheme="minorHAnsi"/>
                <w:iCs/>
                <w:szCs w:val="22"/>
              </w:rPr>
              <w:t xml:space="preserve"> will setup a data repository </w:t>
            </w:r>
            <w:r w:rsidR="005733E4">
              <w:rPr>
                <w:rFonts w:asciiTheme="minorHAnsi" w:hAnsiTheme="minorHAnsi" w:cstheme="minorHAnsi"/>
                <w:iCs/>
                <w:szCs w:val="22"/>
              </w:rPr>
              <w:t>that</w:t>
            </w:r>
            <w:r w:rsidR="00F048C2" w:rsidRPr="00AF4CCB">
              <w:rPr>
                <w:rFonts w:asciiTheme="minorHAnsi" w:hAnsiTheme="minorHAnsi" w:cstheme="minorHAnsi"/>
                <w:iCs/>
                <w:szCs w:val="22"/>
              </w:rPr>
              <w:t xml:space="preserve"> </w:t>
            </w:r>
            <w:r w:rsidR="005733E4">
              <w:rPr>
                <w:rFonts w:asciiTheme="minorHAnsi" w:hAnsiTheme="minorHAnsi" w:cstheme="minorHAnsi"/>
                <w:iCs/>
                <w:szCs w:val="22"/>
              </w:rPr>
              <w:t>will be integrated within the ‘</w:t>
            </w:r>
            <w:r w:rsidR="005733E4" w:rsidRPr="000C703E">
              <w:rPr>
                <w:rFonts w:asciiTheme="minorHAnsi" w:hAnsiTheme="minorHAnsi" w:cstheme="minorHAnsi"/>
                <w:iCs/>
                <w:szCs w:val="22"/>
              </w:rPr>
              <w:t>epilepsy data ecosystem</w:t>
            </w:r>
            <w:r w:rsidR="005733E4">
              <w:rPr>
                <w:rFonts w:asciiTheme="minorHAnsi" w:hAnsiTheme="minorHAnsi" w:cstheme="minorHAnsi"/>
                <w:iCs/>
                <w:szCs w:val="22"/>
              </w:rPr>
              <w:t>’</w:t>
            </w:r>
            <w:r w:rsidR="005733E4" w:rsidRPr="000C703E">
              <w:rPr>
                <w:rFonts w:asciiTheme="minorHAnsi" w:hAnsiTheme="minorHAnsi" w:cstheme="minorHAnsi"/>
                <w:iCs/>
                <w:szCs w:val="22"/>
              </w:rPr>
              <w:t xml:space="preserve"> implemented by the </w:t>
            </w:r>
            <w:proofErr w:type="spellStart"/>
            <w:r w:rsidR="005733E4" w:rsidRPr="000C703E">
              <w:rPr>
                <w:rFonts w:asciiTheme="minorHAnsi" w:hAnsiTheme="minorHAnsi" w:cstheme="minorHAnsi"/>
                <w:iCs/>
                <w:szCs w:val="22"/>
              </w:rPr>
              <w:t>EpiXchange</w:t>
            </w:r>
            <w:proofErr w:type="spellEnd"/>
            <w:r w:rsidR="005733E4" w:rsidRPr="000C703E">
              <w:rPr>
                <w:rFonts w:asciiTheme="minorHAnsi" w:hAnsiTheme="minorHAnsi" w:cstheme="minorHAnsi"/>
                <w:iCs/>
                <w:szCs w:val="22"/>
              </w:rPr>
              <w:t xml:space="preserve"> initiative</w:t>
            </w:r>
            <w:r w:rsidR="005733E4">
              <w:rPr>
                <w:rFonts w:asciiTheme="minorHAnsi" w:hAnsiTheme="minorHAnsi" w:cstheme="minorHAnsi"/>
                <w:iCs/>
                <w:szCs w:val="22"/>
              </w:rPr>
              <w:t xml:space="preserve"> before the end of this proposal</w:t>
            </w:r>
            <w:r w:rsidR="005733E4" w:rsidRPr="000C703E">
              <w:rPr>
                <w:rFonts w:asciiTheme="minorHAnsi" w:hAnsiTheme="minorHAnsi" w:cstheme="minorHAnsi"/>
                <w:iCs/>
                <w:szCs w:val="22"/>
              </w:rPr>
              <w:t>.</w:t>
            </w:r>
            <w:r w:rsidR="005733E4">
              <w:rPr>
                <w:rFonts w:asciiTheme="minorHAnsi" w:hAnsiTheme="minorHAnsi" w:cstheme="minorHAnsi"/>
                <w:iCs/>
                <w:szCs w:val="22"/>
              </w:rPr>
              <w:t xml:space="preserve"> </w:t>
            </w:r>
            <w:r w:rsidR="000E37B8" w:rsidRPr="00AF4CCB">
              <w:rPr>
                <w:rFonts w:asciiTheme="minorHAnsi" w:hAnsiTheme="minorHAnsi" w:cstheme="minorHAnsi"/>
                <w:iCs/>
                <w:szCs w:val="22"/>
              </w:rPr>
              <w:t>The data repository will include the phenotypic information on treatment outcome and epilepsy, biomarker data as well as exome, raw EEG and raw MRI data. Access to other research groups will be granted upon request.</w:t>
            </w:r>
          </w:p>
          <w:p w14:paraId="6B618A2B" w14:textId="77777777" w:rsidR="00454673" w:rsidRPr="00E468A8" w:rsidRDefault="00E24ECB" w:rsidP="00E24ECB">
            <w:pPr>
              <w:widowControl w:val="0"/>
              <w:spacing w:before="240" w:after="120"/>
              <w:jc w:val="both"/>
              <w:rPr>
                <w:rFonts w:asciiTheme="minorHAnsi" w:hAnsiTheme="minorHAnsi" w:cstheme="minorHAnsi"/>
                <w:b/>
                <w:i/>
                <w:iCs/>
                <w:szCs w:val="22"/>
                <w:u w:val="single"/>
              </w:rPr>
            </w:pPr>
            <w:r w:rsidRPr="00E468A8">
              <w:rPr>
                <w:rFonts w:asciiTheme="minorHAnsi" w:hAnsiTheme="minorHAnsi" w:cstheme="minorHAnsi"/>
                <w:b/>
                <w:i/>
                <w:iCs/>
                <w:szCs w:val="22"/>
                <w:u w:val="single"/>
              </w:rPr>
              <w:t>Work</w:t>
            </w:r>
            <w:r w:rsidR="004F305B" w:rsidRPr="00E468A8">
              <w:rPr>
                <w:rFonts w:asciiTheme="minorHAnsi" w:hAnsiTheme="minorHAnsi" w:cstheme="minorHAnsi"/>
                <w:b/>
                <w:i/>
                <w:iCs/>
                <w:szCs w:val="22"/>
                <w:u w:val="single"/>
              </w:rPr>
              <w:t xml:space="preserve"> P</w:t>
            </w:r>
            <w:r w:rsidRPr="00E468A8">
              <w:rPr>
                <w:rFonts w:asciiTheme="minorHAnsi" w:hAnsiTheme="minorHAnsi" w:cstheme="minorHAnsi"/>
                <w:b/>
                <w:i/>
                <w:iCs/>
                <w:szCs w:val="22"/>
                <w:u w:val="single"/>
              </w:rPr>
              <w:t>ackage</w:t>
            </w:r>
            <w:r w:rsidR="00DC416F" w:rsidRPr="00E468A8">
              <w:rPr>
                <w:rFonts w:asciiTheme="minorHAnsi" w:hAnsiTheme="minorHAnsi" w:cstheme="minorHAnsi"/>
                <w:b/>
                <w:i/>
                <w:iCs/>
                <w:szCs w:val="22"/>
                <w:u w:val="single"/>
              </w:rPr>
              <w:t xml:space="preserve"> 4 with </w:t>
            </w:r>
            <w:r w:rsidR="004F305B" w:rsidRPr="00E468A8">
              <w:rPr>
                <w:rFonts w:asciiTheme="minorHAnsi" w:hAnsiTheme="minorHAnsi" w:cstheme="minorHAnsi"/>
                <w:b/>
                <w:i/>
                <w:iCs/>
                <w:szCs w:val="22"/>
                <w:u w:val="single"/>
              </w:rPr>
              <w:t>A</w:t>
            </w:r>
            <w:r w:rsidR="00DC416F" w:rsidRPr="00E468A8">
              <w:rPr>
                <w:rFonts w:asciiTheme="minorHAnsi" w:hAnsiTheme="minorHAnsi" w:cstheme="minorHAnsi"/>
                <w:b/>
                <w:i/>
                <w:iCs/>
                <w:szCs w:val="22"/>
                <w:u w:val="single"/>
              </w:rPr>
              <w:t>im 4</w:t>
            </w:r>
            <w:r w:rsidRPr="00E468A8">
              <w:rPr>
                <w:rFonts w:asciiTheme="minorHAnsi" w:hAnsiTheme="minorHAnsi" w:cstheme="minorHAnsi"/>
                <w:b/>
                <w:i/>
                <w:iCs/>
                <w:szCs w:val="22"/>
                <w:u w:val="single"/>
              </w:rPr>
              <w:t xml:space="preserve">: </w:t>
            </w:r>
            <w:r w:rsidR="00DC416F" w:rsidRPr="00E468A8">
              <w:rPr>
                <w:rFonts w:asciiTheme="minorHAnsi" w:hAnsiTheme="minorHAnsi" w:cstheme="minorHAnsi"/>
                <w:b/>
                <w:i/>
                <w:iCs/>
                <w:szCs w:val="22"/>
                <w:u w:val="single"/>
              </w:rPr>
              <w:t>Evaluation of the decision support tools in an independent cohort [P</w:t>
            </w:r>
            <w:r w:rsidRPr="00E468A8">
              <w:rPr>
                <w:rFonts w:asciiTheme="minorHAnsi" w:hAnsiTheme="minorHAnsi" w:cstheme="minorHAnsi"/>
                <w:b/>
                <w:i/>
                <w:iCs/>
                <w:szCs w:val="22"/>
                <w:u w:val="single"/>
              </w:rPr>
              <w:t xml:space="preserve">artners </w:t>
            </w:r>
            <w:r w:rsidR="00DC416F" w:rsidRPr="00E468A8">
              <w:rPr>
                <w:rFonts w:asciiTheme="minorHAnsi" w:hAnsiTheme="minorHAnsi" w:cstheme="minorHAnsi"/>
                <w:b/>
                <w:i/>
                <w:iCs/>
                <w:szCs w:val="22"/>
                <w:u w:val="single"/>
              </w:rPr>
              <w:t xml:space="preserve">1, 2, </w:t>
            </w:r>
            <w:r w:rsidRPr="00E468A8">
              <w:rPr>
                <w:rFonts w:asciiTheme="minorHAnsi" w:hAnsiTheme="minorHAnsi" w:cstheme="minorHAnsi"/>
                <w:b/>
                <w:i/>
                <w:iCs/>
                <w:szCs w:val="22"/>
                <w:u w:val="single"/>
              </w:rPr>
              <w:t>4</w:t>
            </w:r>
            <w:r w:rsidR="00DC416F" w:rsidRPr="00E468A8">
              <w:rPr>
                <w:rFonts w:asciiTheme="minorHAnsi" w:hAnsiTheme="minorHAnsi" w:cstheme="minorHAnsi"/>
                <w:b/>
                <w:i/>
                <w:iCs/>
                <w:szCs w:val="22"/>
                <w:u w:val="single"/>
              </w:rPr>
              <w:t>, 5</w:t>
            </w:r>
            <w:r w:rsidRPr="00E468A8">
              <w:rPr>
                <w:rFonts w:asciiTheme="minorHAnsi" w:hAnsiTheme="minorHAnsi" w:cstheme="minorHAnsi"/>
                <w:b/>
                <w:i/>
                <w:iCs/>
                <w:szCs w:val="22"/>
                <w:u w:val="single"/>
              </w:rPr>
              <w:t>, 6</w:t>
            </w:r>
            <w:r w:rsidR="00DC416F" w:rsidRPr="00E468A8">
              <w:rPr>
                <w:rFonts w:asciiTheme="minorHAnsi" w:hAnsiTheme="minorHAnsi" w:cstheme="minorHAnsi"/>
                <w:b/>
                <w:i/>
                <w:iCs/>
                <w:szCs w:val="22"/>
                <w:u w:val="single"/>
              </w:rPr>
              <w:t>]</w:t>
            </w:r>
          </w:p>
          <w:p w14:paraId="17FE770E" w14:textId="77777777" w:rsidR="00610F60" w:rsidRPr="00E468A8" w:rsidRDefault="00610F60" w:rsidP="00610F60">
            <w:pPr>
              <w:widowControl w:val="0"/>
              <w:spacing w:before="120" w:after="120"/>
              <w:jc w:val="both"/>
              <w:rPr>
                <w:rFonts w:asciiTheme="minorHAnsi" w:hAnsiTheme="minorHAnsi" w:cstheme="minorHAnsi"/>
                <w:b/>
                <w:iCs/>
                <w:szCs w:val="22"/>
              </w:rPr>
            </w:pPr>
            <w:r w:rsidRPr="00E468A8">
              <w:rPr>
                <w:rFonts w:asciiTheme="minorHAnsi" w:hAnsiTheme="minorHAnsi" w:cstheme="minorHAnsi"/>
                <w:b/>
                <w:iCs/>
                <w:szCs w:val="22"/>
              </w:rPr>
              <w:t>Patient selection and recruitment</w:t>
            </w:r>
            <w:r w:rsidR="000A1955" w:rsidRPr="00E468A8">
              <w:rPr>
                <w:rFonts w:asciiTheme="minorHAnsi" w:hAnsiTheme="minorHAnsi" w:cstheme="minorHAnsi"/>
                <w:b/>
                <w:iCs/>
                <w:szCs w:val="22"/>
              </w:rPr>
              <w:t xml:space="preserve"> (Partner</w:t>
            </w:r>
            <w:r w:rsidR="004F3C8F" w:rsidRPr="00E468A8">
              <w:rPr>
                <w:rFonts w:asciiTheme="minorHAnsi" w:hAnsiTheme="minorHAnsi" w:cstheme="minorHAnsi"/>
                <w:b/>
                <w:iCs/>
                <w:szCs w:val="22"/>
              </w:rPr>
              <w:t>s</w:t>
            </w:r>
            <w:r w:rsidR="000A1955" w:rsidRPr="00E468A8">
              <w:rPr>
                <w:rFonts w:asciiTheme="minorHAnsi" w:hAnsiTheme="minorHAnsi" w:cstheme="minorHAnsi"/>
                <w:b/>
                <w:iCs/>
                <w:szCs w:val="22"/>
              </w:rPr>
              <w:t xml:space="preserve"> 1</w:t>
            </w:r>
            <w:r w:rsidR="004F3C8F" w:rsidRPr="00E468A8">
              <w:rPr>
                <w:rFonts w:asciiTheme="minorHAnsi" w:hAnsiTheme="minorHAnsi" w:cstheme="minorHAnsi"/>
                <w:b/>
                <w:iCs/>
                <w:szCs w:val="22"/>
              </w:rPr>
              <w:t xml:space="preserve"> and 2</w:t>
            </w:r>
            <w:r w:rsidR="00A722E1" w:rsidRPr="00E468A8">
              <w:rPr>
                <w:rFonts w:asciiTheme="minorHAnsi" w:hAnsiTheme="minorHAnsi" w:cstheme="minorHAnsi"/>
                <w:b/>
                <w:iCs/>
                <w:szCs w:val="22"/>
              </w:rPr>
              <w:t>;</w:t>
            </w:r>
            <w:r w:rsidR="000A1955" w:rsidRPr="00E468A8">
              <w:rPr>
                <w:rFonts w:asciiTheme="minorHAnsi" w:hAnsiTheme="minorHAnsi" w:cstheme="minorHAnsi"/>
                <w:b/>
                <w:iCs/>
                <w:szCs w:val="22"/>
              </w:rPr>
              <w:t xml:space="preserve"> month 1-24)</w:t>
            </w:r>
          </w:p>
          <w:p w14:paraId="182A0910" w14:textId="60F93760" w:rsidR="00323EC0" w:rsidRPr="00523B6B" w:rsidRDefault="00323EC0" w:rsidP="00610F60">
            <w:pPr>
              <w:widowControl w:val="0"/>
              <w:spacing w:before="0" w:after="0"/>
              <w:jc w:val="both"/>
              <w:rPr>
                <w:rFonts w:asciiTheme="minorHAnsi" w:hAnsiTheme="minorHAnsi" w:cstheme="minorHAnsi"/>
                <w:iCs/>
                <w:szCs w:val="22"/>
              </w:rPr>
            </w:pPr>
            <w:r w:rsidRPr="00E468A8">
              <w:rPr>
                <w:rFonts w:asciiTheme="minorHAnsi" w:hAnsiTheme="minorHAnsi" w:cstheme="minorHAnsi"/>
                <w:iCs/>
                <w:szCs w:val="22"/>
              </w:rPr>
              <w:t>The Comprehensive Epilepsy Program in Ca</w:t>
            </w:r>
            <w:r w:rsidRPr="00633DE2">
              <w:rPr>
                <w:rFonts w:asciiTheme="minorHAnsi" w:hAnsiTheme="minorHAnsi" w:cstheme="minorHAnsi"/>
                <w:iCs/>
                <w:szCs w:val="22"/>
              </w:rPr>
              <w:t xml:space="preserve">lgary maintains a database </w:t>
            </w:r>
            <w:r w:rsidR="00AE5301" w:rsidRPr="00633DE2">
              <w:rPr>
                <w:rFonts w:asciiTheme="minorHAnsi" w:hAnsiTheme="minorHAnsi" w:cstheme="minorHAnsi"/>
                <w:iCs/>
                <w:szCs w:val="22"/>
              </w:rPr>
              <w:t>that</w:t>
            </w:r>
            <w:r w:rsidRPr="00633DE2">
              <w:rPr>
                <w:rFonts w:asciiTheme="minorHAnsi" w:hAnsiTheme="minorHAnsi" w:cstheme="minorHAnsi"/>
                <w:iCs/>
                <w:szCs w:val="22"/>
              </w:rPr>
              <w:t xml:space="preserve"> includes </w:t>
            </w:r>
            <w:r w:rsidR="00AE5301" w:rsidRPr="00633DE2">
              <w:rPr>
                <w:rFonts w:asciiTheme="minorHAnsi" w:hAnsiTheme="minorHAnsi" w:cstheme="minorHAnsi"/>
                <w:iCs/>
                <w:szCs w:val="22"/>
              </w:rPr>
              <w:t xml:space="preserve">detailed information on every clinical visit of almost 6000 patients. </w:t>
            </w:r>
            <w:r w:rsidR="00EA62BB">
              <w:rPr>
                <w:rFonts w:asciiTheme="minorHAnsi" w:hAnsiTheme="minorHAnsi" w:cstheme="minorHAnsi"/>
                <w:iCs/>
                <w:szCs w:val="22"/>
              </w:rPr>
              <w:t>Patients are asked to provide consent to be contacted for future research studies at their first visit to the CEP clinics. To date, a total of 4494 p</w:t>
            </w:r>
            <w:r w:rsidR="000C2594">
              <w:rPr>
                <w:rFonts w:asciiTheme="minorHAnsi" w:hAnsiTheme="minorHAnsi" w:cstheme="minorHAnsi"/>
                <w:iCs/>
                <w:szCs w:val="22"/>
              </w:rPr>
              <w:t xml:space="preserve">atients </w:t>
            </w:r>
            <w:r w:rsidR="00D245BD">
              <w:rPr>
                <w:rFonts w:asciiTheme="minorHAnsi" w:hAnsiTheme="minorHAnsi" w:cstheme="minorHAnsi"/>
                <w:iCs/>
                <w:szCs w:val="22"/>
              </w:rPr>
              <w:t xml:space="preserve">(75%) </w:t>
            </w:r>
            <w:r w:rsidR="00EA62BB">
              <w:rPr>
                <w:rFonts w:asciiTheme="minorHAnsi" w:hAnsiTheme="minorHAnsi" w:cstheme="minorHAnsi"/>
                <w:iCs/>
                <w:szCs w:val="22"/>
              </w:rPr>
              <w:t xml:space="preserve">have </w:t>
            </w:r>
            <w:r w:rsidR="00C60B84">
              <w:rPr>
                <w:rFonts w:asciiTheme="minorHAnsi" w:hAnsiTheme="minorHAnsi" w:cstheme="minorHAnsi"/>
                <w:iCs/>
                <w:szCs w:val="22"/>
              </w:rPr>
              <w:t>expressed their interest and provided consent</w:t>
            </w:r>
            <w:r w:rsidR="000A6440">
              <w:rPr>
                <w:rFonts w:asciiTheme="minorHAnsi" w:hAnsiTheme="minorHAnsi" w:cstheme="minorHAnsi"/>
                <w:iCs/>
                <w:szCs w:val="22"/>
              </w:rPr>
              <w:t>.</w:t>
            </w:r>
            <w:r w:rsidR="00EA62BB">
              <w:rPr>
                <w:rFonts w:asciiTheme="minorHAnsi" w:hAnsiTheme="minorHAnsi" w:cstheme="minorHAnsi"/>
                <w:iCs/>
                <w:szCs w:val="22"/>
              </w:rPr>
              <w:t xml:space="preserve"> </w:t>
            </w:r>
            <w:r w:rsidR="00AE5301" w:rsidRPr="001932AF">
              <w:rPr>
                <w:rFonts w:asciiTheme="minorHAnsi" w:hAnsiTheme="minorHAnsi" w:cstheme="minorHAnsi"/>
                <w:iCs/>
                <w:szCs w:val="22"/>
              </w:rPr>
              <w:t xml:space="preserve">The database is hosted by the Clinical Research Unit at </w:t>
            </w:r>
            <w:r w:rsidR="00AE5301" w:rsidRPr="001932AF">
              <w:rPr>
                <w:rFonts w:asciiTheme="minorHAnsi" w:hAnsiTheme="minorHAnsi" w:cstheme="minorHAnsi"/>
                <w:i/>
                <w:iCs/>
                <w:szCs w:val="22"/>
              </w:rPr>
              <w:t>Partner 1</w:t>
            </w:r>
            <w:r w:rsidR="00AE5301" w:rsidRPr="001932AF">
              <w:rPr>
                <w:rFonts w:asciiTheme="minorHAnsi" w:hAnsiTheme="minorHAnsi" w:cstheme="minorHAnsi"/>
                <w:iCs/>
                <w:szCs w:val="22"/>
              </w:rPr>
              <w:t xml:space="preserve"> and </w:t>
            </w:r>
            <w:r w:rsidR="00AE5301" w:rsidRPr="001932AF">
              <w:rPr>
                <w:rFonts w:asciiTheme="minorHAnsi" w:hAnsiTheme="minorHAnsi" w:cstheme="minorHAnsi"/>
                <w:i/>
                <w:iCs/>
                <w:szCs w:val="22"/>
              </w:rPr>
              <w:t>2</w:t>
            </w:r>
            <w:r w:rsidR="00AE5301" w:rsidRPr="004112F8">
              <w:rPr>
                <w:rFonts w:asciiTheme="minorHAnsi" w:hAnsiTheme="minorHAnsi" w:cstheme="minorHAnsi"/>
                <w:iCs/>
                <w:szCs w:val="22"/>
              </w:rPr>
              <w:t xml:space="preserve">’s institution and includes information on </w:t>
            </w:r>
            <w:r w:rsidR="004F3C8F" w:rsidRPr="004112F8">
              <w:rPr>
                <w:rFonts w:asciiTheme="minorHAnsi" w:hAnsiTheme="minorHAnsi" w:cstheme="minorHAnsi"/>
                <w:iCs/>
                <w:szCs w:val="22"/>
              </w:rPr>
              <w:t xml:space="preserve">antiepileptic </w:t>
            </w:r>
            <w:r w:rsidRPr="004112F8">
              <w:rPr>
                <w:rFonts w:asciiTheme="minorHAnsi" w:hAnsiTheme="minorHAnsi" w:cstheme="minorHAnsi"/>
                <w:iCs/>
                <w:szCs w:val="22"/>
              </w:rPr>
              <w:t>drug dosage and seizure frequency</w:t>
            </w:r>
            <w:r w:rsidR="00AE5301" w:rsidRPr="00523B6B">
              <w:rPr>
                <w:rFonts w:asciiTheme="minorHAnsi" w:hAnsiTheme="minorHAnsi" w:cstheme="minorHAnsi"/>
                <w:iCs/>
                <w:szCs w:val="22"/>
              </w:rPr>
              <w:t>.</w:t>
            </w:r>
            <w:r w:rsidR="004F3C8F" w:rsidRPr="00523B6B">
              <w:rPr>
                <w:rFonts w:asciiTheme="minorHAnsi" w:hAnsiTheme="minorHAnsi" w:cstheme="minorHAnsi"/>
                <w:iCs/>
                <w:szCs w:val="22"/>
              </w:rPr>
              <w:t xml:space="preserve"> Based on this information, the effect of the different AEDs on seizure frequency can be objectively quantified.</w:t>
            </w:r>
          </w:p>
          <w:p w14:paraId="1FAA6E66" w14:textId="10E62E43" w:rsidR="00154CD7" w:rsidRPr="004116FA" w:rsidRDefault="00610F60" w:rsidP="00610F60">
            <w:pPr>
              <w:widowControl w:val="0"/>
              <w:spacing w:before="0" w:after="0"/>
              <w:jc w:val="both"/>
              <w:rPr>
                <w:rFonts w:asciiTheme="minorHAnsi" w:hAnsiTheme="minorHAnsi" w:cstheme="minorHAnsi"/>
                <w:iCs/>
                <w:szCs w:val="22"/>
              </w:rPr>
            </w:pPr>
            <w:r w:rsidRPr="00523B6B">
              <w:rPr>
                <w:rFonts w:asciiTheme="minorHAnsi" w:hAnsiTheme="minorHAnsi" w:cstheme="minorHAnsi"/>
                <w:i/>
                <w:iCs/>
                <w:szCs w:val="22"/>
              </w:rPr>
              <w:t>Partners 1</w:t>
            </w:r>
            <w:r w:rsidRPr="00523B6B">
              <w:rPr>
                <w:rFonts w:asciiTheme="minorHAnsi" w:hAnsiTheme="minorHAnsi" w:cstheme="minorHAnsi"/>
                <w:iCs/>
                <w:szCs w:val="22"/>
              </w:rPr>
              <w:t xml:space="preserve"> and </w:t>
            </w:r>
            <w:r w:rsidRPr="00523B6B">
              <w:rPr>
                <w:rFonts w:asciiTheme="minorHAnsi" w:hAnsiTheme="minorHAnsi" w:cstheme="minorHAnsi"/>
                <w:i/>
                <w:iCs/>
                <w:szCs w:val="22"/>
              </w:rPr>
              <w:t>2</w:t>
            </w:r>
            <w:r w:rsidRPr="00523B6B">
              <w:rPr>
                <w:rFonts w:asciiTheme="minorHAnsi" w:hAnsiTheme="minorHAnsi" w:cstheme="minorHAnsi"/>
                <w:iCs/>
                <w:szCs w:val="22"/>
              </w:rPr>
              <w:t xml:space="preserve"> will query th</w:t>
            </w:r>
            <w:r w:rsidR="004F3C8F" w:rsidRPr="00523B6B">
              <w:rPr>
                <w:rFonts w:asciiTheme="minorHAnsi" w:hAnsiTheme="minorHAnsi" w:cstheme="minorHAnsi"/>
                <w:iCs/>
                <w:szCs w:val="22"/>
              </w:rPr>
              <w:t xml:space="preserve">is database to identify those patients </w:t>
            </w:r>
            <w:r w:rsidR="008F6688" w:rsidRPr="00523B6B">
              <w:rPr>
                <w:rFonts w:asciiTheme="minorHAnsi" w:hAnsiTheme="minorHAnsi" w:cstheme="minorHAnsi"/>
                <w:iCs/>
                <w:szCs w:val="22"/>
              </w:rPr>
              <w:t>who</w:t>
            </w:r>
            <w:r w:rsidR="004F3C8F" w:rsidRPr="00523B6B">
              <w:rPr>
                <w:rFonts w:asciiTheme="minorHAnsi" w:hAnsiTheme="minorHAnsi" w:cstheme="minorHAnsi"/>
                <w:iCs/>
                <w:szCs w:val="22"/>
              </w:rPr>
              <w:t xml:space="preserve"> responded to either CBZ, VPA, LCM or LEV but failed at least one other of these drugs. </w:t>
            </w:r>
            <w:r w:rsidR="00154CD7" w:rsidRPr="00523B6B">
              <w:rPr>
                <w:rFonts w:asciiTheme="minorHAnsi" w:hAnsiTheme="minorHAnsi" w:cstheme="minorHAnsi"/>
                <w:iCs/>
                <w:szCs w:val="22"/>
              </w:rPr>
              <w:t>For each drug 25 patients with a positive response will be recruited. Priority will be given to those patients who showed an excellent response to one drug (seizure freedom) but</w:t>
            </w:r>
            <w:r w:rsidR="00154CD7" w:rsidRPr="004116FA">
              <w:rPr>
                <w:rFonts w:asciiTheme="minorHAnsi" w:hAnsiTheme="minorHAnsi" w:cstheme="minorHAnsi"/>
                <w:iCs/>
                <w:szCs w:val="22"/>
              </w:rPr>
              <w:t xml:space="preserve"> failed all </w:t>
            </w:r>
            <w:r w:rsidR="008F6688" w:rsidRPr="004116FA">
              <w:rPr>
                <w:rFonts w:asciiTheme="minorHAnsi" w:hAnsiTheme="minorHAnsi" w:cstheme="minorHAnsi"/>
                <w:iCs/>
                <w:szCs w:val="22"/>
              </w:rPr>
              <w:t xml:space="preserve">as many as possible </w:t>
            </w:r>
            <w:r w:rsidR="00154CD7" w:rsidRPr="004116FA">
              <w:rPr>
                <w:rFonts w:asciiTheme="minorHAnsi" w:hAnsiTheme="minorHAnsi" w:cstheme="minorHAnsi"/>
                <w:iCs/>
                <w:szCs w:val="22"/>
              </w:rPr>
              <w:t xml:space="preserve">of the </w:t>
            </w:r>
            <w:r w:rsidR="008F6688" w:rsidRPr="004116FA">
              <w:rPr>
                <w:rFonts w:asciiTheme="minorHAnsi" w:hAnsiTheme="minorHAnsi" w:cstheme="minorHAnsi"/>
                <w:iCs/>
                <w:szCs w:val="22"/>
              </w:rPr>
              <w:t xml:space="preserve">other </w:t>
            </w:r>
            <w:r w:rsidR="00154CD7" w:rsidRPr="004116FA">
              <w:rPr>
                <w:rFonts w:asciiTheme="minorHAnsi" w:hAnsiTheme="minorHAnsi" w:cstheme="minorHAnsi"/>
                <w:iCs/>
                <w:szCs w:val="22"/>
              </w:rPr>
              <w:t xml:space="preserve">selected drugs. </w:t>
            </w:r>
            <w:r w:rsidR="00D6185E" w:rsidRPr="004116FA">
              <w:rPr>
                <w:rFonts w:asciiTheme="minorHAnsi" w:hAnsiTheme="minorHAnsi" w:cstheme="minorHAnsi"/>
                <w:iCs/>
                <w:szCs w:val="22"/>
              </w:rPr>
              <w:t xml:space="preserve">As patients with outcome data to </w:t>
            </w:r>
            <w:r w:rsidR="00154CD7" w:rsidRPr="004116FA">
              <w:rPr>
                <w:rFonts w:asciiTheme="minorHAnsi" w:hAnsiTheme="minorHAnsi" w:cstheme="minorHAnsi"/>
                <w:iCs/>
                <w:szCs w:val="22"/>
              </w:rPr>
              <w:t xml:space="preserve">all 4 </w:t>
            </w:r>
            <w:r w:rsidR="008F6688" w:rsidRPr="004116FA">
              <w:rPr>
                <w:rFonts w:asciiTheme="minorHAnsi" w:hAnsiTheme="minorHAnsi" w:cstheme="minorHAnsi"/>
                <w:iCs/>
                <w:szCs w:val="22"/>
              </w:rPr>
              <w:t xml:space="preserve">selected </w:t>
            </w:r>
            <w:r w:rsidR="00154CD7" w:rsidRPr="004116FA">
              <w:rPr>
                <w:rFonts w:asciiTheme="minorHAnsi" w:hAnsiTheme="minorHAnsi" w:cstheme="minorHAnsi"/>
                <w:iCs/>
                <w:szCs w:val="22"/>
              </w:rPr>
              <w:t>drugs</w:t>
            </w:r>
            <w:r w:rsidR="00D6185E" w:rsidRPr="004116FA">
              <w:rPr>
                <w:rFonts w:asciiTheme="minorHAnsi" w:hAnsiTheme="minorHAnsi" w:cstheme="minorHAnsi"/>
                <w:iCs/>
                <w:szCs w:val="22"/>
              </w:rPr>
              <w:t xml:space="preserve"> will be rare</w:t>
            </w:r>
            <w:r w:rsidR="008F6688" w:rsidRPr="004116FA">
              <w:rPr>
                <w:rFonts w:asciiTheme="minorHAnsi" w:hAnsiTheme="minorHAnsi" w:cstheme="minorHAnsi"/>
                <w:iCs/>
                <w:szCs w:val="22"/>
              </w:rPr>
              <w:t xml:space="preserve">, we </w:t>
            </w:r>
            <w:r w:rsidR="00D6185E" w:rsidRPr="004116FA">
              <w:rPr>
                <w:rFonts w:asciiTheme="minorHAnsi" w:hAnsiTheme="minorHAnsi" w:cstheme="minorHAnsi"/>
                <w:iCs/>
                <w:szCs w:val="22"/>
              </w:rPr>
              <w:t>stipulate as the minimum requirement for inclusion that outcome data on two antiepileptic drugs is available with response to one and no response to the other drug.</w:t>
            </w:r>
            <w:r w:rsidR="00722330" w:rsidRPr="004116FA">
              <w:rPr>
                <w:rFonts w:asciiTheme="minorHAnsi" w:hAnsiTheme="minorHAnsi" w:cstheme="minorHAnsi"/>
                <w:iCs/>
                <w:szCs w:val="22"/>
              </w:rPr>
              <w:t xml:space="preserve"> As an EEG is routinely done in epilepsy patients raw EEG data will be available for all patients. Patients with available raw MRI data will be </w:t>
            </w:r>
            <w:r w:rsidR="00D8418C">
              <w:rPr>
                <w:rFonts w:asciiTheme="minorHAnsi" w:hAnsiTheme="minorHAnsi" w:cstheme="minorHAnsi"/>
                <w:iCs/>
                <w:szCs w:val="22"/>
              </w:rPr>
              <w:t>prioritise</w:t>
            </w:r>
            <w:r w:rsidR="00722330" w:rsidRPr="004116FA">
              <w:rPr>
                <w:rFonts w:asciiTheme="minorHAnsi" w:hAnsiTheme="minorHAnsi" w:cstheme="minorHAnsi"/>
                <w:iCs/>
                <w:szCs w:val="22"/>
              </w:rPr>
              <w:t xml:space="preserve">d as well. </w:t>
            </w:r>
          </w:p>
          <w:p w14:paraId="685A12BF" w14:textId="398A5D04" w:rsidR="009E6605" w:rsidRPr="004E703A" w:rsidRDefault="002A2A5E" w:rsidP="009E6605">
            <w:pPr>
              <w:widowControl w:val="0"/>
              <w:spacing w:before="0" w:after="0"/>
              <w:jc w:val="both"/>
              <w:rPr>
                <w:rFonts w:asciiTheme="minorHAnsi" w:hAnsiTheme="minorHAnsi" w:cstheme="minorHAnsi"/>
                <w:iCs/>
                <w:szCs w:val="22"/>
              </w:rPr>
            </w:pPr>
            <w:r w:rsidRPr="004116FA">
              <w:rPr>
                <w:rFonts w:asciiTheme="minorHAnsi" w:hAnsiTheme="minorHAnsi" w:cstheme="minorHAnsi"/>
                <w:iCs/>
                <w:szCs w:val="22"/>
              </w:rPr>
              <w:t xml:space="preserve">The selected patients will be contacted and asked for participation in the study. Ethics for big data analysis including genetic as well as raw EEG and MRI data has already been approved by the local Institutional Review Board in Calgary. After providing written informed consent </w:t>
            </w:r>
            <w:r w:rsidR="00717ECA" w:rsidRPr="004E703A">
              <w:rPr>
                <w:rFonts w:asciiTheme="minorHAnsi" w:hAnsiTheme="minorHAnsi" w:cstheme="minorHAnsi"/>
                <w:iCs/>
                <w:szCs w:val="22"/>
              </w:rPr>
              <w:t xml:space="preserve">the phenotypic </w:t>
            </w:r>
            <w:r w:rsidR="009E6605" w:rsidRPr="004E703A">
              <w:rPr>
                <w:rFonts w:asciiTheme="minorHAnsi" w:hAnsiTheme="minorHAnsi" w:cstheme="minorHAnsi"/>
                <w:iCs/>
                <w:szCs w:val="22"/>
              </w:rPr>
              <w:t>data</w:t>
            </w:r>
            <w:r w:rsidR="00717ECA" w:rsidRPr="004E703A">
              <w:rPr>
                <w:rFonts w:asciiTheme="minorHAnsi" w:hAnsiTheme="minorHAnsi" w:cstheme="minorHAnsi"/>
                <w:iCs/>
                <w:szCs w:val="22"/>
              </w:rPr>
              <w:t xml:space="preserve"> of these patients will be obtained and </w:t>
            </w:r>
            <w:r w:rsidR="009E6605" w:rsidRPr="004E703A">
              <w:rPr>
                <w:rFonts w:asciiTheme="minorHAnsi" w:hAnsiTheme="minorHAnsi" w:cstheme="minorHAnsi"/>
                <w:iCs/>
                <w:szCs w:val="22"/>
              </w:rPr>
              <w:t xml:space="preserve">documented using the </w:t>
            </w:r>
            <w:r w:rsidR="00D8418C">
              <w:rPr>
                <w:rFonts w:asciiTheme="minorHAnsi" w:hAnsiTheme="minorHAnsi" w:cstheme="minorHAnsi"/>
                <w:iCs/>
                <w:szCs w:val="22"/>
              </w:rPr>
              <w:t>standardise</w:t>
            </w:r>
            <w:r w:rsidR="009E6605" w:rsidRPr="004E703A">
              <w:rPr>
                <w:rFonts w:asciiTheme="minorHAnsi" w:hAnsiTheme="minorHAnsi" w:cstheme="minorHAnsi"/>
                <w:iCs/>
                <w:szCs w:val="22"/>
              </w:rPr>
              <w:t xml:space="preserve">d CRFs of the </w:t>
            </w:r>
            <w:proofErr w:type="spellStart"/>
            <w:r w:rsidR="009E6605" w:rsidRPr="004E703A">
              <w:rPr>
                <w:rFonts w:asciiTheme="minorHAnsi" w:hAnsiTheme="minorHAnsi" w:cstheme="minorHAnsi"/>
                <w:iCs/>
                <w:szCs w:val="22"/>
              </w:rPr>
              <w:t>EpiPGX</w:t>
            </w:r>
            <w:proofErr w:type="spellEnd"/>
            <w:r w:rsidR="009E6605" w:rsidRPr="004E703A">
              <w:rPr>
                <w:rFonts w:asciiTheme="minorHAnsi" w:hAnsiTheme="minorHAnsi" w:cstheme="minorHAnsi"/>
                <w:iCs/>
                <w:szCs w:val="22"/>
              </w:rPr>
              <w:t xml:space="preserve"> consortium and Epi25 collaborative. In addition, </w:t>
            </w:r>
            <w:r w:rsidRPr="004E703A">
              <w:rPr>
                <w:rFonts w:asciiTheme="minorHAnsi" w:hAnsiTheme="minorHAnsi" w:cstheme="minorHAnsi"/>
                <w:iCs/>
                <w:szCs w:val="22"/>
              </w:rPr>
              <w:t xml:space="preserve">peripheral blood samples of the patients will be </w:t>
            </w:r>
            <w:r w:rsidR="00D368B8" w:rsidRPr="004E703A">
              <w:rPr>
                <w:rFonts w:asciiTheme="minorHAnsi" w:hAnsiTheme="minorHAnsi" w:cstheme="minorHAnsi"/>
                <w:iCs/>
                <w:szCs w:val="22"/>
              </w:rPr>
              <w:t>obtained,</w:t>
            </w:r>
            <w:r w:rsidRPr="004E703A">
              <w:rPr>
                <w:rFonts w:asciiTheme="minorHAnsi" w:hAnsiTheme="minorHAnsi" w:cstheme="minorHAnsi"/>
                <w:iCs/>
                <w:szCs w:val="22"/>
              </w:rPr>
              <w:t xml:space="preserve"> and genomic DNA will be extracted using standard protocols.</w:t>
            </w:r>
            <w:r w:rsidR="00717ECA" w:rsidRPr="004E703A">
              <w:rPr>
                <w:rFonts w:asciiTheme="minorHAnsi" w:hAnsiTheme="minorHAnsi" w:cstheme="minorHAnsi"/>
                <w:iCs/>
                <w:szCs w:val="22"/>
              </w:rPr>
              <w:t xml:space="preserve"> </w:t>
            </w:r>
            <w:r w:rsidR="009E6605" w:rsidRPr="004E703A">
              <w:rPr>
                <w:rFonts w:asciiTheme="minorHAnsi" w:hAnsiTheme="minorHAnsi" w:cstheme="minorHAnsi"/>
                <w:iCs/>
                <w:szCs w:val="22"/>
              </w:rPr>
              <w:t>Integration of raw EEG and MRI data is already established in Calgary.</w:t>
            </w:r>
          </w:p>
          <w:p w14:paraId="628E2577" w14:textId="77777777" w:rsidR="00610F60" w:rsidRPr="004E703A" w:rsidRDefault="00610F60" w:rsidP="00610F60">
            <w:pPr>
              <w:widowControl w:val="0"/>
              <w:spacing w:before="120" w:after="120"/>
              <w:jc w:val="both"/>
              <w:rPr>
                <w:rFonts w:asciiTheme="minorHAnsi" w:hAnsiTheme="minorHAnsi" w:cstheme="minorHAnsi"/>
                <w:b/>
                <w:iCs/>
                <w:szCs w:val="22"/>
              </w:rPr>
            </w:pPr>
            <w:r w:rsidRPr="004E703A">
              <w:rPr>
                <w:rFonts w:asciiTheme="minorHAnsi" w:hAnsiTheme="minorHAnsi" w:cstheme="minorHAnsi"/>
                <w:b/>
                <w:iCs/>
                <w:szCs w:val="22"/>
              </w:rPr>
              <w:t>Exome sequencing</w:t>
            </w:r>
            <w:r w:rsidR="008A59A2" w:rsidRPr="004E703A">
              <w:rPr>
                <w:rFonts w:asciiTheme="minorHAnsi" w:hAnsiTheme="minorHAnsi" w:cstheme="minorHAnsi"/>
                <w:b/>
                <w:iCs/>
                <w:szCs w:val="22"/>
              </w:rPr>
              <w:t xml:space="preserve"> (Partner 1</w:t>
            </w:r>
            <w:r w:rsidR="00A722E1" w:rsidRPr="004E703A">
              <w:rPr>
                <w:rFonts w:asciiTheme="minorHAnsi" w:hAnsiTheme="minorHAnsi" w:cstheme="minorHAnsi"/>
                <w:b/>
                <w:iCs/>
                <w:szCs w:val="22"/>
              </w:rPr>
              <w:t>;</w:t>
            </w:r>
            <w:r w:rsidR="008A59A2" w:rsidRPr="004E703A">
              <w:rPr>
                <w:rFonts w:asciiTheme="minorHAnsi" w:hAnsiTheme="minorHAnsi" w:cstheme="minorHAnsi"/>
                <w:b/>
                <w:iCs/>
                <w:szCs w:val="22"/>
              </w:rPr>
              <w:t xml:space="preserve"> month 25-30)</w:t>
            </w:r>
          </w:p>
          <w:p w14:paraId="02403EA5" w14:textId="09B2203A" w:rsidR="00610F60" w:rsidRPr="00E468A8" w:rsidRDefault="005A1EDC" w:rsidP="00610F60">
            <w:pPr>
              <w:widowControl w:val="0"/>
              <w:spacing w:before="0" w:after="0"/>
              <w:jc w:val="both"/>
              <w:rPr>
                <w:rFonts w:asciiTheme="minorHAnsi" w:hAnsiTheme="minorHAnsi" w:cstheme="minorHAnsi"/>
                <w:iCs/>
                <w:szCs w:val="22"/>
              </w:rPr>
            </w:pPr>
            <w:r w:rsidRPr="00FD2BE6">
              <w:rPr>
                <w:rFonts w:asciiTheme="minorHAnsi" w:hAnsiTheme="minorHAnsi" w:cstheme="minorHAnsi"/>
                <w:iCs/>
                <w:szCs w:val="22"/>
              </w:rPr>
              <w:t xml:space="preserve">Exome sequencing will be performed at the Centre for Health Genomics and Informatics (core facility, Alberta Children’s Hospital Research Institute, University of Calgary) using genomic </w:t>
            </w:r>
            <w:r w:rsidR="003621A4" w:rsidRPr="00FD2BE6">
              <w:rPr>
                <w:rFonts w:asciiTheme="minorHAnsi" w:hAnsiTheme="minorHAnsi" w:cstheme="minorHAnsi"/>
                <w:iCs/>
                <w:szCs w:val="22"/>
              </w:rPr>
              <w:t xml:space="preserve">DNA of the </w:t>
            </w:r>
            <w:r w:rsidRPr="00E468A8">
              <w:rPr>
                <w:rFonts w:asciiTheme="minorHAnsi" w:hAnsiTheme="minorHAnsi" w:cstheme="minorHAnsi"/>
                <w:iCs/>
                <w:szCs w:val="22"/>
              </w:rPr>
              <w:t xml:space="preserve">100 selected </w:t>
            </w:r>
            <w:r w:rsidR="00CD2914" w:rsidRPr="00E468A8">
              <w:rPr>
                <w:rFonts w:asciiTheme="minorHAnsi" w:hAnsiTheme="minorHAnsi" w:cstheme="minorHAnsi"/>
                <w:iCs/>
                <w:szCs w:val="22"/>
              </w:rPr>
              <w:t>patients</w:t>
            </w:r>
            <w:r w:rsidRPr="00E468A8">
              <w:rPr>
                <w:rFonts w:asciiTheme="minorHAnsi" w:hAnsiTheme="minorHAnsi" w:cstheme="minorHAnsi"/>
                <w:iCs/>
                <w:szCs w:val="22"/>
              </w:rPr>
              <w:t xml:space="preserve"> (25 for each</w:t>
            </w:r>
            <w:r w:rsidR="00E35FF3" w:rsidRPr="00E468A8">
              <w:rPr>
                <w:rFonts w:asciiTheme="minorHAnsi" w:hAnsiTheme="minorHAnsi" w:cstheme="minorHAnsi"/>
                <w:iCs/>
                <w:szCs w:val="22"/>
              </w:rPr>
              <w:t xml:space="preserve"> selected</w:t>
            </w:r>
            <w:r w:rsidRPr="00E468A8">
              <w:rPr>
                <w:rFonts w:asciiTheme="minorHAnsi" w:hAnsiTheme="minorHAnsi" w:cstheme="minorHAnsi"/>
                <w:iCs/>
                <w:szCs w:val="22"/>
              </w:rPr>
              <w:t xml:space="preserve"> antiepileptic drug). </w:t>
            </w:r>
            <w:r w:rsidR="00AE423A" w:rsidRPr="00E468A8">
              <w:rPr>
                <w:rFonts w:asciiTheme="minorHAnsi" w:hAnsiTheme="minorHAnsi" w:cstheme="minorHAnsi"/>
                <w:iCs/>
                <w:szCs w:val="22"/>
              </w:rPr>
              <w:t>Sequencing reads will be aligned to the reference genome and variants will be called using the Genome Analysis Toolkit (GATK).</w:t>
            </w:r>
          </w:p>
          <w:p w14:paraId="75AFEF71" w14:textId="77777777" w:rsidR="00610F60" w:rsidRPr="00E468A8" w:rsidRDefault="00610F60" w:rsidP="00610F60">
            <w:pPr>
              <w:widowControl w:val="0"/>
              <w:spacing w:before="120" w:after="120"/>
              <w:jc w:val="both"/>
              <w:rPr>
                <w:rFonts w:asciiTheme="minorHAnsi" w:hAnsiTheme="minorHAnsi" w:cstheme="minorHAnsi"/>
                <w:b/>
                <w:iCs/>
                <w:szCs w:val="22"/>
              </w:rPr>
            </w:pPr>
            <w:r w:rsidRPr="00E468A8">
              <w:rPr>
                <w:rFonts w:asciiTheme="minorHAnsi" w:hAnsiTheme="minorHAnsi" w:cstheme="minorHAnsi"/>
                <w:b/>
                <w:iCs/>
                <w:szCs w:val="22"/>
              </w:rPr>
              <w:t>Decision-support tool evaluation</w:t>
            </w:r>
            <w:r w:rsidR="008A59A2" w:rsidRPr="00E468A8">
              <w:rPr>
                <w:rFonts w:asciiTheme="minorHAnsi" w:hAnsiTheme="minorHAnsi" w:cstheme="minorHAnsi"/>
                <w:b/>
                <w:iCs/>
                <w:szCs w:val="22"/>
              </w:rPr>
              <w:t xml:space="preserve"> (Partners 1</w:t>
            </w:r>
            <w:r w:rsidR="00A722E1" w:rsidRPr="00E468A8">
              <w:rPr>
                <w:rFonts w:asciiTheme="minorHAnsi" w:hAnsiTheme="minorHAnsi" w:cstheme="minorHAnsi"/>
                <w:b/>
                <w:iCs/>
                <w:szCs w:val="22"/>
              </w:rPr>
              <w:t xml:space="preserve"> and</w:t>
            </w:r>
            <w:r w:rsidR="008A59A2" w:rsidRPr="00E468A8">
              <w:rPr>
                <w:rFonts w:asciiTheme="minorHAnsi" w:hAnsiTheme="minorHAnsi" w:cstheme="minorHAnsi"/>
                <w:b/>
                <w:iCs/>
                <w:szCs w:val="22"/>
              </w:rPr>
              <w:t xml:space="preserve"> 2</w:t>
            </w:r>
            <w:r w:rsidR="00A722E1" w:rsidRPr="00E468A8">
              <w:rPr>
                <w:rFonts w:asciiTheme="minorHAnsi" w:hAnsiTheme="minorHAnsi" w:cstheme="minorHAnsi"/>
                <w:b/>
                <w:iCs/>
                <w:szCs w:val="22"/>
              </w:rPr>
              <w:t>;</w:t>
            </w:r>
            <w:r w:rsidR="008A59A2" w:rsidRPr="00E468A8">
              <w:rPr>
                <w:rFonts w:asciiTheme="minorHAnsi" w:hAnsiTheme="minorHAnsi" w:cstheme="minorHAnsi"/>
                <w:b/>
                <w:iCs/>
                <w:szCs w:val="22"/>
              </w:rPr>
              <w:t xml:space="preserve"> month 31-36)</w:t>
            </w:r>
          </w:p>
          <w:p w14:paraId="7981C865" w14:textId="4F481F47" w:rsidR="00610F60" w:rsidRPr="001932AF" w:rsidRDefault="005060F7" w:rsidP="00610F60">
            <w:pPr>
              <w:widowControl w:val="0"/>
              <w:spacing w:before="0" w:after="0"/>
              <w:jc w:val="both"/>
              <w:rPr>
                <w:rFonts w:asciiTheme="minorHAnsi" w:hAnsiTheme="minorHAnsi" w:cstheme="minorHAnsi"/>
                <w:iCs/>
                <w:szCs w:val="22"/>
              </w:rPr>
            </w:pPr>
            <w:r w:rsidRPr="00767145">
              <w:rPr>
                <w:rFonts w:asciiTheme="minorHAnsi" w:hAnsiTheme="minorHAnsi" w:cstheme="minorHAnsi"/>
                <w:iCs/>
                <w:szCs w:val="22"/>
              </w:rPr>
              <w:t xml:space="preserve">The different versions A, B and C of the decision support tool will </w:t>
            </w:r>
            <w:r w:rsidR="00AD6F30" w:rsidRPr="00767145">
              <w:rPr>
                <w:rFonts w:asciiTheme="minorHAnsi" w:hAnsiTheme="minorHAnsi" w:cstheme="minorHAnsi"/>
                <w:iCs/>
                <w:szCs w:val="22"/>
              </w:rPr>
              <w:t xml:space="preserve">be </w:t>
            </w:r>
            <w:r w:rsidRPr="00767145">
              <w:rPr>
                <w:rFonts w:asciiTheme="minorHAnsi" w:hAnsiTheme="minorHAnsi" w:cstheme="minorHAnsi"/>
                <w:iCs/>
                <w:szCs w:val="22"/>
              </w:rPr>
              <w:t xml:space="preserve">used </w:t>
            </w:r>
            <w:r w:rsidR="00E55D4E" w:rsidRPr="00767145">
              <w:rPr>
                <w:rFonts w:asciiTheme="minorHAnsi" w:hAnsiTheme="minorHAnsi" w:cstheme="minorHAnsi"/>
                <w:iCs/>
                <w:szCs w:val="22"/>
              </w:rPr>
              <w:t>to calculate the likelihood of success for the selected AEDs in</w:t>
            </w:r>
            <w:r w:rsidRPr="00B343F3">
              <w:rPr>
                <w:rFonts w:asciiTheme="minorHAnsi" w:hAnsiTheme="minorHAnsi" w:cstheme="minorHAnsi"/>
                <w:iCs/>
                <w:szCs w:val="22"/>
              </w:rPr>
              <w:t xml:space="preserve"> each of the 100 patients based on the phenotypic information, exome sequencing data, available biomarker data as well as raw EEG and MRI data. </w:t>
            </w:r>
            <w:r w:rsidR="00610F60" w:rsidRPr="00B343F3">
              <w:rPr>
                <w:rFonts w:asciiTheme="minorHAnsi" w:hAnsiTheme="minorHAnsi" w:cstheme="minorHAnsi"/>
                <w:iCs/>
                <w:szCs w:val="22"/>
              </w:rPr>
              <w:t xml:space="preserve">Subsequently, </w:t>
            </w:r>
            <w:r w:rsidR="00E55D4E" w:rsidRPr="001932AF">
              <w:rPr>
                <w:rFonts w:asciiTheme="minorHAnsi" w:hAnsiTheme="minorHAnsi" w:cstheme="minorHAnsi"/>
                <w:iCs/>
                <w:szCs w:val="22"/>
              </w:rPr>
              <w:t>w</w:t>
            </w:r>
            <w:r w:rsidR="00610F60" w:rsidRPr="001932AF">
              <w:rPr>
                <w:rFonts w:asciiTheme="minorHAnsi" w:hAnsiTheme="minorHAnsi" w:cstheme="minorHAnsi"/>
                <w:iCs/>
                <w:szCs w:val="22"/>
              </w:rPr>
              <w:t xml:space="preserve">e will </w:t>
            </w:r>
            <w:r w:rsidR="00E55D4E" w:rsidRPr="001932AF">
              <w:rPr>
                <w:rFonts w:asciiTheme="minorHAnsi" w:hAnsiTheme="minorHAnsi" w:cstheme="minorHAnsi"/>
                <w:iCs/>
                <w:szCs w:val="22"/>
              </w:rPr>
              <w:t xml:space="preserve">calculate the correlation between the predicted ranking of the antiepileptic drugs </w:t>
            </w:r>
            <w:r w:rsidR="00913DC9" w:rsidRPr="001932AF">
              <w:rPr>
                <w:rFonts w:asciiTheme="minorHAnsi" w:hAnsiTheme="minorHAnsi" w:cstheme="minorHAnsi"/>
                <w:iCs/>
                <w:szCs w:val="22"/>
              </w:rPr>
              <w:t>by the</w:t>
            </w:r>
            <w:r w:rsidR="00FE6FD9" w:rsidRPr="001932AF">
              <w:rPr>
                <w:rFonts w:asciiTheme="minorHAnsi" w:hAnsiTheme="minorHAnsi" w:cstheme="minorHAnsi"/>
                <w:iCs/>
                <w:szCs w:val="22"/>
              </w:rPr>
              <w:t xml:space="preserve"> </w:t>
            </w:r>
            <w:r w:rsidR="00FE6FD9" w:rsidRPr="001932AF">
              <w:rPr>
                <w:rFonts w:asciiTheme="minorHAnsi" w:hAnsiTheme="minorHAnsi" w:cstheme="minorHAnsi"/>
                <w:iCs/>
                <w:szCs w:val="22"/>
              </w:rPr>
              <w:lastRenderedPageBreak/>
              <w:t>different versions of the</w:t>
            </w:r>
            <w:r w:rsidR="00913DC9" w:rsidRPr="001932AF">
              <w:rPr>
                <w:rFonts w:asciiTheme="minorHAnsi" w:hAnsiTheme="minorHAnsi" w:cstheme="minorHAnsi"/>
                <w:iCs/>
                <w:szCs w:val="22"/>
              </w:rPr>
              <w:t xml:space="preserve"> decision support tools </w:t>
            </w:r>
            <w:r w:rsidR="00E55D4E" w:rsidRPr="001932AF">
              <w:rPr>
                <w:rFonts w:asciiTheme="minorHAnsi" w:hAnsiTheme="minorHAnsi" w:cstheme="minorHAnsi"/>
                <w:iCs/>
                <w:szCs w:val="22"/>
              </w:rPr>
              <w:t xml:space="preserve">and the observed ranking </w:t>
            </w:r>
            <w:r w:rsidR="00610F60" w:rsidRPr="001932AF">
              <w:rPr>
                <w:rFonts w:asciiTheme="minorHAnsi" w:hAnsiTheme="minorHAnsi" w:cstheme="minorHAnsi"/>
                <w:iCs/>
                <w:szCs w:val="22"/>
              </w:rPr>
              <w:t>in the individual patient.</w:t>
            </w:r>
            <w:r w:rsidR="00FE6FD9" w:rsidRPr="001932AF">
              <w:rPr>
                <w:rFonts w:asciiTheme="minorHAnsi" w:hAnsiTheme="minorHAnsi" w:cstheme="minorHAnsi"/>
                <w:iCs/>
                <w:szCs w:val="22"/>
              </w:rPr>
              <w:t xml:space="preserve"> The decision support tool offering the best prediction will be selected.</w:t>
            </w:r>
          </w:p>
          <w:p w14:paraId="02F1D5B0" w14:textId="7F0BAD7C" w:rsidR="00610F60" w:rsidRPr="001932AF" w:rsidRDefault="00B1338E" w:rsidP="00610F60">
            <w:pPr>
              <w:widowControl w:val="0"/>
              <w:spacing w:before="120" w:after="120"/>
              <w:jc w:val="both"/>
              <w:rPr>
                <w:rFonts w:asciiTheme="minorHAnsi" w:hAnsiTheme="minorHAnsi" w:cstheme="minorHAnsi"/>
                <w:b/>
                <w:iCs/>
                <w:szCs w:val="22"/>
              </w:rPr>
            </w:pPr>
            <w:r w:rsidRPr="001932AF">
              <w:rPr>
                <w:rFonts w:asciiTheme="minorHAnsi" w:hAnsiTheme="minorHAnsi" w:cstheme="minorHAnsi"/>
                <w:b/>
                <w:iCs/>
                <w:szCs w:val="22"/>
              </w:rPr>
              <w:t>P</w:t>
            </w:r>
            <w:r w:rsidR="00610F60" w:rsidRPr="001932AF">
              <w:rPr>
                <w:rFonts w:asciiTheme="minorHAnsi" w:hAnsiTheme="minorHAnsi" w:cstheme="minorHAnsi"/>
                <w:b/>
                <w:iCs/>
                <w:szCs w:val="22"/>
              </w:rPr>
              <w:t>reparation</w:t>
            </w:r>
            <w:r w:rsidRPr="001932AF">
              <w:rPr>
                <w:rFonts w:asciiTheme="minorHAnsi" w:hAnsiTheme="minorHAnsi" w:cstheme="minorHAnsi"/>
                <w:b/>
                <w:iCs/>
                <w:szCs w:val="22"/>
              </w:rPr>
              <w:t xml:space="preserve"> of a multicentre </w:t>
            </w:r>
            <w:r w:rsidR="00D80190">
              <w:rPr>
                <w:rFonts w:asciiTheme="minorHAnsi" w:hAnsiTheme="minorHAnsi" w:cstheme="minorHAnsi"/>
                <w:b/>
                <w:iCs/>
                <w:szCs w:val="22"/>
              </w:rPr>
              <w:t>randomise</w:t>
            </w:r>
            <w:r w:rsidRPr="001932AF">
              <w:rPr>
                <w:rFonts w:asciiTheme="minorHAnsi" w:hAnsiTheme="minorHAnsi" w:cstheme="minorHAnsi"/>
                <w:b/>
                <w:iCs/>
                <w:szCs w:val="22"/>
              </w:rPr>
              <w:t>d controlled trial</w:t>
            </w:r>
            <w:r w:rsidR="008A59A2" w:rsidRPr="001932AF">
              <w:rPr>
                <w:rFonts w:asciiTheme="minorHAnsi" w:hAnsiTheme="minorHAnsi" w:cstheme="minorHAnsi"/>
                <w:b/>
                <w:iCs/>
                <w:szCs w:val="22"/>
              </w:rPr>
              <w:t xml:space="preserve"> (Partners 1, 4, 5</w:t>
            </w:r>
            <w:r w:rsidR="00A722E1" w:rsidRPr="001932AF">
              <w:rPr>
                <w:rFonts w:asciiTheme="minorHAnsi" w:hAnsiTheme="minorHAnsi" w:cstheme="minorHAnsi"/>
                <w:b/>
                <w:iCs/>
                <w:szCs w:val="22"/>
              </w:rPr>
              <w:t xml:space="preserve"> and</w:t>
            </w:r>
            <w:r w:rsidR="008A59A2" w:rsidRPr="001932AF">
              <w:rPr>
                <w:rFonts w:asciiTheme="minorHAnsi" w:hAnsiTheme="minorHAnsi" w:cstheme="minorHAnsi"/>
                <w:b/>
                <w:iCs/>
                <w:szCs w:val="22"/>
              </w:rPr>
              <w:t xml:space="preserve"> 6</w:t>
            </w:r>
            <w:r w:rsidR="00A722E1" w:rsidRPr="001932AF">
              <w:rPr>
                <w:rFonts w:asciiTheme="minorHAnsi" w:hAnsiTheme="minorHAnsi" w:cstheme="minorHAnsi"/>
                <w:b/>
                <w:iCs/>
                <w:szCs w:val="22"/>
              </w:rPr>
              <w:t>;</w:t>
            </w:r>
            <w:r w:rsidR="008A59A2" w:rsidRPr="001932AF">
              <w:rPr>
                <w:rFonts w:asciiTheme="minorHAnsi" w:hAnsiTheme="minorHAnsi" w:cstheme="minorHAnsi"/>
                <w:b/>
                <w:iCs/>
                <w:szCs w:val="22"/>
              </w:rPr>
              <w:t xml:space="preserve"> month 31-36)</w:t>
            </w:r>
          </w:p>
          <w:bookmarkEnd w:id="15"/>
          <w:p w14:paraId="129F7251" w14:textId="639B5C1E" w:rsidR="008632D2" w:rsidRPr="004116FA" w:rsidRDefault="00E40788" w:rsidP="00035CC1">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 xml:space="preserve">To implement the precision support tool in clinical practice it will be required to show the beneficial effect in a </w:t>
            </w:r>
            <w:r w:rsidR="00D80190">
              <w:rPr>
                <w:rFonts w:asciiTheme="minorHAnsi" w:hAnsiTheme="minorHAnsi" w:cstheme="minorHAnsi"/>
                <w:iCs/>
                <w:szCs w:val="22"/>
              </w:rPr>
              <w:t>randomise</w:t>
            </w:r>
            <w:r w:rsidRPr="001932AF">
              <w:rPr>
                <w:rFonts w:asciiTheme="minorHAnsi" w:hAnsiTheme="minorHAnsi" w:cstheme="minorHAnsi"/>
                <w:iCs/>
                <w:szCs w:val="22"/>
              </w:rPr>
              <w:t xml:space="preserve">d controlled trial. </w:t>
            </w:r>
            <w:r w:rsidR="00525451" w:rsidRPr="001932AF">
              <w:rPr>
                <w:rFonts w:asciiTheme="minorHAnsi" w:hAnsiTheme="minorHAnsi" w:cstheme="minorHAnsi"/>
                <w:iCs/>
                <w:szCs w:val="22"/>
              </w:rPr>
              <w:t>The implementation and conduction</w:t>
            </w:r>
            <w:r w:rsidRPr="001932AF">
              <w:rPr>
                <w:rFonts w:asciiTheme="minorHAnsi" w:hAnsiTheme="minorHAnsi" w:cstheme="minorHAnsi"/>
                <w:iCs/>
                <w:szCs w:val="22"/>
              </w:rPr>
              <w:t xml:space="preserve"> </w:t>
            </w:r>
            <w:r w:rsidR="00525451" w:rsidRPr="001932AF">
              <w:rPr>
                <w:rFonts w:asciiTheme="minorHAnsi" w:hAnsiTheme="minorHAnsi" w:cstheme="minorHAnsi"/>
                <w:iCs/>
                <w:szCs w:val="22"/>
              </w:rPr>
              <w:t xml:space="preserve">of a </w:t>
            </w:r>
            <w:r w:rsidRPr="001932AF">
              <w:rPr>
                <w:rFonts w:asciiTheme="minorHAnsi" w:hAnsiTheme="minorHAnsi" w:cstheme="minorHAnsi"/>
                <w:iCs/>
                <w:szCs w:val="22"/>
              </w:rPr>
              <w:t xml:space="preserve">multicentre </w:t>
            </w:r>
            <w:r w:rsidR="00D80190">
              <w:rPr>
                <w:rFonts w:asciiTheme="minorHAnsi" w:hAnsiTheme="minorHAnsi" w:cstheme="minorHAnsi"/>
                <w:iCs/>
                <w:szCs w:val="22"/>
              </w:rPr>
              <w:t>randomise</w:t>
            </w:r>
            <w:r w:rsidRPr="001932AF">
              <w:rPr>
                <w:rFonts w:asciiTheme="minorHAnsi" w:hAnsiTheme="minorHAnsi" w:cstheme="minorHAnsi"/>
                <w:iCs/>
                <w:szCs w:val="22"/>
              </w:rPr>
              <w:t>d controlled study is beyond the scope of this application</w:t>
            </w:r>
            <w:r w:rsidR="008C6EDC" w:rsidRPr="001932AF">
              <w:rPr>
                <w:rFonts w:asciiTheme="minorHAnsi" w:hAnsiTheme="minorHAnsi" w:cstheme="minorHAnsi"/>
                <w:iCs/>
                <w:szCs w:val="22"/>
              </w:rPr>
              <w:t>. However,</w:t>
            </w:r>
            <w:r w:rsidR="008C6EDC" w:rsidRPr="001932AF">
              <w:rPr>
                <w:rFonts w:asciiTheme="minorHAnsi" w:hAnsiTheme="minorHAnsi" w:cstheme="minorHAnsi"/>
                <w:i/>
                <w:iCs/>
                <w:szCs w:val="22"/>
              </w:rPr>
              <w:t xml:space="preserve"> Partner</w:t>
            </w:r>
            <w:r w:rsidR="00035CC1" w:rsidRPr="001932AF">
              <w:rPr>
                <w:rFonts w:asciiTheme="minorHAnsi" w:hAnsiTheme="minorHAnsi" w:cstheme="minorHAnsi"/>
                <w:i/>
                <w:iCs/>
                <w:szCs w:val="22"/>
              </w:rPr>
              <w:t>s</w:t>
            </w:r>
            <w:r w:rsidR="008C6EDC" w:rsidRPr="001932AF">
              <w:rPr>
                <w:rFonts w:asciiTheme="minorHAnsi" w:hAnsiTheme="minorHAnsi" w:cstheme="minorHAnsi"/>
                <w:i/>
                <w:iCs/>
                <w:szCs w:val="22"/>
              </w:rPr>
              <w:t xml:space="preserve"> 1</w:t>
            </w:r>
            <w:r w:rsidR="008C6EDC" w:rsidRPr="001932AF">
              <w:rPr>
                <w:rFonts w:asciiTheme="minorHAnsi" w:hAnsiTheme="minorHAnsi" w:cstheme="minorHAnsi"/>
                <w:iCs/>
                <w:szCs w:val="22"/>
              </w:rPr>
              <w:t xml:space="preserve">, </w:t>
            </w:r>
            <w:r w:rsidR="008C6EDC" w:rsidRPr="004112F8">
              <w:rPr>
                <w:rFonts w:asciiTheme="minorHAnsi" w:hAnsiTheme="minorHAnsi" w:cstheme="minorHAnsi"/>
                <w:i/>
                <w:iCs/>
                <w:szCs w:val="22"/>
              </w:rPr>
              <w:t>4, 5</w:t>
            </w:r>
            <w:r w:rsidR="008C6EDC" w:rsidRPr="004112F8">
              <w:rPr>
                <w:rFonts w:asciiTheme="minorHAnsi" w:hAnsiTheme="minorHAnsi" w:cstheme="minorHAnsi"/>
                <w:iCs/>
                <w:szCs w:val="22"/>
              </w:rPr>
              <w:t xml:space="preserve"> and </w:t>
            </w:r>
            <w:r w:rsidR="008C6EDC" w:rsidRPr="004112F8">
              <w:rPr>
                <w:rFonts w:asciiTheme="minorHAnsi" w:hAnsiTheme="minorHAnsi" w:cstheme="minorHAnsi"/>
                <w:i/>
                <w:iCs/>
                <w:szCs w:val="22"/>
              </w:rPr>
              <w:t>6</w:t>
            </w:r>
            <w:r w:rsidR="008C6EDC" w:rsidRPr="004112F8">
              <w:rPr>
                <w:rFonts w:asciiTheme="minorHAnsi" w:hAnsiTheme="minorHAnsi" w:cstheme="minorHAnsi"/>
                <w:iCs/>
                <w:szCs w:val="22"/>
              </w:rPr>
              <w:t xml:space="preserve"> will design and prepare such a prospective multicentre </w:t>
            </w:r>
            <w:r w:rsidR="00D80190">
              <w:rPr>
                <w:rFonts w:asciiTheme="minorHAnsi" w:hAnsiTheme="minorHAnsi" w:cstheme="minorHAnsi"/>
                <w:iCs/>
                <w:szCs w:val="22"/>
              </w:rPr>
              <w:t>randomise</w:t>
            </w:r>
            <w:r w:rsidR="008C6EDC" w:rsidRPr="004112F8">
              <w:rPr>
                <w:rFonts w:asciiTheme="minorHAnsi" w:hAnsiTheme="minorHAnsi" w:cstheme="minorHAnsi"/>
                <w:iCs/>
                <w:szCs w:val="22"/>
              </w:rPr>
              <w:t xml:space="preserve">d controlled trial within this proposal based on the developed decision support tool and the information on effect size. The study will </w:t>
            </w:r>
            <w:r w:rsidR="00D80190">
              <w:rPr>
                <w:rFonts w:asciiTheme="minorHAnsi" w:hAnsiTheme="minorHAnsi" w:cstheme="minorHAnsi"/>
                <w:iCs/>
                <w:szCs w:val="22"/>
              </w:rPr>
              <w:t>randomise</w:t>
            </w:r>
            <w:r w:rsidR="008C6EDC" w:rsidRPr="004112F8">
              <w:rPr>
                <w:rFonts w:asciiTheme="minorHAnsi" w:hAnsiTheme="minorHAnsi" w:cstheme="minorHAnsi"/>
                <w:iCs/>
                <w:szCs w:val="22"/>
              </w:rPr>
              <w:t xml:space="preserve"> the probands to either standard care with trail-and-error-based selection of antiepileptic drugs or </w:t>
            </w:r>
            <w:r w:rsidR="00D80190">
              <w:rPr>
                <w:rFonts w:asciiTheme="minorHAnsi" w:hAnsiTheme="minorHAnsi" w:cstheme="minorHAnsi"/>
                <w:iCs/>
                <w:szCs w:val="22"/>
              </w:rPr>
              <w:t>personalised</w:t>
            </w:r>
            <w:r w:rsidR="008C6EDC" w:rsidRPr="004112F8">
              <w:rPr>
                <w:rFonts w:asciiTheme="minorHAnsi" w:hAnsiTheme="minorHAnsi" w:cstheme="minorHAnsi"/>
                <w:iCs/>
                <w:szCs w:val="22"/>
              </w:rPr>
              <w:t xml:space="preserve"> medicine treatment using </w:t>
            </w:r>
            <w:r w:rsidR="00035CC1" w:rsidRPr="004112F8">
              <w:rPr>
                <w:rFonts w:asciiTheme="minorHAnsi" w:hAnsiTheme="minorHAnsi" w:cstheme="minorHAnsi"/>
                <w:iCs/>
                <w:szCs w:val="22"/>
              </w:rPr>
              <w:t xml:space="preserve">the </w:t>
            </w:r>
            <w:r w:rsidR="008C6EDC" w:rsidRPr="004112F8">
              <w:rPr>
                <w:rFonts w:asciiTheme="minorHAnsi" w:hAnsiTheme="minorHAnsi" w:cstheme="minorHAnsi"/>
                <w:iCs/>
                <w:szCs w:val="22"/>
              </w:rPr>
              <w:t>decision support tool.</w:t>
            </w:r>
            <w:r w:rsidR="00775D0D" w:rsidRPr="00523B6B">
              <w:rPr>
                <w:rFonts w:asciiTheme="minorHAnsi" w:hAnsiTheme="minorHAnsi" w:cstheme="minorHAnsi"/>
                <w:iCs/>
                <w:szCs w:val="22"/>
              </w:rPr>
              <w:t xml:space="preserve"> Primary outcome parameter will be the time until 6 months seizure freedom is reached.</w:t>
            </w:r>
            <w:r w:rsidR="008C6EDC" w:rsidRPr="00523B6B">
              <w:rPr>
                <w:rFonts w:asciiTheme="minorHAnsi" w:hAnsiTheme="minorHAnsi" w:cstheme="minorHAnsi"/>
                <w:iCs/>
                <w:szCs w:val="22"/>
              </w:rPr>
              <w:t xml:space="preserve"> </w:t>
            </w:r>
            <w:r w:rsidR="00035CC1" w:rsidRPr="00523B6B">
              <w:rPr>
                <w:rFonts w:asciiTheme="minorHAnsi" w:hAnsiTheme="minorHAnsi" w:cstheme="minorHAnsi"/>
                <w:i/>
                <w:iCs/>
                <w:szCs w:val="22"/>
              </w:rPr>
              <w:t>Partners 1</w:t>
            </w:r>
            <w:r w:rsidR="00035CC1" w:rsidRPr="00523B6B">
              <w:rPr>
                <w:rFonts w:asciiTheme="minorHAnsi" w:hAnsiTheme="minorHAnsi" w:cstheme="minorHAnsi"/>
                <w:iCs/>
                <w:szCs w:val="22"/>
              </w:rPr>
              <w:t xml:space="preserve">, </w:t>
            </w:r>
            <w:r w:rsidR="00035CC1" w:rsidRPr="00523B6B">
              <w:rPr>
                <w:rFonts w:asciiTheme="minorHAnsi" w:hAnsiTheme="minorHAnsi" w:cstheme="minorHAnsi"/>
                <w:i/>
                <w:iCs/>
                <w:szCs w:val="22"/>
              </w:rPr>
              <w:t>4, 5</w:t>
            </w:r>
            <w:r w:rsidR="00035CC1" w:rsidRPr="00523B6B">
              <w:rPr>
                <w:rFonts w:asciiTheme="minorHAnsi" w:hAnsiTheme="minorHAnsi" w:cstheme="minorHAnsi"/>
                <w:iCs/>
                <w:szCs w:val="22"/>
              </w:rPr>
              <w:t xml:space="preserve"> and </w:t>
            </w:r>
            <w:r w:rsidR="00035CC1" w:rsidRPr="00523B6B">
              <w:rPr>
                <w:rFonts w:asciiTheme="minorHAnsi" w:hAnsiTheme="minorHAnsi" w:cstheme="minorHAnsi"/>
                <w:i/>
                <w:iCs/>
                <w:szCs w:val="22"/>
              </w:rPr>
              <w:t>6</w:t>
            </w:r>
            <w:r w:rsidR="00035CC1" w:rsidRPr="00523B6B">
              <w:rPr>
                <w:rFonts w:asciiTheme="minorHAnsi" w:hAnsiTheme="minorHAnsi" w:cstheme="minorHAnsi"/>
                <w:iCs/>
                <w:szCs w:val="22"/>
              </w:rPr>
              <w:t xml:space="preserve"> will also acquire industry support so that the </w:t>
            </w:r>
            <w:r w:rsidR="008C6EDC" w:rsidRPr="004116FA">
              <w:rPr>
                <w:rFonts w:asciiTheme="minorHAnsi" w:hAnsiTheme="minorHAnsi" w:cstheme="minorHAnsi"/>
                <w:iCs/>
                <w:szCs w:val="22"/>
              </w:rPr>
              <w:t xml:space="preserve">trial </w:t>
            </w:r>
            <w:r w:rsidR="00035CC1" w:rsidRPr="004116FA">
              <w:rPr>
                <w:rFonts w:asciiTheme="minorHAnsi" w:hAnsiTheme="minorHAnsi" w:cstheme="minorHAnsi"/>
                <w:iCs/>
                <w:szCs w:val="22"/>
              </w:rPr>
              <w:t>can</w:t>
            </w:r>
            <w:r w:rsidR="008C6EDC" w:rsidRPr="004116FA">
              <w:rPr>
                <w:rFonts w:asciiTheme="minorHAnsi" w:hAnsiTheme="minorHAnsi" w:cstheme="minorHAnsi"/>
                <w:iCs/>
                <w:szCs w:val="22"/>
              </w:rPr>
              <w:t xml:space="preserve"> be run as a follow-up study.</w:t>
            </w:r>
          </w:p>
          <w:p w14:paraId="09F15BCF" w14:textId="77777777" w:rsidR="001B297F" w:rsidRPr="004116FA" w:rsidRDefault="001B297F" w:rsidP="0094040A">
            <w:pPr>
              <w:widowControl w:val="0"/>
              <w:spacing w:before="240" w:after="120"/>
              <w:jc w:val="both"/>
              <w:rPr>
                <w:rFonts w:asciiTheme="minorHAnsi" w:hAnsiTheme="minorHAnsi" w:cstheme="minorHAnsi"/>
                <w:b/>
                <w:iCs/>
                <w:smallCaps/>
                <w:szCs w:val="22"/>
                <w:u w:val="single"/>
              </w:rPr>
            </w:pPr>
            <w:r w:rsidRPr="004116FA">
              <w:rPr>
                <w:rFonts w:asciiTheme="minorHAnsi" w:hAnsiTheme="minorHAnsi" w:cstheme="minorHAnsi"/>
                <w:b/>
                <w:iCs/>
                <w:smallCaps/>
                <w:szCs w:val="22"/>
                <w:u w:val="single"/>
              </w:rPr>
              <w:t>Project coordination and management</w:t>
            </w:r>
          </w:p>
          <w:p w14:paraId="0B5BB82B" w14:textId="77777777" w:rsidR="00354AD7" w:rsidRPr="00E468A8" w:rsidRDefault="00354AD7" w:rsidP="00035CC1">
            <w:pPr>
              <w:widowControl w:val="0"/>
              <w:spacing w:before="0" w:after="0"/>
              <w:jc w:val="both"/>
              <w:rPr>
                <w:rFonts w:asciiTheme="minorHAnsi" w:hAnsiTheme="minorHAnsi" w:cstheme="minorHAnsi"/>
                <w:iCs/>
                <w:szCs w:val="22"/>
              </w:rPr>
            </w:pPr>
            <w:r w:rsidRPr="004E703A">
              <w:rPr>
                <w:rFonts w:asciiTheme="minorHAnsi" w:hAnsiTheme="minorHAnsi" w:cstheme="minorHAnsi"/>
                <w:i/>
                <w:iCs/>
                <w:szCs w:val="22"/>
              </w:rPr>
              <w:t>Partner 1</w:t>
            </w:r>
            <w:r w:rsidRPr="004E703A">
              <w:rPr>
                <w:rFonts w:asciiTheme="minorHAnsi" w:hAnsiTheme="minorHAnsi" w:cstheme="minorHAnsi"/>
                <w:iCs/>
                <w:szCs w:val="22"/>
              </w:rPr>
              <w:t>, the coordinator, will be responsible for management</w:t>
            </w:r>
            <w:r w:rsidR="00B22CD1" w:rsidRPr="004E703A">
              <w:rPr>
                <w:rFonts w:asciiTheme="minorHAnsi" w:hAnsiTheme="minorHAnsi" w:cstheme="minorHAnsi"/>
                <w:iCs/>
                <w:szCs w:val="22"/>
              </w:rPr>
              <w:t xml:space="preserve">, </w:t>
            </w:r>
            <w:r w:rsidRPr="004E703A">
              <w:rPr>
                <w:rFonts w:asciiTheme="minorHAnsi" w:hAnsiTheme="minorHAnsi" w:cstheme="minorHAnsi"/>
                <w:iCs/>
                <w:szCs w:val="22"/>
              </w:rPr>
              <w:t xml:space="preserve">communication with ERA </w:t>
            </w:r>
            <w:proofErr w:type="spellStart"/>
            <w:r w:rsidRPr="004E703A">
              <w:rPr>
                <w:rFonts w:asciiTheme="minorHAnsi" w:hAnsiTheme="minorHAnsi" w:cstheme="minorHAnsi"/>
                <w:iCs/>
                <w:szCs w:val="22"/>
              </w:rPr>
              <w:t>PerMed</w:t>
            </w:r>
            <w:proofErr w:type="spellEnd"/>
            <w:r w:rsidRPr="004E703A">
              <w:rPr>
                <w:rFonts w:asciiTheme="minorHAnsi" w:hAnsiTheme="minorHAnsi" w:cstheme="minorHAnsi"/>
                <w:iCs/>
                <w:szCs w:val="22"/>
              </w:rPr>
              <w:t xml:space="preserve"> and stakeholders</w:t>
            </w:r>
            <w:r w:rsidR="00B22CD1" w:rsidRPr="004E703A">
              <w:rPr>
                <w:rFonts w:asciiTheme="minorHAnsi" w:hAnsiTheme="minorHAnsi" w:cstheme="minorHAnsi"/>
                <w:iCs/>
                <w:szCs w:val="22"/>
              </w:rPr>
              <w:t xml:space="preserve"> </w:t>
            </w:r>
            <w:r w:rsidR="005C298A" w:rsidRPr="004E703A">
              <w:rPr>
                <w:rFonts w:asciiTheme="minorHAnsi" w:hAnsiTheme="minorHAnsi" w:cstheme="minorHAnsi"/>
                <w:iCs/>
                <w:szCs w:val="22"/>
              </w:rPr>
              <w:t>as well as</w:t>
            </w:r>
            <w:r w:rsidR="00B22CD1" w:rsidRPr="004E703A">
              <w:rPr>
                <w:rFonts w:asciiTheme="minorHAnsi" w:hAnsiTheme="minorHAnsi" w:cstheme="minorHAnsi"/>
                <w:iCs/>
                <w:szCs w:val="22"/>
              </w:rPr>
              <w:t xml:space="preserve"> other external requests</w:t>
            </w:r>
            <w:r w:rsidRPr="004E703A">
              <w:rPr>
                <w:rFonts w:asciiTheme="minorHAnsi" w:hAnsiTheme="minorHAnsi" w:cstheme="minorHAnsi"/>
                <w:iCs/>
                <w:szCs w:val="22"/>
              </w:rPr>
              <w:t xml:space="preserve">. He will be supported by </w:t>
            </w:r>
            <w:r w:rsidRPr="004E703A">
              <w:rPr>
                <w:rFonts w:asciiTheme="minorHAnsi" w:hAnsiTheme="minorHAnsi" w:cstheme="minorHAnsi"/>
                <w:i/>
                <w:iCs/>
                <w:szCs w:val="22"/>
              </w:rPr>
              <w:t>Partners 2-6</w:t>
            </w:r>
            <w:r w:rsidRPr="004E703A">
              <w:rPr>
                <w:rFonts w:asciiTheme="minorHAnsi" w:hAnsiTheme="minorHAnsi" w:cstheme="minorHAnsi"/>
                <w:iCs/>
                <w:szCs w:val="22"/>
              </w:rPr>
              <w:t>, who are responsible for communication with their national funding agencies.</w:t>
            </w:r>
            <w:r w:rsidR="00EE40D3" w:rsidRPr="004E703A">
              <w:rPr>
                <w:rFonts w:asciiTheme="minorHAnsi" w:hAnsiTheme="minorHAnsi" w:cstheme="minorHAnsi"/>
                <w:iCs/>
                <w:szCs w:val="22"/>
              </w:rPr>
              <w:t xml:space="preserve"> </w:t>
            </w:r>
            <w:r w:rsidR="00403D06" w:rsidRPr="004E703A">
              <w:rPr>
                <w:rFonts w:asciiTheme="minorHAnsi" w:hAnsiTheme="minorHAnsi" w:cstheme="minorHAnsi"/>
                <w:iCs/>
                <w:szCs w:val="22"/>
              </w:rPr>
              <w:t>The steering committee will consist of all partners of the proposal and decide about requests for access to the data repository.</w:t>
            </w:r>
          </w:p>
          <w:p w14:paraId="58B5044A" w14:textId="77777777" w:rsidR="00E93EBA" w:rsidRPr="001932AF" w:rsidRDefault="00E93EBA" w:rsidP="00035CC1">
            <w:pPr>
              <w:widowControl w:val="0"/>
              <w:spacing w:before="0" w:after="0"/>
              <w:jc w:val="both"/>
              <w:rPr>
                <w:rFonts w:asciiTheme="minorHAnsi" w:hAnsiTheme="minorHAnsi" w:cstheme="minorHAnsi"/>
                <w:iCs/>
                <w:szCs w:val="22"/>
              </w:rPr>
            </w:pPr>
            <w:r w:rsidRPr="00E468A8">
              <w:rPr>
                <w:rFonts w:asciiTheme="minorHAnsi" w:hAnsiTheme="minorHAnsi" w:cstheme="minorHAnsi"/>
                <w:iCs/>
                <w:szCs w:val="22"/>
              </w:rPr>
              <w:t xml:space="preserve">A multinational advisory committee will provide </w:t>
            </w:r>
            <w:r w:rsidR="00B33981" w:rsidRPr="00E468A8">
              <w:rPr>
                <w:rFonts w:asciiTheme="minorHAnsi" w:hAnsiTheme="minorHAnsi" w:cstheme="minorHAnsi"/>
                <w:iCs/>
                <w:szCs w:val="22"/>
              </w:rPr>
              <w:t>advice</w:t>
            </w:r>
            <w:r w:rsidRPr="00E468A8">
              <w:rPr>
                <w:rFonts w:asciiTheme="minorHAnsi" w:hAnsiTheme="minorHAnsi" w:cstheme="minorHAnsi"/>
                <w:iCs/>
                <w:szCs w:val="22"/>
              </w:rPr>
              <w:t xml:space="preserve"> regarding research program, ethics and good governance. The advisory committee will meet every six months either associated with the yearly project meetings or via telephone conference. The advisory committee will consist of one patient representative from each participating country (Belgium, Canada, Finland, Germany) and three external researchers.</w:t>
            </w:r>
          </w:p>
          <w:p w14:paraId="33726D57" w14:textId="77777777" w:rsidR="00B22CD1" w:rsidRPr="004112F8" w:rsidRDefault="00B22CD1" w:rsidP="00035CC1">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 xml:space="preserve">Yearly project meetings will be held to facilitate the scientific exchange and coordination of research projects. Two of these will be held in Europe and one in Canada. </w:t>
            </w:r>
            <w:r w:rsidR="005C298A" w:rsidRPr="001932AF">
              <w:rPr>
                <w:rFonts w:asciiTheme="minorHAnsi" w:hAnsiTheme="minorHAnsi" w:cstheme="minorHAnsi"/>
                <w:iCs/>
                <w:szCs w:val="22"/>
              </w:rPr>
              <w:t>Stakeholders and patient representatives will be invited to these project meetings to ensure that the research program is well aligned with patient needs. Their suggestions will be incorporated in the research program whenever possible.</w:t>
            </w:r>
          </w:p>
          <w:p w14:paraId="47D97002" w14:textId="77777777" w:rsidR="004F14D2" w:rsidRPr="004112F8" w:rsidRDefault="004F14D2" w:rsidP="00035CC1">
            <w:pPr>
              <w:widowControl w:val="0"/>
              <w:spacing w:before="0" w:after="0"/>
              <w:jc w:val="both"/>
              <w:rPr>
                <w:rFonts w:asciiTheme="minorHAnsi" w:hAnsiTheme="minorHAnsi" w:cstheme="minorHAnsi"/>
                <w:iCs/>
                <w:szCs w:val="22"/>
              </w:rPr>
            </w:pPr>
            <w:r w:rsidRPr="004112F8">
              <w:rPr>
                <w:rFonts w:asciiTheme="minorHAnsi" w:hAnsiTheme="minorHAnsi" w:cstheme="minorHAnsi"/>
                <w:iCs/>
                <w:szCs w:val="22"/>
              </w:rPr>
              <w:t xml:space="preserve">The consortium will pay </w:t>
            </w:r>
            <w:proofErr w:type="gramStart"/>
            <w:r w:rsidRPr="004112F8">
              <w:rPr>
                <w:rFonts w:asciiTheme="minorHAnsi" w:hAnsiTheme="minorHAnsi" w:cstheme="minorHAnsi"/>
                <w:iCs/>
                <w:szCs w:val="22"/>
              </w:rPr>
              <w:t>particular attention</w:t>
            </w:r>
            <w:proofErr w:type="gramEnd"/>
            <w:r w:rsidRPr="004112F8">
              <w:rPr>
                <w:rFonts w:asciiTheme="minorHAnsi" w:hAnsiTheme="minorHAnsi" w:cstheme="minorHAnsi"/>
                <w:iCs/>
                <w:szCs w:val="22"/>
              </w:rPr>
              <w:t xml:space="preserve"> to an even gender distribution of research personnel and the advisory board. In addition, part-time positions will be offered to facilitate compatibility of family and research.</w:t>
            </w:r>
          </w:p>
          <w:p w14:paraId="7BAAC88D" w14:textId="77777777" w:rsidR="001B297F" w:rsidRPr="00523B6B" w:rsidRDefault="001B297F" w:rsidP="0094040A">
            <w:pPr>
              <w:widowControl w:val="0"/>
              <w:spacing w:before="240" w:after="120"/>
              <w:jc w:val="both"/>
              <w:rPr>
                <w:rFonts w:asciiTheme="minorHAnsi" w:hAnsiTheme="minorHAnsi" w:cstheme="minorHAnsi"/>
                <w:b/>
                <w:iCs/>
                <w:smallCaps/>
                <w:szCs w:val="22"/>
                <w:u w:val="single"/>
              </w:rPr>
            </w:pPr>
            <w:r w:rsidRPr="004112F8">
              <w:rPr>
                <w:rFonts w:asciiTheme="minorHAnsi" w:hAnsiTheme="minorHAnsi" w:cstheme="minorHAnsi"/>
                <w:b/>
                <w:iCs/>
                <w:smallCaps/>
                <w:szCs w:val="22"/>
                <w:u w:val="single"/>
              </w:rPr>
              <w:t>Innovation</w:t>
            </w:r>
            <w:r w:rsidR="006D48C4" w:rsidRPr="009860B2">
              <w:rPr>
                <w:rFonts w:asciiTheme="minorHAnsi" w:hAnsiTheme="minorHAnsi" w:cstheme="minorHAnsi"/>
                <w:b/>
                <w:iCs/>
                <w:smallCaps/>
                <w:szCs w:val="22"/>
                <w:u w:val="single"/>
              </w:rPr>
              <w:t xml:space="preserve"> and added value </w:t>
            </w:r>
            <w:r w:rsidR="006D48C4" w:rsidRPr="00523B6B">
              <w:rPr>
                <w:rFonts w:asciiTheme="minorHAnsi" w:hAnsiTheme="minorHAnsi" w:cstheme="minorHAnsi"/>
                <w:b/>
                <w:iCs/>
                <w:smallCaps/>
                <w:szCs w:val="22"/>
                <w:u w:val="single"/>
              </w:rPr>
              <w:t>of the proposed solutions to address a medical need compared to existing ones</w:t>
            </w:r>
          </w:p>
          <w:p w14:paraId="61DCC288" w14:textId="5083FE92" w:rsidR="001B297F" w:rsidRPr="004E703A" w:rsidRDefault="00C52F7A" w:rsidP="006D48C4">
            <w:pPr>
              <w:widowControl w:val="0"/>
              <w:spacing w:before="0" w:after="0"/>
              <w:jc w:val="both"/>
              <w:rPr>
                <w:rFonts w:asciiTheme="minorHAnsi" w:hAnsiTheme="minorHAnsi" w:cstheme="minorHAnsi"/>
                <w:iCs/>
                <w:szCs w:val="22"/>
              </w:rPr>
            </w:pPr>
            <w:r w:rsidRPr="00523B6B">
              <w:rPr>
                <w:rFonts w:asciiTheme="minorHAnsi" w:hAnsiTheme="minorHAnsi" w:cstheme="minorHAnsi"/>
                <w:iCs/>
                <w:szCs w:val="22"/>
              </w:rPr>
              <w:t xml:space="preserve">Antiepileptic drugs are the primary treatment of epilepsy. Although </w:t>
            </w:r>
            <w:proofErr w:type="gramStart"/>
            <w:r w:rsidRPr="00523B6B">
              <w:rPr>
                <w:rFonts w:asciiTheme="minorHAnsi" w:hAnsiTheme="minorHAnsi" w:cstheme="minorHAnsi"/>
                <w:iCs/>
                <w:szCs w:val="22"/>
              </w:rPr>
              <w:t>a large number of</w:t>
            </w:r>
            <w:proofErr w:type="gramEnd"/>
            <w:r w:rsidRPr="00523B6B">
              <w:rPr>
                <w:rFonts w:asciiTheme="minorHAnsi" w:hAnsiTheme="minorHAnsi" w:cstheme="minorHAnsi"/>
                <w:iCs/>
                <w:szCs w:val="22"/>
              </w:rPr>
              <w:t xml:space="preserve"> AEDs are available (~25 approved AEDs), it is currently not possible to predict the efficacy</w:t>
            </w:r>
            <w:r w:rsidRPr="004116FA">
              <w:rPr>
                <w:rFonts w:asciiTheme="minorHAnsi" w:hAnsiTheme="minorHAnsi" w:cstheme="minorHAnsi"/>
                <w:iCs/>
                <w:szCs w:val="22"/>
              </w:rPr>
              <w:t xml:space="preserve"> of the different AEDs in an individual patient. Epilepsy treatment, therefore, represents a trial-and-error approach of </w:t>
            </w:r>
            <w:proofErr w:type="gramStart"/>
            <w:r w:rsidRPr="004116FA">
              <w:rPr>
                <w:rFonts w:asciiTheme="minorHAnsi" w:hAnsiTheme="minorHAnsi" w:cstheme="minorHAnsi"/>
                <w:iCs/>
                <w:szCs w:val="22"/>
              </w:rPr>
              <w:t>a number of</w:t>
            </w:r>
            <w:proofErr w:type="gramEnd"/>
            <w:r w:rsidRPr="004116FA">
              <w:rPr>
                <w:rFonts w:asciiTheme="minorHAnsi" w:hAnsiTheme="minorHAnsi" w:cstheme="minorHAnsi"/>
                <w:iCs/>
                <w:szCs w:val="22"/>
              </w:rPr>
              <w:t xml:space="preserve"> AEDs until seizure freedom is reached. Using the current trial-and-error approach less than one in two patients become seizure free with the first chosen AED</w:t>
            </w:r>
            <w:r w:rsidRPr="001932AF">
              <w:rPr>
                <w:rFonts w:asciiTheme="minorHAnsi" w:hAnsiTheme="minorHAnsi" w:cstheme="minorHAnsi"/>
                <w:iCs/>
                <w:szCs w:val="22"/>
              </w:rPr>
              <w:fldChar w:fldCharType="begin"/>
            </w:r>
            <w:r w:rsidRPr="001932AF">
              <w:rPr>
                <w:rFonts w:asciiTheme="minorHAnsi" w:hAnsiTheme="minorHAnsi" w:cstheme="minorHAnsi"/>
                <w:iCs/>
                <w:szCs w:val="22"/>
              </w:rPr>
              <w:instrText>ADDIN CITAVI.PLACEHOLDER 401126d4-7c9a-4974-aeab-06355aedfeb8 PFBsYWNlaG9sZGVyPg0KICA8QWRkSW5WZXJzaW9uPjUuNy4xLjA8L0FkZEluVmVyc2lvbj4NCiAgPElkPjQwMTEyNmQ0LTdjOWEtNDk3NC1hZWFiLTA2MzU1YWVkZmViODwvSWQ+DQogIDxFbnRyaWVzPg0KICAgIDxFbnRyeT4NCiAgICAgIDxJZD5lNzBjYzY3ZS01NGQ4LTRiZWQtYjBlYi01ZDQ0ZDVlYWYwNjM8L0lkPg0KICAgICAgPFJlZmVyZW5jZUlkPjJkODRmZmQ3LTNjNjAtNDhjOC04N2M2LTQzYzQ2MjIyMmMxN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jI8L1RleHQ+DQogICAgPC9UZXh0VW5pdD4NCiAgPC9UZXh0VW5pdHM+DQo8L1BsYWNlaG9sZGVyPg==</w:instrText>
            </w:r>
            <w:r w:rsidRPr="001932AF">
              <w:rPr>
                <w:rFonts w:asciiTheme="minorHAnsi" w:hAnsiTheme="minorHAnsi" w:cstheme="minorHAnsi"/>
                <w:iCs/>
                <w:szCs w:val="22"/>
              </w:rPr>
              <w:fldChar w:fldCharType="separate"/>
            </w:r>
            <w:bookmarkStart w:id="40" w:name="_CTVP001401126d47c9a4974aeab06355aedfeb8"/>
            <w:r w:rsidR="005E536F" w:rsidRPr="005E536F">
              <w:rPr>
                <w:rFonts w:asciiTheme="minorHAnsi" w:hAnsiTheme="minorHAnsi" w:cstheme="minorHAnsi"/>
                <w:iCs/>
                <w:szCs w:val="22"/>
                <w:vertAlign w:val="superscript"/>
              </w:rPr>
              <w:t>22</w:t>
            </w:r>
            <w:bookmarkEnd w:id="40"/>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resulting in increased costs and burden </w:t>
            </w:r>
            <w:r w:rsidR="007516A5" w:rsidRPr="001932AF">
              <w:rPr>
                <w:rFonts w:asciiTheme="minorHAnsi" w:hAnsiTheme="minorHAnsi" w:cstheme="minorHAnsi"/>
                <w:iCs/>
                <w:szCs w:val="22"/>
              </w:rPr>
              <w:t>for</w:t>
            </w:r>
            <w:r w:rsidRPr="004112F8">
              <w:rPr>
                <w:rFonts w:asciiTheme="minorHAnsi" w:hAnsiTheme="minorHAnsi" w:cstheme="minorHAnsi"/>
                <w:iCs/>
                <w:szCs w:val="22"/>
              </w:rPr>
              <w:t xml:space="preserve"> health care providers, society and most importantly for the patients due to injuries, death, social stigma as well as vocational and driving restrictions while other drugs are being tried. A decision support tool will allow </w:t>
            </w:r>
            <w:r w:rsidR="00547EF2" w:rsidRPr="004112F8">
              <w:rPr>
                <w:rFonts w:asciiTheme="minorHAnsi" w:hAnsiTheme="minorHAnsi" w:cstheme="minorHAnsi"/>
                <w:iCs/>
                <w:szCs w:val="22"/>
              </w:rPr>
              <w:t>selecting</w:t>
            </w:r>
            <w:r w:rsidRPr="004112F8">
              <w:rPr>
                <w:rFonts w:asciiTheme="minorHAnsi" w:hAnsiTheme="minorHAnsi" w:cstheme="minorHAnsi"/>
                <w:iCs/>
                <w:szCs w:val="22"/>
              </w:rPr>
              <w:t xml:space="preserve"> the antiepileptic drug with the highest chance of success</w:t>
            </w:r>
            <w:r w:rsidR="00017FD0" w:rsidRPr="00523B6B">
              <w:rPr>
                <w:rFonts w:asciiTheme="minorHAnsi" w:hAnsiTheme="minorHAnsi" w:cstheme="minorHAnsi"/>
                <w:iCs/>
                <w:szCs w:val="22"/>
              </w:rPr>
              <w:t xml:space="preserve">. </w:t>
            </w:r>
            <w:r w:rsidR="006D48C4" w:rsidRPr="004116FA">
              <w:rPr>
                <w:rFonts w:asciiTheme="minorHAnsi" w:hAnsiTheme="minorHAnsi" w:cstheme="minorHAnsi"/>
                <w:iCs/>
                <w:szCs w:val="22"/>
              </w:rPr>
              <w:t>Our combination of highly innovative preclinical research with state of the art bio-informatic and ICT approaches for network and big data analysis incorporating already existing exome data of 1382 patients will not only provide insights into fundamental principles of antiepileptic drug response but will also result in the development of a</w:t>
            </w:r>
            <w:r w:rsidRPr="004116FA">
              <w:rPr>
                <w:rFonts w:asciiTheme="minorHAnsi" w:hAnsiTheme="minorHAnsi" w:cstheme="minorHAnsi"/>
                <w:iCs/>
                <w:szCs w:val="22"/>
              </w:rPr>
              <w:t xml:space="preserve"> decision support tool</w:t>
            </w:r>
            <w:r w:rsidR="00017FD0" w:rsidRPr="004116FA">
              <w:rPr>
                <w:rFonts w:asciiTheme="minorHAnsi" w:hAnsiTheme="minorHAnsi" w:cstheme="minorHAnsi"/>
                <w:iCs/>
                <w:szCs w:val="22"/>
              </w:rPr>
              <w:t xml:space="preserve"> incorporating phenotypic information on the epilepsy, biomarkers, genetic data and results of diagnostic tests. Establishing such a decision support tool in clinical care will </w:t>
            </w:r>
            <w:r w:rsidR="00D8418C">
              <w:rPr>
                <w:rFonts w:asciiTheme="minorHAnsi" w:hAnsiTheme="minorHAnsi" w:cstheme="minorHAnsi"/>
                <w:iCs/>
                <w:szCs w:val="22"/>
              </w:rPr>
              <w:t>revolutionise</w:t>
            </w:r>
            <w:r w:rsidR="00017FD0" w:rsidRPr="004116FA">
              <w:rPr>
                <w:rFonts w:asciiTheme="minorHAnsi" w:hAnsiTheme="minorHAnsi" w:cstheme="minorHAnsi"/>
                <w:iCs/>
                <w:szCs w:val="22"/>
              </w:rPr>
              <w:t xml:space="preserve"> epilepsy treatment by </w:t>
            </w:r>
            <w:r w:rsidR="00AF52CD" w:rsidRPr="004E703A">
              <w:rPr>
                <w:rFonts w:asciiTheme="minorHAnsi" w:hAnsiTheme="minorHAnsi" w:cstheme="minorHAnsi"/>
                <w:iCs/>
                <w:szCs w:val="22"/>
              </w:rPr>
              <w:t xml:space="preserve">introducing </w:t>
            </w:r>
            <w:r w:rsidR="00D80190">
              <w:rPr>
                <w:rFonts w:asciiTheme="minorHAnsi" w:hAnsiTheme="minorHAnsi" w:cstheme="minorHAnsi"/>
                <w:iCs/>
                <w:szCs w:val="22"/>
              </w:rPr>
              <w:t>personalised</w:t>
            </w:r>
            <w:r w:rsidR="00AF52CD" w:rsidRPr="004E703A">
              <w:rPr>
                <w:rFonts w:asciiTheme="minorHAnsi" w:hAnsiTheme="minorHAnsi" w:cstheme="minorHAnsi"/>
                <w:iCs/>
                <w:szCs w:val="22"/>
              </w:rPr>
              <w:t xml:space="preserve"> medicine to </w:t>
            </w:r>
            <w:r w:rsidR="00017FD0" w:rsidRPr="004E703A">
              <w:rPr>
                <w:rFonts w:asciiTheme="minorHAnsi" w:hAnsiTheme="minorHAnsi" w:cstheme="minorHAnsi"/>
                <w:iCs/>
                <w:szCs w:val="22"/>
              </w:rPr>
              <w:t>decrease the time until patients become seizure free, increas</w:t>
            </w:r>
            <w:r w:rsidR="00AF52CD" w:rsidRPr="004E703A">
              <w:rPr>
                <w:rFonts w:asciiTheme="minorHAnsi" w:hAnsiTheme="minorHAnsi" w:cstheme="minorHAnsi"/>
                <w:iCs/>
                <w:szCs w:val="22"/>
              </w:rPr>
              <w:t>e</w:t>
            </w:r>
            <w:r w:rsidR="00017FD0" w:rsidRPr="004E703A">
              <w:rPr>
                <w:rFonts w:asciiTheme="minorHAnsi" w:hAnsiTheme="minorHAnsi" w:cstheme="minorHAnsi"/>
                <w:iCs/>
                <w:szCs w:val="22"/>
              </w:rPr>
              <w:t xml:space="preserve"> quality of life and decreas</w:t>
            </w:r>
            <w:r w:rsidR="00AF52CD" w:rsidRPr="004E703A">
              <w:rPr>
                <w:rFonts w:asciiTheme="minorHAnsi" w:hAnsiTheme="minorHAnsi" w:cstheme="minorHAnsi"/>
                <w:iCs/>
                <w:szCs w:val="22"/>
              </w:rPr>
              <w:t>e</w:t>
            </w:r>
            <w:r w:rsidR="00017FD0" w:rsidRPr="004E703A">
              <w:rPr>
                <w:rFonts w:asciiTheme="minorHAnsi" w:hAnsiTheme="minorHAnsi" w:cstheme="minorHAnsi"/>
                <w:iCs/>
                <w:szCs w:val="22"/>
              </w:rPr>
              <w:t xml:space="preserve"> costs for healthcare providers.</w:t>
            </w:r>
            <w:r w:rsidR="00920D6A" w:rsidRPr="004E703A">
              <w:rPr>
                <w:rFonts w:asciiTheme="minorHAnsi" w:hAnsiTheme="minorHAnsi" w:cstheme="minorHAnsi"/>
                <w:iCs/>
                <w:szCs w:val="22"/>
              </w:rPr>
              <w:t xml:space="preserve"> </w:t>
            </w:r>
            <w:r w:rsidR="00AF52CD" w:rsidRPr="004E703A">
              <w:rPr>
                <w:rFonts w:asciiTheme="minorHAnsi" w:hAnsiTheme="minorHAnsi" w:cstheme="minorHAnsi"/>
                <w:iCs/>
                <w:szCs w:val="22"/>
              </w:rPr>
              <w:t xml:space="preserve">The successful application of our research methods will demonstrate that </w:t>
            </w:r>
            <w:r w:rsidR="00D80190">
              <w:rPr>
                <w:rFonts w:asciiTheme="minorHAnsi" w:hAnsiTheme="minorHAnsi" w:cstheme="minorHAnsi"/>
                <w:iCs/>
                <w:szCs w:val="22"/>
              </w:rPr>
              <w:t>personalised</w:t>
            </w:r>
            <w:r w:rsidR="00AF52CD" w:rsidRPr="004E703A">
              <w:rPr>
                <w:rFonts w:asciiTheme="minorHAnsi" w:hAnsiTheme="minorHAnsi" w:cstheme="minorHAnsi"/>
                <w:iCs/>
                <w:szCs w:val="22"/>
              </w:rPr>
              <w:t xml:space="preserve"> medicine is feasible in complex diseases </w:t>
            </w:r>
            <w:r w:rsidR="00AF52CD" w:rsidRPr="004E703A">
              <w:rPr>
                <w:rFonts w:asciiTheme="minorHAnsi" w:hAnsiTheme="minorHAnsi" w:cstheme="minorHAnsi"/>
                <w:iCs/>
                <w:szCs w:val="22"/>
              </w:rPr>
              <w:lastRenderedPageBreak/>
              <w:t>paving the way for further discoveries in</w:t>
            </w:r>
            <w:r w:rsidR="00920D6A" w:rsidRPr="004E703A">
              <w:rPr>
                <w:rFonts w:asciiTheme="minorHAnsi" w:hAnsiTheme="minorHAnsi" w:cstheme="minorHAnsi"/>
                <w:iCs/>
                <w:szCs w:val="22"/>
              </w:rPr>
              <w:t xml:space="preserve"> other diseases in the future.</w:t>
            </w:r>
          </w:p>
          <w:p w14:paraId="6D1FB83D" w14:textId="77777777" w:rsidR="001B297F" w:rsidRPr="004E703A" w:rsidRDefault="001B297F" w:rsidP="0094040A">
            <w:pPr>
              <w:widowControl w:val="0"/>
              <w:spacing w:before="240" w:after="120"/>
              <w:jc w:val="both"/>
              <w:rPr>
                <w:rFonts w:asciiTheme="minorHAnsi" w:hAnsiTheme="minorHAnsi" w:cstheme="minorHAnsi"/>
                <w:b/>
                <w:iCs/>
                <w:smallCaps/>
                <w:szCs w:val="22"/>
                <w:u w:val="single"/>
              </w:rPr>
            </w:pPr>
            <w:r w:rsidRPr="004E703A">
              <w:rPr>
                <w:rFonts w:asciiTheme="minorHAnsi" w:hAnsiTheme="minorHAnsi" w:cstheme="minorHAnsi"/>
                <w:b/>
                <w:iCs/>
                <w:smallCaps/>
                <w:szCs w:val="22"/>
                <w:u w:val="single"/>
              </w:rPr>
              <w:t>Risk assessment</w:t>
            </w:r>
          </w:p>
          <w:p w14:paraId="74EBFE62" w14:textId="77777777" w:rsidR="00DF1CD5" w:rsidRPr="00E468A8" w:rsidRDefault="00881297" w:rsidP="00035CC1">
            <w:pPr>
              <w:widowControl w:val="0"/>
              <w:spacing w:before="0" w:after="0"/>
              <w:jc w:val="both"/>
              <w:rPr>
                <w:rFonts w:asciiTheme="minorHAnsi" w:hAnsiTheme="minorHAnsi" w:cstheme="minorHAnsi"/>
                <w:iCs/>
                <w:szCs w:val="22"/>
              </w:rPr>
            </w:pPr>
            <w:r w:rsidRPr="00E468A8">
              <w:rPr>
                <w:rFonts w:asciiTheme="minorHAnsi" w:hAnsiTheme="minorHAnsi" w:cstheme="minorHAnsi"/>
                <w:iCs/>
                <w:szCs w:val="22"/>
              </w:rPr>
              <w:t>The risk for the overall structure of the consortium is low, a</w:t>
            </w:r>
            <w:r w:rsidR="00644796" w:rsidRPr="00E468A8">
              <w:rPr>
                <w:rFonts w:asciiTheme="minorHAnsi" w:hAnsiTheme="minorHAnsi" w:cstheme="minorHAnsi"/>
                <w:iCs/>
                <w:szCs w:val="22"/>
              </w:rPr>
              <w:t>s all</w:t>
            </w:r>
            <w:r w:rsidR="00DF1CD5" w:rsidRPr="00E468A8">
              <w:rPr>
                <w:rFonts w:asciiTheme="minorHAnsi" w:hAnsiTheme="minorHAnsi" w:cstheme="minorHAnsi"/>
                <w:iCs/>
                <w:szCs w:val="22"/>
              </w:rPr>
              <w:t xml:space="preserve"> partners involved in RAISE-GENIC have a history of success</w:t>
            </w:r>
            <w:r w:rsidR="00644796" w:rsidRPr="00E468A8">
              <w:rPr>
                <w:rFonts w:asciiTheme="minorHAnsi" w:hAnsiTheme="minorHAnsi" w:cstheme="minorHAnsi"/>
                <w:iCs/>
                <w:szCs w:val="22"/>
              </w:rPr>
              <w:t xml:space="preserve">ful collaboration. Furthermore, </w:t>
            </w:r>
            <w:r w:rsidR="00644796" w:rsidRPr="00E468A8">
              <w:rPr>
                <w:rFonts w:asciiTheme="minorHAnsi" w:hAnsiTheme="minorHAnsi" w:cstheme="minorHAnsi"/>
                <w:i/>
                <w:iCs/>
                <w:szCs w:val="22"/>
              </w:rPr>
              <w:t>Partner 1</w:t>
            </w:r>
            <w:r w:rsidR="00644796" w:rsidRPr="00E468A8">
              <w:rPr>
                <w:rFonts w:asciiTheme="minorHAnsi" w:hAnsiTheme="minorHAnsi" w:cstheme="minorHAnsi"/>
                <w:iCs/>
                <w:szCs w:val="22"/>
              </w:rPr>
              <w:t xml:space="preserve">’s participation in multiple European consortia including many of the other partners before moving to Canada will ensure a strong </w:t>
            </w:r>
            <w:r w:rsidRPr="00E468A8">
              <w:rPr>
                <w:rFonts w:asciiTheme="minorHAnsi" w:hAnsiTheme="minorHAnsi" w:cstheme="minorHAnsi"/>
                <w:iCs/>
                <w:szCs w:val="22"/>
              </w:rPr>
              <w:t>transatlantic</w:t>
            </w:r>
            <w:r w:rsidR="00644796" w:rsidRPr="00E468A8">
              <w:rPr>
                <w:rFonts w:asciiTheme="minorHAnsi" w:hAnsiTheme="minorHAnsi" w:cstheme="minorHAnsi"/>
                <w:iCs/>
                <w:szCs w:val="22"/>
              </w:rPr>
              <w:t xml:space="preserve"> collaboration. </w:t>
            </w:r>
            <w:r w:rsidR="007B185C" w:rsidRPr="00E468A8">
              <w:rPr>
                <w:rFonts w:asciiTheme="minorHAnsi" w:hAnsiTheme="minorHAnsi" w:cstheme="minorHAnsi"/>
                <w:iCs/>
                <w:szCs w:val="22"/>
              </w:rPr>
              <w:t>We are confident that the strong collaborative setup of this consortium will be able to deal with any unanticipated risks.</w:t>
            </w:r>
          </w:p>
          <w:p w14:paraId="1C8AEA1E" w14:textId="58AE7049" w:rsidR="002162A7" w:rsidRPr="00B343F3" w:rsidRDefault="003307EC" w:rsidP="00035CC1">
            <w:pPr>
              <w:widowControl w:val="0"/>
              <w:spacing w:before="0" w:after="0"/>
              <w:jc w:val="both"/>
              <w:rPr>
                <w:rFonts w:asciiTheme="minorHAnsi" w:hAnsiTheme="minorHAnsi" w:cstheme="minorHAnsi"/>
                <w:iCs/>
                <w:szCs w:val="22"/>
              </w:rPr>
            </w:pPr>
            <w:r w:rsidRPr="00767145">
              <w:rPr>
                <w:rFonts w:asciiTheme="minorHAnsi" w:hAnsiTheme="minorHAnsi" w:cstheme="minorHAnsi"/>
                <w:iCs/>
                <w:szCs w:val="22"/>
              </w:rPr>
              <w:t xml:space="preserve">We </w:t>
            </w:r>
            <w:r w:rsidR="00D755CE" w:rsidRPr="00767145">
              <w:rPr>
                <w:rFonts w:asciiTheme="minorHAnsi" w:hAnsiTheme="minorHAnsi" w:cstheme="minorHAnsi"/>
                <w:iCs/>
                <w:szCs w:val="22"/>
              </w:rPr>
              <w:t xml:space="preserve">consider the risk that the start of a work package is delayed due to outstanding results from another work package to be low as we have allocated sufficient time for completion. However, should delays occur the next work package will </w:t>
            </w:r>
            <w:r w:rsidR="00D8418C">
              <w:rPr>
                <w:rFonts w:asciiTheme="minorHAnsi" w:hAnsiTheme="minorHAnsi" w:cstheme="minorHAnsi"/>
                <w:iCs/>
                <w:szCs w:val="22"/>
              </w:rPr>
              <w:t>prioritise</w:t>
            </w:r>
            <w:r w:rsidR="00D755CE" w:rsidRPr="00767145">
              <w:rPr>
                <w:rFonts w:asciiTheme="minorHAnsi" w:hAnsiTheme="minorHAnsi" w:cstheme="minorHAnsi"/>
                <w:iCs/>
                <w:szCs w:val="22"/>
              </w:rPr>
              <w:t xml:space="preserve"> the parts of the research that can be started without the results from the previous</w:t>
            </w:r>
            <w:r w:rsidR="00533C80" w:rsidRPr="00B343F3">
              <w:rPr>
                <w:rFonts w:asciiTheme="minorHAnsi" w:hAnsiTheme="minorHAnsi" w:cstheme="minorHAnsi"/>
                <w:iCs/>
                <w:szCs w:val="22"/>
              </w:rPr>
              <w:t xml:space="preserve"> work</w:t>
            </w:r>
            <w:r w:rsidR="00D755CE" w:rsidRPr="00B343F3">
              <w:rPr>
                <w:rFonts w:asciiTheme="minorHAnsi" w:hAnsiTheme="minorHAnsi" w:cstheme="minorHAnsi"/>
                <w:iCs/>
                <w:szCs w:val="22"/>
              </w:rPr>
              <w:t xml:space="preserve"> package.</w:t>
            </w:r>
            <w:r w:rsidRPr="00B343F3">
              <w:rPr>
                <w:rFonts w:asciiTheme="minorHAnsi" w:hAnsiTheme="minorHAnsi" w:cstheme="minorHAnsi"/>
                <w:iCs/>
                <w:szCs w:val="22"/>
              </w:rPr>
              <w:t xml:space="preserve"> </w:t>
            </w:r>
          </w:p>
          <w:p w14:paraId="184445C3" w14:textId="77777777" w:rsidR="002434EF" w:rsidRPr="00B343F3" w:rsidRDefault="002434EF" w:rsidP="00035CC1">
            <w:pPr>
              <w:widowControl w:val="0"/>
              <w:spacing w:before="0" w:after="0"/>
              <w:jc w:val="both"/>
              <w:rPr>
                <w:rFonts w:asciiTheme="minorHAnsi" w:hAnsiTheme="minorHAnsi" w:cstheme="minorHAnsi"/>
                <w:iCs/>
                <w:szCs w:val="22"/>
              </w:rPr>
            </w:pPr>
            <w:r w:rsidRPr="00B343F3">
              <w:rPr>
                <w:rFonts w:asciiTheme="minorHAnsi" w:hAnsiTheme="minorHAnsi" w:cstheme="minorHAnsi"/>
                <w:iCs/>
                <w:szCs w:val="22"/>
              </w:rPr>
              <w:t xml:space="preserve">It is expected that slow recruitment for positions within the proposal is unlikely to occur. The participating </w:t>
            </w:r>
            <w:r w:rsidR="003B13BD" w:rsidRPr="00B343F3">
              <w:rPr>
                <w:rFonts w:asciiTheme="minorHAnsi" w:hAnsiTheme="minorHAnsi" w:cstheme="minorHAnsi"/>
                <w:iCs/>
                <w:szCs w:val="22"/>
              </w:rPr>
              <w:t>centres</w:t>
            </w:r>
            <w:r w:rsidRPr="00B343F3">
              <w:rPr>
                <w:rFonts w:asciiTheme="minorHAnsi" w:hAnsiTheme="minorHAnsi" w:cstheme="minorHAnsi"/>
                <w:iCs/>
                <w:szCs w:val="22"/>
              </w:rPr>
              <w:t xml:space="preserve"> are highly competitive and can select from </w:t>
            </w:r>
            <w:proofErr w:type="gramStart"/>
            <w:r w:rsidRPr="00B343F3">
              <w:rPr>
                <w:rFonts w:asciiTheme="minorHAnsi" w:hAnsiTheme="minorHAnsi" w:cstheme="minorHAnsi"/>
                <w:iCs/>
                <w:szCs w:val="22"/>
              </w:rPr>
              <w:t>a large number of</w:t>
            </w:r>
            <w:proofErr w:type="gramEnd"/>
            <w:r w:rsidRPr="00B343F3">
              <w:rPr>
                <w:rFonts w:asciiTheme="minorHAnsi" w:hAnsiTheme="minorHAnsi" w:cstheme="minorHAnsi"/>
                <w:iCs/>
                <w:szCs w:val="22"/>
              </w:rPr>
              <w:t xml:space="preserve"> applications. We will, however, make sure that positions are advertised as soon as possible after the funding decision </w:t>
            </w:r>
            <w:r w:rsidR="003B13BD" w:rsidRPr="00B343F3">
              <w:rPr>
                <w:rFonts w:asciiTheme="minorHAnsi" w:hAnsiTheme="minorHAnsi" w:cstheme="minorHAnsi"/>
                <w:iCs/>
                <w:szCs w:val="22"/>
              </w:rPr>
              <w:t>is</w:t>
            </w:r>
            <w:r w:rsidRPr="00B343F3">
              <w:rPr>
                <w:rFonts w:asciiTheme="minorHAnsi" w:hAnsiTheme="minorHAnsi" w:cstheme="minorHAnsi"/>
                <w:iCs/>
                <w:szCs w:val="22"/>
              </w:rPr>
              <w:t xml:space="preserve"> made to allow sufficient time for recruitment.</w:t>
            </w:r>
          </w:p>
          <w:p w14:paraId="0E34FA8C" w14:textId="77777777" w:rsidR="002434EF" w:rsidRPr="00B343F3" w:rsidRDefault="002434EF" w:rsidP="00035CC1">
            <w:pPr>
              <w:widowControl w:val="0"/>
              <w:spacing w:before="0" w:after="0"/>
              <w:jc w:val="both"/>
              <w:rPr>
                <w:rFonts w:asciiTheme="minorHAnsi" w:hAnsiTheme="minorHAnsi" w:cstheme="minorHAnsi"/>
                <w:iCs/>
                <w:szCs w:val="22"/>
              </w:rPr>
            </w:pPr>
            <w:r w:rsidRPr="00B343F3">
              <w:rPr>
                <w:rFonts w:asciiTheme="minorHAnsi" w:hAnsiTheme="minorHAnsi" w:cstheme="minorHAnsi"/>
                <w:iCs/>
                <w:szCs w:val="22"/>
              </w:rPr>
              <w:t>The infrastructure for conduction of the research is in place at all sites. There is a low risk of equipment failure as tasks requiring expensive</w:t>
            </w:r>
            <w:r w:rsidR="003B13BD" w:rsidRPr="00B343F3">
              <w:rPr>
                <w:rFonts w:asciiTheme="minorHAnsi" w:hAnsiTheme="minorHAnsi" w:cstheme="minorHAnsi"/>
                <w:iCs/>
                <w:szCs w:val="22"/>
              </w:rPr>
              <w:t xml:space="preserve"> equipment </w:t>
            </w:r>
            <w:r w:rsidRPr="00B343F3">
              <w:rPr>
                <w:rFonts w:asciiTheme="minorHAnsi" w:hAnsiTheme="minorHAnsi" w:cstheme="minorHAnsi"/>
                <w:iCs/>
                <w:szCs w:val="22"/>
              </w:rPr>
              <w:t xml:space="preserve">are subcontracted to SMEs or core facilities. </w:t>
            </w:r>
            <w:r w:rsidR="006D47C0" w:rsidRPr="00B343F3">
              <w:rPr>
                <w:rFonts w:asciiTheme="minorHAnsi" w:hAnsiTheme="minorHAnsi" w:cstheme="minorHAnsi"/>
                <w:iCs/>
                <w:szCs w:val="22"/>
              </w:rPr>
              <w:t xml:space="preserve">The risk for breakdown of the database at </w:t>
            </w:r>
            <w:r w:rsidR="006D47C0" w:rsidRPr="00B343F3">
              <w:rPr>
                <w:rFonts w:asciiTheme="minorHAnsi" w:hAnsiTheme="minorHAnsi" w:cstheme="minorHAnsi"/>
                <w:i/>
                <w:iCs/>
                <w:szCs w:val="22"/>
              </w:rPr>
              <w:t>Partner 1 and 2</w:t>
            </w:r>
            <w:r w:rsidR="006D47C0" w:rsidRPr="00B343F3">
              <w:rPr>
                <w:rFonts w:asciiTheme="minorHAnsi" w:hAnsiTheme="minorHAnsi" w:cstheme="minorHAnsi"/>
                <w:iCs/>
                <w:szCs w:val="22"/>
              </w:rPr>
              <w:t xml:space="preserve">’s institution is low. However, regular </w:t>
            </w:r>
            <w:r w:rsidR="003B13BD" w:rsidRPr="00B343F3">
              <w:rPr>
                <w:rFonts w:asciiTheme="minorHAnsi" w:hAnsiTheme="minorHAnsi" w:cstheme="minorHAnsi"/>
                <w:iCs/>
                <w:szCs w:val="22"/>
              </w:rPr>
              <w:t xml:space="preserve">and frequent </w:t>
            </w:r>
            <w:r w:rsidR="006D47C0" w:rsidRPr="00B343F3">
              <w:rPr>
                <w:rFonts w:asciiTheme="minorHAnsi" w:hAnsiTheme="minorHAnsi" w:cstheme="minorHAnsi"/>
                <w:iCs/>
                <w:szCs w:val="22"/>
              </w:rPr>
              <w:t>backup strategies will be in place to avoid data loss. In the unexpected event of database downtime, it will be possible to use paper CRFs for temporary data entry.</w:t>
            </w:r>
          </w:p>
          <w:p w14:paraId="217C82E3" w14:textId="76988095" w:rsidR="0076065F" w:rsidRPr="00B343F3" w:rsidRDefault="00644796" w:rsidP="00035CC1">
            <w:pPr>
              <w:widowControl w:val="0"/>
              <w:spacing w:before="0" w:after="0"/>
              <w:jc w:val="both"/>
              <w:rPr>
                <w:rFonts w:asciiTheme="minorHAnsi" w:hAnsiTheme="minorHAnsi" w:cstheme="minorHAnsi"/>
                <w:iCs/>
                <w:szCs w:val="22"/>
              </w:rPr>
            </w:pPr>
            <w:r w:rsidRPr="00B343F3">
              <w:rPr>
                <w:rFonts w:asciiTheme="minorHAnsi" w:hAnsiTheme="minorHAnsi" w:cstheme="minorHAnsi"/>
                <w:iCs/>
                <w:szCs w:val="22"/>
              </w:rPr>
              <w:t>There is no risk of failed recruitment in work package</w:t>
            </w:r>
            <w:r w:rsidR="007B185C" w:rsidRPr="00B343F3">
              <w:rPr>
                <w:rFonts w:asciiTheme="minorHAnsi" w:hAnsiTheme="minorHAnsi" w:cstheme="minorHAnsi"/>
                <w:iCs/>
                <w:szCs w:val="22"/>
              </w:rPr>
              <w:t>s</w:t>
            </w:r>
            <w:r w:rsidRPr="00B343F3">
              <w:rPr>
                <w:rFonts w:asciiTheme="minorHAnsi" w:hAnsiTheme="minorHAnsi" w:cstheme="minorHAnsi"/>
                <w:iCs/>
                <w:szCs w:val="22"/>
              </w:rPr>
              <w:t xml:space="preserve"> 2 and 3 as the included </w:t>
            </w:r>
            <w:r w:rsidRPr="00D2063C">
              <w:rPr>
                <w:rFonts w:asciiTheme="minorHAnsi" w:hAnsiTheme="minorHAnsi" w:cstheme="minorHAnsi"/>
                <w:iCs/>
                <w:szCs w:val="22"/>
                <w:highlight w:val="yellow"/>
                <w:rPrChange w:id="41" w:author="chiocchetti" w:date="2018-07-20T16:00:00Z">
                  <w:rPr>
                    <w:rFonts w:asciiTheme="minorHAnsi" w:hAnsiTheme="minorHAnsi" w:cstheme="minorHAnsi"/>
                    <w:iCs/>
                    <w:szCs w:val="22"/>
                  </w:rPr>
                </w:rPrChange>
              </w:rPr>
              <w:t>1382 patients</w:t>
            </w:r>
            <w:r w:rsidRPr="00B343F3">
              <w:rPr>
                <w:rFonts w:asciiTheme="minorHAnsi" w:hAnsiTheme="minorHAnsi" w:cstheme="minorHAnsi"/>
                <w:iCs/>
                <w:szCs w:val="22"/>
              </w:rPr>
              <w:t xml:space="preserve"> have already been recruited with appropriate consent for conducting the pharmacogenetics studies</w:t>
            </w:r>
            <w:r w:rsidR="0076065F" w:rsidRPr="00B343F3">
              <w:rPr>
                <w:rFonts w:asciiTheme="minorHAnsi" w:hAnsiTheme="minorHAnsi" w:cstheme="minorHAnsi"/>
                <w:iCs/>
                <w:szCs w:val="22"/>
              </w:rPr>
              <w:t>,</w:t>
            </w:r>
            <w:r w:rsidRPr="00B343F3">
              <w:rPr>
                <w:rFonts w:asciiTheme="minorHAnsi" w:hAnsiTheme="minorHAnsi" w:cstheme="minorHAnsi"/>
                <w:iCs/>
                <w:szCs w:val="22"/>
              </w:rPr>
              <w:t xml:space="preserve"> and the exome sequencing has already been performed. In work package 4, </w:t>
            </w:r>
            <w:r w:rsidR="0076065F" w:rsidRPr="00B343F3">
              <w:rPr>
                <w:rFonts w:asciiTheme="minorHAnsi" w:hAnsiTheme="minorHAnsi" w:cstheme="minorHAnsi"/>
                <w:iCs/>
                <w:szCs w:val="22"/>
              </w:rPr>
              <w:t xml:space="preserve">risk of recruitment failure is low as 100 patients will be selected from a database with almost 6,000 patients based on their response to AEDs. </w:t>
            </w:r>
            <w:r w:rsidR="009E0C55">
              <w:rPr>
                <w:rFonts w:asciiTheme="minorHAnsi" w:hAnsiTheme="minorHAnsi" w:cstheme="minorHAnsi"/>
                <w:iCs/>
                <w:szCs w:val="22"/>
              </w:rPr>
              <w:t xml:space="preserve">The database </w:t>
            </w:r>
            <w:r w:rsidR="009E0C55">
              <w:rPr>
                <w:rFonts w:cs="Calibri"/>
                <w:szCs w:val="22"/>
                <w:lang w:val="en-CA"/>
              </w:rPr>
              <w:t>currently contains 821 patients on CBZ, 587 on VPA, 880 on LEV, and 44 on LCM indicating that the aim of 25 patients per drug can be well achieved.</w:t>
            </w:r>
            <w:r w:rsidR="009E0C55" w:rsidRPr="00B343F3">
              <w:rPr>
                <w:rFonts w:asciiTheme="minorHAnsi" w:hAnsiTheme="minorHAnsi" w:cstheme="minorHAnsi"/>
                <w:iCs/>
                <w:szCs w:val="22"/>
              </w:rPr>
              <w:t xml:space="preserve"> </w:t>
            </w:r>
            <w:r w:rsidR="0076065F" w:rsidRPr="00B343F3">
              <w:rPr>
                <w:rFonts w:asciiTheme="minorHAnsi" w:hAnsiTheme="minorHAnsi" w:cstheme="minorHAnsi"/>
                <w:iCs/>
                <w:szCs w:val="22"/>
              </w:rPr>
              <w:t>Even if s</w:t>
            </w:r>
            <w:r w:rsidR="00595DE6" w:rsidRPr="00B343F3">
              <w:rPr>
                <w:rFonts w:asciiTheme="minorHAnsi" w:hAnsiTheme="minorHAnsi" w:cstheme="minorHAnsi"/>
                <w:iCs/>
                <w:szCs w:val="22"/>
              </w:rPr>
              <w:t>ome</w:t>
            </w:r>
            <w:r w:rsidR="0076065F" w:rsidRPr="00B343F3">
              <w:rPr>
                <w:rFonts w:asciiTheme="minorHAnsi" w:hAnsiTheme="minorHAnsi" w:cstheme="minorHAnsi"/>
                <w:iCs/>
                <w:szCs w:val="22"/>
              </w:rPr>
              <w:t xml:space="preserve"> patients cannot be reached, it will be possible to select alternative patients from the database.</w:t>
            </w:r>
          </w:p>
          <w:p w14:paraId="40B5F084" w14:textId="787CFDC2" w:rsidR="0076065F" w:rsidRPr="00B343F3" w:rsidRDefault="00D415F8" w:rsidP="00035CC1">
            <w:pPr>
              <w:widowControl w:val="0"/>
              <w:spacing w:before="0" w:after="0"/>
              <w:jc w:val="both"/>
              <w:rPr>
                <w:rFonts w:asciiTheme="minorHAnsi" w:hAnsiTheme="minorHAnsi" w:cstheme="minorHAnsi"/>
                <w:iCs/>
                <w:szCs w:val="22"/>
              </w:rPr>
            </w:pPr>
            <w:r w:rsidRPr="00B343F3">
              <w:rPr>
                <w:rFonts w:asciiTheme="minorHAnsi" w:hAnsiTheme="minorHAnsi" w:cstheme="minorHAnsi"/>
                <w:iCs/>
                <w:szCs w:val="22"/>
              </w:rPr>
              <w:t>There is a very low risk for obtaining ethics approval. E</w:t>
            </w:r>
            <w:r w:rsidR="00595DE6" w:rsidRPr="00B343F3">
              <w:rPr>
                <w:rFonts w:asciiTheme="minorHAnsi" w:hAnsiTheme="minorHAnsi" w:cstheme="minorHAnsi"/>
                <w:iCs/>
                <w:szCs w:val="22"/>
              </w:rPr>
              <w:t xml:space="preserve">thics approvals for pharmacogenetic studies are already in place at all sites. </w:t>
            </w:r>
            <w:r w:rsidR="00595DE6" w:rsidRPr="00B343F3">
              <w:rPr>
                <w:rFonts w:asciiTheme="minorHAnsi" w:hAnsiTheme="minorHAnsi" w:cstheme="minorHAnsi"/>
                <w:i/>
                <w:iCs/>
                <w:szCs w:val="22"/>
              </w:rPr>
              <w:t>Partner 1, 2</w:t>
            </w:r>
            <w:r w:rsidR="00595DE6" w:rsidRPr="00B343F3">
              <w:rPr>
                <w:rFonts w:asciiTheme="minorHAnsi" w:hAnsiTheme="minorHAnsi" w:cstheme="minorHAnsi"/>
                <w:iCs/>
                <w:szCs w:val="22"/>
              </w:rPr>
              <w:t xml:space="preserve"> and </w:t>
            </w:r>
            <w:r w:rsidRPr="00B343F3">
              <w:rPr>
                <w:rFonts w:asciiTheme="minorHAnsi" w:hAnsiTheme="minorHAnsi" w:cstheme="minorHAnsi"/>
                <w:i/>
                <w:iCs/>
                <w:szCs w:val="22"/>
              </w:rPr>
              <w:t>5</w:t>
            </w:r>
            <w:r w:rsidR="00595DE6" w:rsidRPr="00B343F3">
              <w:rPr>
                <w:rFonts w:asciiTheme="minorHAnsi" w:hAnsiTheme="minorHAnsi" w:cstheme="minorHAnsi"/>
                <w:iCs/>
                <w:szCs w:val="22"/>
              </w:rPr>
              <w:t xml:space="preserve"> also have IRB approval for analysing raw EEG and MRI data. </w:t>
            </w:r>
            <w:r w:rsidRPr="00B343F3">
              <w:rPr>
                <w:rFonts w:asciiTheme="minorHAnsi" w:hAnsiTheme="minorHAnsi" w:cstheme="minorHAnsi"/>
                <w:iCs/>
                <w:szCs w:val="22"/>
              </w:rPr>
              <w:t xml:space="preserve">Only </w:t>
            </w:r>
            <w:r w:rsidRPr="00B343F3">
              <w:rPr>
                <w:rFonts w:asciiTheme="minorHAnsi" w:hAnsiTheme="minorHAnsi" w:cstheme="minorHAnsi"/>
                <w:i/>
                <w:iCs/>
                <w:szCs w:val="22"/>
              </w:rPr>
              <w:t>Partners 4</w:t>
            </w:r>
            <w:r w:rsidRPr="00B343F3">
              <w:rPr>
                <w:rFonts w:asciiTheme="minorHAnsi" w:hAnsiTheme="minorHAnsi" w:cstheme="minorHAnsi"/>
                <w:iCs/>
                <w:szCs w:val="22"/>
              </w:rPr>
              <w:t xml:space="preserve"> and </w:t>
            </w:r>
            <w:r w:rsidRPr="00B343F3">
              <w:rPr>
                <w:rFonts w:asciiTheme="minorHAnsi" w:hAnsiTheme="minorHAnsi" w:cstheme="minorHAnsi"/>
                <w:i/>
                <w:iCs/>
                <w:szCs w:val="22"/>
              </w:rPr>
              <w:t>6</w:t>
            </w:r>
            <w:r w:rsidRPr="00B343F3">
              <w:rPr>
                <w:rFonts w:asciiTheme="minorHAnsi" w:hAnsiTheme="minorHAnsi" w:cstheme="minorHAnsi"/>
                <w:iCs/>
                <w:szCs w:val="22"/>
              </w:rPr>
              <w:t xml:space="preserve"> will need to obtain IRB approval for analysing raw EEG and MRI data. There is a moderate risk that </w:t>
            </w:r>
            <w:r w:rsidRPr="00B343F3">
              <w:rPr>
                <w:rFonts w:asciiTheme="minorHAnsi" w:hAnsiTheme="minorHAnsi" w:cstheme="minorHAnsi"/>
                <w:i/>
                <w:iCs/>
                <w:szCs w:val="22"/>
              </w:rPr>
              <w:t>Partners 4</w:t>
            </w:r>
            <w:r w:rsidRPr="00B343F3">
              <w:rPr>
                <w:rFonts w:asciiTheme="minorHAnsi" w:hAnsiTheme="minorHAnsi" w:cstheme="minorHAnsi"/>
                <w:iCs/>
                <w:szCs w:val="22"/>
              </w:rPr>
              <w:t xml:space="preserve"> and </w:t>
            </w:r>
            <w:r w:rsidRPr="00B343F3">
              <w:rPr>
                <w:rFonts w:asciiTheme="minorHAnsi" w:hAnsiTheme="minorHAnsi" w:cstheme="minorHAnsi"/>
                <w:i/>
                <w:iCs/>
                <w:szCs w:val="22"/>
              </w:rPr>
              <w:t>6</w:t>
            </w:r>
            <w:r w:rsidR="00B33981" w:rsidRPr="00B343F3">
              <w:rPr>
                <w:rFonts w:asciiTheme="minorHAnsi" w:hAnsiTheme="minorHAnsi" w:cstheme="minorHAnsi"/>
                <w:iCs/>
                <w:szCs w:val="22"/>
              </w:rPr>
              <w:t xml:space="preserve"> will need to re-</w:t>
            </w:r>
            <w:r w:rsidRPr="00B343F3">
              <w:rPr>
                <w:rFonts w:asciiTheme="minorHAnsi" w:hAnsiTheme="minorHAnsi" w:cstheme="minorHAnsi"/>
                <w:iCs/>
                <w:szCs w:val="22"/>
              </w:rPr>
              <w:t xml:space="preserve">consent patients </w:t>
            </w:r>
            <w:r w:rsidR="000943D2" w:rsidRPr="00B343F3">
              <w:rPr>
                <w:rFonts w:asciiTheme="minorHAnsi" w:hAnsiTheme="minorHAnsi" w:cstheme="minorHAnsi"/>
                <w:iCs/>
                <w:szCs w:val="22"/>
              </w:rPr>
              <w:t xml:space="preserve">for use of raw EEG and MRI data. If that should be the case, patients with most informative data on AED outcome will be </w:t>
            </w:r>
            <w:r w:rsidR="00D8418C">
              <w:rPr>
                <w:rFonts w:asciiTheme="minorHAnsi" w:hAnsiTheme="minorHAnsi" w:cstheme="minorHAnsi"/>
                <w:iCs/>
                <w:szCs w:val="22"/>
              </w:rPr>
              <w:t>prioritise</w:t>
            </w:r>
            <w:r w:rsidR="000943D2" w:rsidRPr="00B343F3">
              <w:rPr>
                <w:rFonts w:asciiTheme="minorHAnsi" w:hAnsiTheme="minorHAnsi" w:cstheme="minorHAnsi"/>
                <w:iCs/>
                <w:szCs w:val="22"/>
              </w:rPr>
              <w:t xml:space="preserve">d to ensure that all data modalities are available for the most informative patients. However, even if re-consenting is required we expect that inclusion of raw EEG and MRI data will be </w:t>
            </w:r>
            <w:r w:rsidR="00B91279" w:rsidRPr="00B343F3">
              <w:rPr>
                <w:rFonts w:asciiTheme="minorHAnsi" w:hAnsiTheme="minorHAnsi" w:cstheme="minorHAnsi"/>
                <w:iCs/>
                <w:szCs w:val="22"/>
              </w:rPr>
              <w:t xml:space="preserve">possible for 50% of the patients which should allow </w:t>
            </w:r>
            <w:r w:rsidR="00FE5A94" w:rsidRPr="00B343F3">
              <w:rPr>
                <w:rFonts w:asciiTheme="minorHAnsi" w:hAnsiTheme="minorHAnsi" w:cstheme="minorHAnsi"/>
                <w:iCs/>
                <w:szCs w:val="22"/>
              </w:rPr>
              <w:t xml:space="preserve">a </w:t>
            </w:r>
            <w:r w:rsidR="00B91279" w:rsidRPr="00B343F3">
              <w:rPr>
                <w:rFonts w:asciiTheme="minorHAnsi" w:hAnsiTheme="minorHAnsi" w:cstheme="minorHAnsi"/>
                <w:iCs/>
                <w:szCs w:val="22"/>
              </w:rPr>
              <w:t xml:space="preserve">meaningful </w:t>
            </w:r>
            <w:r w:rsidR="00FE5A94" w:rsidRPr="00B343F3">
              <w:rPr>
                <w:rFonts w:asciiTheme="minorHAnsi" w:hAnsiTheme="minorHAnsi" w:cstheme="minorHAnsi"/>
                <w:iCs/>
                <w:szCs w:val="22"/>
              </w:rPr>
              <w:t>assessment of the effect of adding raw EEG and MRI data to the decision support tool.</w:t>
            </w:r>
          </w:p>
          <w:p w14:paraId="1ED8DEAF" w14:textId="77777777" w:rsidR="001B297F" w:rsidRPr="00B343F3" w:rsidRDefault="001B297F" w:rsidP="0094040A">
            <w:pPr>
              <w:widowControl w:val="0"/>
              <w:spacing w:before="240" w:after="120"/>
              <w:jc w:val="both"/>
              <w:rPr>
                <w:rFonts w:asciiTheme="minorHAnsi" w:hAnsiTheme="minorHAnsi" w:cstheme="minorHAnsi"/>
                <w:b/>
                <w:iCs/>
                <w:smallCaps/>
                <w:szCs w:val="22"/>
                <w:u w:val="single"/>
              </w:rPr>
            </w:pPr>
            <w:r w:rsidRPr="00B343F3">
              <w:rPr>
                <w:rFonts w:asciiTheme="minorHAnsi" w:hAnsiTheme="minorHAnsi" w:cstheme="minorHAnsi"/>
                <w:b/>
                <w:iCs/>
                <w:smallCaps/>
                <w:szCs w:val="22"/>
                <w:u w:val="single"/>
              </w:rPr>
              <w:t>List of abbreviations</w:t>
            </w:r>
          </w:p>
          <w:p w14:paraId="00E3942E" w14:textId="77777777" w:rsidR="00DE3930" w:rsidRPr="001932AF" w:rsidRDefault="00B25285" w:rsidP="00B25285">
            <w:pPr>
              <w:widowControl w:val="0"/>
              <w:spacing w:before="0" w:after="0"/>
              <w:jc w:val="both"/>
              <w:rPr>
                <w:rFonts w:asciiTheme="minorHAnsi" w:hAnsiTheme="minorHAnsi" w:cstheme="minorHAnsi"/>
                <w:iCs/>
                <w:szCs w:val="22"/>
              </w:rPr>
            </w:pPr>
            <w:r w:rsidRPr="00675EC9">
              <w:rPr>
                <w:rFonts w:asciiTheme="minorHAnsi" w:hAnsiTheme="minorHAnsi" w:cstheme="minorHAnsi"/>
                <w:iCs/>
                <w:szCs w:val="22"/>
              </w:rPr>
              <w:t>AED</w:t>
            </w:r>
            <w:r w:rsidRPr="00675EC9">
              <w:t xml:space="preserve"> </w:t>
            </w:r>
            <w:r w:rsidRPr="001932AF">
              <w:rPr>
                <w:rFonts w:asciiTheme="minorHAnsi" w:hAnsiTheme="minorHAnsi" w:cstheme="minorHAnsi"/>
                <w:iCs/>
                <w:szCs w:val="22"/>
              </w:rPr>
              <w:tab/>
            </w:r>
            <w:r w:rsidR="007F3626" w:rsidRPr="001932AF">
              <w:rPr>
                <w:rFonts w:asciiTheme="minorHAnsi" w:hAnsiTheme="minorHAnsi" w:cstheme="minorHAnsi"/>
                <w:iCs/>
                <w:szCs w:val="22"/>
              </w:rPr>
              <w:tab/>
            </w:r>
            <w:r w:rsidRPr="001932AF">
              <w:rPr>
                <w:rFonts w:asciiTheme="minorHAnsi" w:hAnsiTheme="minorHAnsi" w:cstheme="minorHAnsi"/>
                <w:iCs/>
                <w:szCs w:val="22"/>
              </w:rPr>
              <w:t>antiepileptic drug</w:t>
            </w:r>
          </w:p>
          <w:p w14:paraId="35B84975"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ANOVA</w:t>
            </w:r>
            <w:r w:rsidRPr="001932AF">
              <w:rPr>
                <w:rFonts w:asciiTheme="minorHAnsi" w:hAnsiTheme="minorHAnsi" w:cstheme="minorHAnsi"/>
                <w:iCs/>
                <w:szCs w:val="22"/>
              </w:rPr>
              <w:tab/>
            </w:r>
            <w:r w:rsidRPr="001932AF">
              <w:rPr>
                <w:rFonts w:asciiTheme="minorHAnsi" w:hAnsiTheme="minorHAnsi" w:cstheme="minorHAnsi"/>
                <w:iCs/>
                <w:szCs w:val="22"/>
              </w:rPr>
              <w:tab/>
              <w:t>analysis of variance</w:t>
            </w:r>
          </w:p>
          <w:p w14:paraId="6216D446"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ASD</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autism spectrum disorder</w:t>
            </w:r>
          </w:p>
          <w:p w14:paraId="79E6CF70" w14:textId="77777777" w:rsidR="00C86653" w:rsidRPr="001932AF" w:rsidRDefault="00C86653" w:rsidP="00C86653">
            <w:pPr>
              <w:widowControl w:val="0"/>
              <w:spacing w:before="0" w:after="0"/>
              <w:jc w:val="both"/>
            </w:pPr>
            <w:r w:rsidRPr="001932AF">
              <w:t>AUROC</w:t>
            </w:r>
            <w:r w:rsidRPr="001932AF">
              <w:rPr>
                <w:rFonts w:asciiTheme="minorHAnsi" w:hAnsiTheme="minorHAnsi" w:cstheme="minorHAnsi"/>
                <w:iCs/>
                <w:szCs w:val="22"/>
              </w:rPr>
              <w:tab/>
            </w:r>
            <w:r w:rsidRPr="001932AF">
              <w:rPr>
                <w:rFonts w:asciiTheme="minorHAnsi" w:hAnsiTheme="minorHAnsi" w:cstheme="minorHAnsi"/>
                <w:iCs/>
                <w:szCs w:val="22"/>
              </w:rPr>
              <w:tab/>
              <w:t>r</w:t>
            </w:r>
            <w:r w:rsidRPr="001932AF">
              <w:t>eceiver operator characteristic curve</w:t>
            </w:r>
          </w:p>
          <w:p w14:paraId="26B1015D"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BAM</w:t>
            </w:r>
            <w:r w:rsidRPr="001932AF">
              <w:rPr>
                <w:rFonts w:asciiTheme="minorHAnsi" w:hAnsiTheme="minorHAnsi" w:cstheme="minorHAnsi"/>
                <w:iCs/>
                <w:szCs w:val="22"/>
              </w:rPr>
              <w:tab/>
            </w:r>
            <w:r w:rsidRPr="001932AF">
              <w:rPr>
                <w:rFonts w:asciiTheme="minorHAnsi" w:hAnsiTheme="minorHAnsi" w:cstheme="minorHAnsi"/>
                <w:iCs/>
                <w:szCs w:val="22"/>
              </w:rPr>
              <w:tab/>
              <w:t>binary alignment map</w:t>
            </w:r>
          </w:p>
          <w:p w14:paraId="6F8E020E" w14:textId="77777777" w:rsidR="00B25285" w:rsidRPr="001932AF" w:rsidRDefault="00B25285" w:rsidP="00B25285">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CBZ</w:t>
            </w:r>
            <w:r w:rsidRPr="001932AF">
              <w:t xml:space="preserve"> </w:t>
            </w:r>
            <w:r w:rsidRPr="001932AF">
              <w:rPr>
                <w:rFonts w:asciiTheme="minorHAnsi" w:hAnsiTheme="minorHAnsi" w:cstheme="minorHAnsi"/>
                <w:iCs/>
                <w:szCs w:val="22"/>
              </w:rPr>
              <w:tab/>
            </w:r>
            <w:r w:rsidR="007F3626" w:rsidRPr="001932AF">
              <w:rPr>
                <w:rFonts w:asciiTheme="minorHAnsi" w:hAnsiTheme="minorHAnsi" w:cstheme="minorHAnsi"/>
                <w:iCs/>
                <w:szCs w:val="22"/>
              </w:rPr>
              <w:tab/>
            </w:r>
            <w:r w:rsidRPr="001932AF">
              <w:rPr>
                <w:rFonts w:asciiTheme="minorHAnsi" w:hAnsiTheme="minorHAnsi" w:cstheme="minorHAnsi"/>
                <w:iCs/>
                <w:szCs w:val="22"/>
              </w:rPr>
              <w:t>carbamazepine</w:t>
            </w:r>
          </w:p>
          <w:p w14:paraId="35F1D8E9"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CRF</w:t>
            </w:r>
            <w:r w:rsidRPr="001932AF">
              <w:rPr>
                <w:rFonts w:asciiTheme="minorHAnsi" w:hAnsiTheme="minorHAnsi" w:cstheme="minorHAnsi"/>
                <w:iCs/>
                <w:szCs w:val="22"/>
              </w:rPr>
              <w:tab/>
            </w:r>
            <w:r w:rsidRPr="001932AF">
              <w:rPr>
                <w:rFonts w:asciiTheme="minorHAnsi" w:hAnsiTheme="minorHAnsi" w:cstheme="minorHAnsi"/>
                <w:iCs/>
                <w:szCs w:val="22"/>
              </w:rPr>
              <w:tab/>
              <w:t>case report file</w:t>
            </w:r>
          </w:p>
          <w:p w14:paraId="59AAF384"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CEO</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chief executive officer</w:t>
            </w:r>
          </w:p>
          <w:p w14:paraId="23178E74"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CSV</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c</w:t>
            </w:r>
            <w:r w:rsidRPr="00CD49EB">
              <w:rPr>
                <w:rFonts w:asciiTheme="minorHAnsi" w:hAnsiTheme="minorHAnsi" w:cstheme="minorHAnsi"/>
                <w:iCs/>
                <w:szCs w:val="22"/>
              </w:rPr>
              <w:t>omma-separated values</w:t>
            </w:r>
          </w:p>
          <w:p w14:paraId="1A1B2602"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DICOM</w:t>
            </w:r>
            <w:r w:rsidRPr="001932AF">
              <w:rPr>
                <w:rFonts w:asciiTheme="minorHAnsi" w:hAnsiTheme="minorHAnsi" w:cstheme="minorHAnsi"/>
                <w:iCs/>
                <w:szCs w:val="22"/>
              </w:rPr>
              <w:tab/>
            </w:r>
            <w:r w:rsidRPr="001932AF">
              <w:rPr>
                <w:rFonts w:asciiTheme="minorHAnsi" w:hAnsiTheme="minorHAnsi" w:cstheme="minorHAnsi"/>
                <w:iCs/>
                <w:szCs w:val="22"/>
              </w:rPr>
              <w:tab/>
              <w:t xml:space="preserve">digital imaging and communications in medicine </w:t>
            </w:r>
          </w:p>
          <w:p w14:paraId="1E8DD985"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DNA</w:t>
            </w:r>
            <w:r w:rsidRPr="001932AF">
              <w:rPr>
                <w:rFonts w:asciiTheme="minorHAnsi" w:hAnsiTheme="minorHAnsi" w:cstheme="minorHAnsi"/>
                <w:iCs/>
                <w:szCs w:val="22"/>
              </w:rPr>
              <w:tab/>
            </w:r>
            <w:r w:rsidRPr="001932AF">
              <w:rPr>
                <w:rFonts w:asciiTheme="minorHAnsi" w:hAnsiTheme="minorHAnsi" w:cstheme="minorHAnsi"/>
                <w:iCs/>
                <w:szCs w:val="22"/>
              </w:rPr>
              <w:tab/>
              <w:t>deoxyribonucleic acid</w:t>
            </w:r>
          </w:p>
          <w:p w14:paraId="3AC2453E" w14:textId="77777777" w:rsidR="00C96BDF" w:rsidRPr="00CD49EB" w:rsidRDefault="00C96BDF" w:rsidP="00C96BDF">
            <w:pPr>
              <w:widowControl w:val="0"/>
              <w:spacing w:before="0" w:after="0"/>
              <w:jc w:val="both"/>
              <w:rPr>
                <w:rFonts w:asciiTheme="minorHAnsi" w:hAnsiTheme="minorHAnsi" w:cstheme="minorHAnsi"/>
                <w:iCs/>
                <w:szCs w:val="22"/>
                <w:lang w:val="en-US"/>
              </w:rPr>
            </w:pPr>
            <w:r w:rsidRPr="00CD49EB">
              <w:rPr>
                <w:rFonts w:asciiTheme="minorHAnsi" w:hAnsiTheme="minorHAnsi" w:cstheme="minorHAnsi"/>
                <w:iCs/>
                <w:szCs w:val="22"/>
                <w:lang w:val="en-US"/>
              </w:rPr>
              <w:t>EC</w:t>
            </w:r>
            <w:r w:rsidRPr="00CD49EB">
              <w:rPr>
                <w:rFonts w:asciiTheme="minorHAnsi" w:hAnsiTheme="minorHAnsi" w:cstheme="minorHAnsi"/>
                <w:iCs/>
                <w:szCs w:val="22"/>
                <w:lang w:val="en-US"/>
              </w:rPr>
              <w:tab/>
            </w:r>
            <w:r w:rsidRPr="00CD49EB">
              <w:rPr>
                <w:rFonts w:asciiTheme="minorHAnsi" w:hAnsiTheme="minorHAnsi" w:cstheme="minorHAnsi"/>
                <w:iCs/>
                <w:szCs w:val="22"/>
                <w:lang w:val="en-US"/>
              </w:rPr>
              <w:tab/>
            </w:r>
            <w:r>
              <w:rPr>
                <w:rFonts w:asciiTheme="minorHAnsi" w:hAnsiTheme="minorHAnsi" w:cstheme="minorHAnsi"/>
                <w:iCs/>
                <w:szCs w:val="22"/>
                <w:lang w:val="en-US"/>
              </w:rPr>
              <w:t>European Commission</w:t>
            </w:r>
          </w:p>
          <w:p w14:paraId="42DE7F09"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EDF</w:t>
            </w:r>
            <w:r w:rsidRPr="001932AF">
              <w:rPr>
                <w:rFonts w:asciiTheme="minorHAnsi" w:hAnsiTheme="minorHAnsi" w:cstheme="minorHAnsi"/>
                <w:iCs/>
                <w:szCs w:val="22"/>
              </w:rPr>
              <w:tab/>
            </w:r>
            <w:r w:rsidRPr="001932AF">
              <w:rPr>
                <w:rFonts w:asciiTheme="minorHAnsi" w:hAnsiTheme="minorHAnsi" w:cstheme="minorHAnsi"/>
                <w:iCs/>
                <w:szCs w:val="22"/>
              </w:rPr>
              <w:tab/>
              <w:t>European data format</w:t>
            </w:r>
          </w:p>
          <w:p w14:paraId="6CBC4D31"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lastRenderedPageBreak/>
              <w:t>EEG</w:t>
            </w:r>
            <w:r w:rsidRPr="001932AF">
              <w:t xml:space="preserve"> </w:t>
            </w:r>
            <w:r w:rsidRPr="001932AF">
              <w:rPr>
                <w:rFonts w:asciiTheme="minorHAnsi" w:hAnsiTheme="minorHAnsi" w:cstheme="minorHAnsi"/>
                <w:iCs/>
                <w:szCs w:val="22"/>
              </w:rPr>
              <w:tab/>
            </w:r>
            <w:r w:rsidRPr="001932AF">
              <w:rPr>
                <w:rFonts w:asciiTheme="minorHAnsi" w:hAnsiTheme="minorHAnsi" w:cstheme="minorHAnsi"/>
                <w:iCs/>
                <w:szCs w:val="22"/>
              </w:rPr>
              <w:tab/>
              <w:t>electroencephalogram</w:t>
            </w:r>
          </w:p>
          <w:p w14:paraId="15F8447F" w14:textId="77777777" w:rsidR="00C96BDF" w:rsidRPr="00CD49EB" w:rsidRDefault="00C96BDF" w:rsidP="00C96BDF">
            <w:pPr>
              <w:widowControl w:val="0"/>
              <w:spacing w:before="0" w:after="0"/>
              <w:jc w:val="both"/>
              <w:rPr>
                <w:rFonts w:asciiTheme="minorHAnsi" w:hAnsiTheme="minorHAnsi" w:cstheme="minorHAnsi"/>
                <w:iCs/>
                <w:szCs w:val="22"/>
                <w:lang w:val="en-US"/>
              </w:rPr>
            </w:pPr>
            <w:r w:rsidRPr="00CD49EB">
              <w:rPr>
                <w:rFonts w:asciiTheme="minorHAnsi" w:hAnsiTheme="minorHAnsi" w:cstheme="minorHAnsi"/>
                <w:iCs/>
                <w:szCs w:val="22"/>
                <w:lang w:val="en-US"/>
              </w:rPr>
              <w:t>EU</w:t>
            </w:r>
            <w:r w:rsidRPr="00CD49EB">
              <w:rPr>
                <w:rFonts w:asciiTheme="minorHAnsi" w:hAnsiTheme="minorHAnsi" w:cstheme="minorHAnsi"/>
                <w:iCs/>
                <w:szCs w:val="22"/>
                <w:lang w:val="en-US"/>
              </w:rPr>
              <w:tab/>
            </w:r>
            <w:r w:rsidRPr="00CD49EB">
              <w:rPr>
                <w:rFonts w:asciiTheme="minorHAnsi" w:hAnsiTheme="minorHAnsi" w:cstheme="minorHAnsi"/>
                <w:iCs/>
                <w:szCs w:val="22"/>
                <w:lang w:val="en-US"/>
              </w:rPr>
              <w:tab/>
            </w:r>
            <w:r>
              <w:rPr>
                <w:rFonts w:asciiTheme="minorHAnsi" w:hAnsiTheme="minorHAnsi" w:cstheme="minorHAnsi"/>
                <w:iCs/>
                <w:szCs w:val="22"/>
                <w:lang w:val="en-US"/>
              </w:rPr>
              <w:t>European Union</w:t>
            </w:r>
          </w:p>
          <w:p w14:paraId="1628F7BA" w14:textId="77777777" w:rsidR="00C96BDF"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FAIR</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f</w:t>
            </w:r>
            <w:r>
              <w:t>indable – accessible – interoperable - reusable</w:t>
            </w:r>
            <w:r w:rsidRPr="003D28D4">
              <w:rPr>
                <w:rFonts w:asciiTheme="minorHAnsi" w:hAnsiTheme="minorHAnsi" w:cstheme="minorHAnsi"/>
                <w:iCs/>
                <w:szCs w:val="22"/>
              </w:rPr>
              <w:t xml:space="preserve"> </w:t>
            </w:r>
          </w:p>
          <w:p w14:paraId="4CE75829" w14:textId="3CB44F05"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FTE</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full time equivalent</w:t>
            </w:r>
          </w:p>
          <w:p w14:paraId="0EEA313D"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GABA</w:t>
            </w:r>
            <w:r w:rsidRPr="001932AF">
              <w:rPr>
                <w:rFonts w:asciiTheme="minorHAnsi" w:hAnsiTheme="minorHAnsi" w:cstheme="minorHAnsi"/>
                <w:iCs/>
                <w:szCs w:val="22"/>
              </w:rPr>
              <w:tab/>
            </w:r>
            <w:r w:rsidRPr="001932AF">
              <w:rPr>
                <w:rFonts w:asciiTheme="minorHAnsi" w:hAnsiTheme="minorHAnsi" w:cstheme="minorHAnsi"/>
                <w:iCs/>
                <w:szCs w:val="22"/>
              </w:rPr>
              <w:tab/>
              <w:t>gamma-aminobutyric acid</w:t>
            </w:r>
          </w:p>
          <w:p w14:paraId="496F9BF2"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GATK</w:t>
            </w:r>
            <w:r w:rsidRPr="001932AF">
              <w:rPr>
                <w:rFonts w:asciiTheme="minorHAnsi" w:hAnsiTheme="minorHAnsi" w:cstheme="minorHAnsi"/>
                <w:iCs/>
                <w:szCs w:val="22"/>
              </w:rPr>
              <w:tab/>
            </w:r>
            <w:r w:rsidRPr="001932AF">
              <w:rPr>
                <w:rFonts w:asciiTheme="minorHAnsi" w:hAnsiTheme="minorHAnsi" w:cstheme="minorHAnsi"/>
                <w:iCs/>
                <w:szCs w:val="22"/>
              </w:rPr>
              <w:tab/>
              <w:t>genome analysis toolkit</w:t>
            </w:r>
          </w:p>
          <w:p w14:paraId="59BE61E3"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GO</w:t>
            </w:r>
            <w:r w:rsidRPr="001932AF">
              <w:rPr>
                <w:rFonts w:asciiTheme="minorHAnsi" w:hAnsiTheme="minorHAnsi" w:cstheme="minorHAnsi"/>
                <w:iCs/>
                <w:szCs w:val="22"/>
              </w:rPr>
              <w:tab/>
            </w:r>
            <w:r w:rsidRPr="001932AF">
              <w:rPr>
                <w:rFonts w:asciiTheme="minorHAnsi" w:hAnsiTheme="minorHAnsi" w:cstheme="minorHAnsi"/>
                <w:iCs/>
                <w:szCs w:val="22"/>
              </w:rPr>
              <w:tab/>
              <w:t>gene ontology</w:t>
            </w:r>
          </w:p>
          <w:p w14:paraId="35EF09FC"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HLA</w:t>
            </w:r>
            <w:r w:rsidRPr="001932AF">
              <w:rPr>
                <w:rFonts w:asciiTheme="minorHAnsi" w:hAnsiTheme="minorHAnsi" w:cstheme="minorHAnsi"/>
                <w:iCs/>
                <w:szCs w:val="22"/>
              </w:rPr>
              <w:tab/>
            </w:r>
            <w:r w:rsidRPr="001932AF">
              <w:rPr>
                <w:rFonts w:asciiTheme="minorHAnsi" w:hAnsiTheme="minorHAnsi" w:cstheme="minorHAnsi"/>
                <w:iCs/>
                <w:szCs w:val="22"/>
              </w:rPr>
              <w:tab/>
            </w:r>
            <w:r w:rsidRPr="00CD49EB">
              <w:rPr>
                <w:rFonts w:asciiTheme="minorHAnsi" w:hAnsiTheme="minorHAnsi" w:cstheme="minorHAnsi"/>
                <w:iCs/>
                <w:szCs w:val="22"/>
              </w:rPr>
              <w:t>Human Leukocyte Antigen</w:t>
            </w:r>
          </w:p>
          <w:p w14:paraId="77BE2C89"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ICT</w:t>
            </w:r>
            <w:r w:rsidRPr="001932AF">
              <w:t xml:space="preserve"> </w:t>
            </w:r>
            <w:r w:rsidRPr="001932AF">
              <w:rPr>
                <w:rFonts w:asciiTheme="minorHAnsi" w:hAnsiTheme="minorHAnsi" w:cstheme="minorHAnsi"/>
                <w:iCs/>
                <w:szCs w:val="22"/>
              </w:rPr>
              <w:tab/>
            </w:r>
            <w:r w:rsidRPr="001932AF">
              <w:rPr>
                <w:rFonts w:asciiTheme="minorHAnsi" w:hAnsiTheme="minorHAnsi" w:cstheme="minorHAnsi"/>
                <w:iCs/>
                <w:szCs w:val="22"/>
              </w:rPr>
              <w:tab/>
              <w:t>information and communications technology</w:t>
            </w:r>
          </w:p>
          <w:p w14:paraId="0981A43E" w14:textId="77777777" w:rsidR="00C96BDF" w:rsidRPr="00CD49EB" w:rsidRDefault="00C96BDF" w:rsidP="00C96BDF">
            <w:pPr>
              <w:widowControl w:val="0"/>
              <w:spacing w:before="0" w:after="0"/>
              <w:jc w:val="both"/>
              <w:rPr>
                <w:rFonts w:asciiTheme="minorHAnsi" w:hAnsiTheme="minorHAnsi" w:cstheme="minorHAnsi"/>
                <w:iCs/>
                <w:szCs w:val="22"/>
                <w:lang w:val="en-US"/>
              </w:rPr>
            </w:pPr>
            <w:r w:rsidRPr="00CD49EB">
              <w:rPr>
                <w:rFonts w:asciiTheme="minorHAnsi" w:hAnsiTheme="minorHAnsi" w:cstheme="minorHAnsi"/>
                <w:iCs/>
                <w:szCs w:val="22"/>
                <w:lang w:val="en-US"/>
              </w:rPr>
              <w:t>IMI</w:t>
            </w:r>
            <w:r w:rsidRPr="00CD49EB">
              <w:rPr>
                <w:rFonts w:asciiTheme="minorHAnsi" w:hAnsiTheme="minorHAnsi" w:cstheme="minorHAnsi"/>
                <w:iCs/>
                <w:szCs w:val="22"/>
                <w:lang w:val="en-US"/>
              </w:rPr>
              <w:tab/>
            </w:r>
            <w:r w:rsidRPr="00CD49EB">
              <w:rPr>
                <w:rFonts w:asciiTheme="minorHAnsi" w:hAnsiTheme="minorHAnsi" w:cstheme="minorHAnsi"/>
                <w:iCs/>
                <w:szCs w:val="22"/>
                <w:lang w:val="en-US"/>
              </w:rPr>
              <w:tab/>
            </w:r>
            <w:r>
              <w:rPr>
                <w:rFonts w:asciiTheme="minorHAnsi" w:hAnsiTheme="minorHAnsi" w:cstheme="minorHAnsi"/>
                <w:iCs/>
                <w:szCs w:val="22"/>
                <w:lang w:val="en-US"/>
              </w:rPr>
              <w:t>i</w:t>
            </w:r>
            <w:r w:rsidRPr="00CD49EB">
              <w:rPr>
                <w:rFonts w:asciiTheme="minorHAnsi" w:hAnsiTheme="minorHAnsi" w:cstheme="minorHAnsi"/>
                <w:iCs/>
                <w:szCs w:val="22"/>
                <w:lang w:val="en-US"/>
              </w:rPr>
              <w:t xml:space="preserve">nnovative </w:t>
            </w:r>
            <w:r>
              <w:rPr>
                <w:rFonts w:asciiTheme="minorHAnsi" w:hAnsiTheme="minorHAnsi" w:cstheme="minorHAnsi"/>
                <w:iCs/>
                <w:szCs w:val="22"/>
                <w:lang w:val="en-US"/>
              </w:rPr>
              <w:t>m</w:t>
            </w:r>
            <w:r w:rsidRPr="00CD49EB">
              <w:rPr>
                <w:rFonts w:asciiTheme="minorHAnsi" w:hAnsiTheme="minorHAnsi" w:cstheme="minorHAnsi"/>
                <w:iCs/>
                <w:szCs w:val="22"/>
                <w:lang w:val="en-US"/>
              </w:rPr>
              <w:t xml:space="preserve">edicines </w:t>
            </w:r>
            <w:r>
              <w:rPr>
                <w:rFonts w:asciiTheme="minorHAnsi" w:hAnsiTheme="minorHAnsi" w:cstheme="minorHAnsi"/>
                <w:iCs/>
                <w:szCs w:val="22"/>
                <w:lang w:val="en-US"/>
              </w:rPr>
              <w:t>i</w:t>
            </w:r>
            <w:r w:rsidRPr="00CD49EB">
              <w:rPr>
                <w:rFonts w:asciiTheme="minorHAnsi" w:hAnsiTheme="minorHAnsi" w:cstheme="minorHAnsi"/>
                <w:iCs/>
                <w:szCs w:val="22"/>
                <w:lang w:val="en-US"/>
              </w:rPr>
              <w:t>nitiative</w:t>
            </w:r>
          </w:p>
          <w:p w14:paraId="73D32769"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IRB</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institutional review board</w:t>
            </w:r>
          </w:p>
          <w:p w14:paraId="55BF7343" w14:textId="77777777" w:rsidR="00CD7FBC" w:rsidRPr="001932AF" w:rsidRDefault="00CD7FBC" w:rsidP="00CD7FBC">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iPSC</w:t>
            </w:r>
            <w:r w:rsidRPr="001932AF">
              <w:rPr>
                <w:rFonts w:asciiTheme="minorHAnsi" w:hAnsiTheme="minorHAnsi" w:cstheme="minorHAnsi"/>
                <w:iCs/>
                <w:szCs w:val="22"/>
              </w:rPr>
              <w:tab/>
            </w:r>
            <w:r w:rsidRPr="001932AF">
              <w:rPr>
                <w:rFonts w:asciiTheme="minorHAnsi" w:hAnsiTheme="minorHAnsi" w:cstheme="minorHAnsi"/>
                <w:iCs/>
                <w:szCs w:val="22"/>
              </w:rPr>
              <w:tab/>
              <w:t>induced pluripotent stem cell</w:t>
            </w:r>
          </w:p>
          <w:p w14:paraId="098EFE4D"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IT</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information technology</w:t>
            </w:r>
          </w:p>
          <w:p w14:paraId="2CB5B5F8"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KEGG</w:t>
            </w:r>
            <w:r w:rsidRPr="001932AF">
              <w:rPr>
                <w:rFonts w:asciiTheme="minorHAnsi" w:hAnsiTheme="minorHAnsi" w:cstheme="minorHAnsi"/>
                <w:iCs/>
                <w:szCs w:val="22"/>
              </w:rPr>
              <w:tab/>
            </w:r>
            <w:r w:rsidRPr="001932AF">
              <w:rPr>
                <w:rFonts w:asciiTheme="minorHAnsi" w:hAnsiTheme="minorHAnsi" w:cstheme="minorHAnsi"/>
                <w:iCs/>
                <w:szCs w:val="22"/>
              </w:rPr>
              <w:tab/>
              <w:t>Kyoto encyclopaedia of genes and genomes</w:t>
            </w:r>
          </w:p>
          <w:p w14:paraId="5212C2C2"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LCM</w:t>
            </w:r>
            <w:r w:rsidRPr="001932AF">
              <w:t xml:space="preserve"> </w:t>
            </w:r>
            <w:r w:rsidRPr="001932AF">
              <w:rPr>
                <w:rFonts w:asciiTheme="minorHAnsi" w:hAnsiTheme="minorHAnsi" w:cstheme="minorHAnsi"/>
                <w:iCs/>
                <w:szCs w:val="22"/>
              </w:rPr>
              <w:tab/>
            </w:r>
            <w:r w:rsidRPr="001932AF">
              <w:rPr>
                <w:rFonts w:asciiTheme="minorHAnsi" w:hAnsiTheme="minorHAnsi" w:cstheme="minorHAnsi"/>
                <w:iCs/>
                <w:szCs w:val="22"/>
              </w:rPr>
              <w:tab/>
            </w:r>
            <w:proofErr w:type="spellStart"/>
            <w:r w:rsidRPr="001932AF">
              <w:rPr>
                <w:rFonts w:asciiTheme="minorHAnsi" w:hAnsiTheme="minorHAnsi" w:cstheme="minorHAnsi"/>
                <w:iCs/>
                <w:szCs w:val="22"/>
              </w:rPr>
              <w:t>lacosamide</w:t>
            </w:r>
            <w:proofErr w:type="spellEnd"/>
          </w:p>
          <w:p w14:paraId="34C67A3F" w14:textId="77777777" w:rsidR="00B25285" w:rsidRPr="001932AF" w:rsidRDefault="00B25285" w:rsidP="00B25285">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LEV</w:t>
            </w:r>
            <w:r w:rsidRPr="001932AF">
              <w:t xml:space="preserve"> </w:t>
            </w:r>
            <w:r w:rsidRPr="001932AF">
              <w:rPr>
                <w:rFonts w:asciiTheme="minorHAnsi" w:hAnsiTheme="minorHAnsi" w:cstheme="minorHAnsi"/>
                <w:iCs/>
                <w:szCs w:val="22"/>
              </w:rPr>
              <w:tab/>
            </w:r>
            <w:r w:rsidR="007F3626" w:rsidRPr="001932AF">
              <w:rPr>
                <w:rFonts w:asciiTheme="minorHAnsi" w:hAnsiTheme="minorHAnsi" w:cstheme="minorHAnsi"/>
                <w:iCs/>
                <w:szCs w:val="22"/>
              </w:rPr>
              <w:tab/>
            </w:r>
            <w:r w:rsidRPr="001932AF">
              <w:rPr>
                <w:rFonts w:asciiTheme="minorHAnsi" w:hAnsiTheme="minorHAnsi" w:cstheme="minorHAnsi"/>
                <w:iCs/>
                <w:szCs w:val="22"/>
              </w:rPr>
              <w:t>levetiracetam</w:t>
            </w:r>
          </w:p>
          <w:p w14:paraId="3D4CA0B3"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MACE</w:t>
            </w:r>
            <w:r w:rsidRPr="001932AF">
              <w:rPr>
                <w:rFonts w:asciiTheme="minorHAnsi" w:hAnsiTheme="minorHAnsi" w:cstheme="minorHAnsi"/>
                <w:iCs/>
                <w:szCs w:val="22"/>
              </w:rPr>
              <w:tab/>
            </w:r>
            <w:r w:rsidRPr="001932AF">
              <w:rPr>
                <w:rFonts w:asciiTheme="minorHAnsi" w:hAnsiTheme="minorHAnsi" w:cstheme="minorHAnsi"/>
                <w:iCs/>
                <w:szCs w:val="22"/>
              </w:rPr>
              <w:tab/>
              <w:t>massive analysis of cDNA ends</w:t>
            </w:r>
          </w:p>
          <w:p w14:paraId="0C39AA44" w14:textId="370DBBD0" w:rsidR="00215AD5" w:rsidRDefault="00215AD5" w:rsidP="00C86653">
            <w:pPr>
              <w:widowControl w:val="0"/>
              <w:spacing w:before="0" w:after="0"/>
              <w:jc w:val="both"/>
              <w:rPr>
                <w:rFonts w:asciiTheme="minorHAnsi" w:hAnsiTheme="minorHAnsi" w:cstheme="minorHAnsi"/>
                <w:iCs/>
                <w:szCs w:val="22"/>
              </w:rPr>
            </w:pPr>
            <w:r>
              <w:rPr>
                <w:rFonts w:asciiTheme="minorHAnsi" w:hAnsiTheme="minorHAnsi" w:cstheme="minorHAnsi"/>
                <w:iCs/>
                <w:szCs w:val="22"/>
              </w:rPr>
              <w:t>MGE</w:t>
            </w:r>
            <w:r w:rsidRPr="001932AF">
              <w:t xml:space="preserve"> </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m</w:t>
            </w:r>
            <w:proofErr w:type="spellStart"/>
            <w:r w:rsidRPr="00467059">
              <w:rPr>
                <w:rFonts w:asciiTheme="minorHAnsi" w:hAnsiTheme="minorHAnsi" w:cstheme="minorHAnsi"/>
                <w:color w:val="000000" w:themeColor="text1"/>
                <w:szCs w:val="22"/>
                <w:lang w:val="en-US"/>
              </w:rPr>
              <w:t>edial</w:t>
            </w:r>
            <w:proofErr w:type="spellEnd"/>
            <w:r w:rsidRPr="00467059">
              <w:rPr>
                <w:rFonts w:asciiTheme="minorHAnsi" w:hAnsiTheme="minorHAnsi" w:cstheme="minorHAnsi"/>
                <w:color w:val="000000" w:themeColor="text1"/>
                <w:szCs w:val="22"/>
                <w:lang w:val="en-US"/>
              </w:rPr>
              <w:t> ganglionic eminence</w:t>
            </w:r>
          </w:p>
          <w:p w14:paraId="3FBDB663" w14:textId="41D46529"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MRI</w:t>
            </w:r>
            <w:r w:rsidRPr="001932AF">
              <w:t xml:space="preserve"> </w:t>
            </w:r>
            <w:r w:rsidRPr="001932AF">
              <w:rPr>
                <w:rFonts w:asciiTheme="minorHAnsi" w:hAnsiTheme="minorHAnsi" w:cstheme="minorHAnsi"/>
                <w:iCs/>
                <w:szCs w:val="22"/>
              </w:rPr>
              <w:tab/>
            </w:r>
            <w:r w:rsidRPr="001932AF">
              <w:rPr>
                <w:rFonts w:asciiTheme="minorHAnsi" w:hAnsiTheme="minorHAnsi" w:cstheme="minorHAnsi"/>
                <w:iCs/>
                <w:szCs w:val="22"/>
              </w:rPr>
              <w:tab/>
              <w:t>magnetic resonance imaging</w:t>
            </w:r>
          </w:p>
          <w:p w14:paraId="6C0AD91E"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mRNA</w:t>
            </w:r>
            <w:r w:rsidRPr="001932AF">
              <w:rPr>
                <w:rFonts w:asciiTheme="minorHAnsi" w:hAnsiTheme="minorHAnsi" w:cstheme="minorHAnsi"/>
                <w:iCs/>
                <w:szCs w:val="22"/>
              </w:rPr>
              <w:tab/>
            </w:r>
            <w:r w:rsidRPr="001932AF">
              <w:rPr>
                <w:rFonts w:asciiTheme="minorHAnsi" w:hAnsiTheme="minorHAnsi" w:cstheme="minorHAnsi"/>
                <w:iCs/>
                <w:szCs w:val="22"/>
              </w:rPr>
              <w:tab/>
              <w:t>messenger ribonucleic acid</w:t>
            </w:r>
          </w:p>
          <w:p w14:paraId="7ECE3039"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mTOR</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 xml:space="preserve">mechanistic target of </w:t>
            </w:r>
            <w:proofErr w:type="spellStart"/>
            <w:r>
              <w:rPr>
                <w:rFonts w:asciiTheme="minorHAnsi" w:hAnsiTheme="minorHAnsi" w:cstheme="minorHAnsi"/>
                <w:iCs/>
                <w:szCs w:val="22"/>
              </w:rPr>
              <w:t>ramamycin</w:t>
            </w:r>
            <w:proofErr w:type="spellEnd"/>
          </w:p>
          <w:p w14:paraId="773835FA"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NHGRI</w:t>
            </w:r>
            <w:r w:rsidRPr="001932AF">
              <w:rPr>
                <w:rFonts w:asciiTheme="minorHAnsi" w:hAnsiTheme="minorHAnsi" w:cstheme="minorHAnsi"/>
                <w:iCs/>
                <w:szCs w:val="22"/>
              </w:rPr>
              <w:tab/>
            </w:r>
            <w:r w:rsidRPr="001932AF">
              <w:rPr>
                <w:rFonts w:asciiTheme="minorHAnsi" w:hAnsiTheme="minorHAnsi" w:cstheme="minorHAnsi"/>
                <w:iCs/>
                <w:szCs w:val="22"/>
              </w:rPr>
              <w:tab/>
              <w:t>United States National Human Genome Research Institute</w:t>
            </w:r>
          </w:p>
          <w:p w14:paraId="5597DF73"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PAM</w:t>
            </w:r>
            <w:r w:rsidRPr="001932AF">
              <w:rPr>
                <w:rFonts w:asciiTheme="minorHAnsi" w:hAnsiTheme="minorHAnsi" w:cstheme="minorHAnsi"/>
                <w:iCs/>
                <w:szCs w:val="22"/>
              </w:rPr>
              <w:tab/>
            </w:r>
            <w:r w:rsidRPr="001932AF">
              <w:rPr>
                <w:rFonts w:asciiTheme="minorHAnsi" w:hAnsiTheme="minorHAnsi" w:cstheme="minorHAnsi"/>
                <w:iCs/>
                <w:szCs w:val="22"/>
              </w:rPr>
              <w:tab/>
            </w:r>
            <w:r w:rsidRPr="00CD49EB">
              <w:rPr>
                <w:rFonts w:asciiTheme="minorHAnsi" w:hAnsiTheme="minorHAnsi" w:cstheme="minorHAnsi"/>
                <w:iCs/>
                <w:szCs w:val="22"/>
              </w:rPr>
              <w:t>partition around methods</w:t>
            </w:r>
          </w:p>
          <w:p w14:paraId="6495FDA8" w14:textId="3B800E61" w:rsidR="00D80190" w:rsidRDefault="00D80190" w:rsidP="00C86653">
            <w:pPr>
              <w:widowControl w:val="0"/>
              <w:spacing w:before="0" w:after="0"/>
              <w:jc w:val="both"/>
              <w:rPr>
                <w:rFonts w:asciiTheme="minorHAnsi" w:hAnsiTheme="minorHAnsi" w:cstheme="minorHAnsi"/>
                <w:iCs/>
                <w:szCs w:val="22"/>
              </w:rPr>
            </w:pPr>
            <w:r>
              <w:rPr>
                <w:rFonts w:asciiTheme="minorHAnsi" w:hAnsiTheme="minorHAnsi" w:cstheme="minorHAnsi"/>
                <w:iCs/>
                <w:szCs w:val="22"/>
              </w:rPr>
              <w:t>RCT</w:t>
            </w:r>
            <w:r w:rsidRPr="001932AF">
              <w:rPr>
                <w:rFonts w:asciiTheme="minorHAnsi" w:hAnsiTheme="minorHAnsi" w:cstheme="minorHAnsi"/>
                <w:iCs/>
                <w:szCs w:val="22"/>
              </w:rPr>
              <w:tab/>
            </w:r>
            <w:r w:rsidRPr="001932AF">
              <w:rPr>
                <w:rFonts w:asciiTheme="minorHAnsi" w:hAnsiTheme="minorHAnsi" w:cstheme="minorHAnsi"/>
                <w:iCs/>
                <w:szCs w:val="22"/>
              </w:rPr>
              <w:tab/>
            </w:r>
            <w:r w:rsidR="008E4A7D">
              <w:rPr>
                <w:rFonts w:asciiTheme="minorHAnsi" w:hAnsiTheme="minorHAnsi" w:cstheme="minorHAnsi"/>
                <w:iCs/>
                <w:szCs w:val="22"/>
              </w:rPr>
              <w:t>r</w:t>
            </w:r>
            <w:r>
              <w:rPr>
                <w:rFonts w:asciiTheme="minorHAnsi" w:hAnsiTheme="minorHAnsi" w:cstheme="minorHAnsi"/>
                <w:iCs/>
                <w:szCs w:val="22"/>
              </w:rPr>
              <w:t>andomised controlled trial</w:t>
            </w:r>
          </w:p>
          <w:p w14:paraId="556253B3"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PI</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principal investigator</w:t>
            </w:r>
          </w:p>
          <w:p w14:paraId="427BAF2E" w14:textId="77777777"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RNA</w:t>
            </w:r>
            <w:r w:rsidRPr="001932AF">
              <w:rPr>
                <w:rFonts w:asciiTheme="minorHAnsi" w:hAnsiTheme="minorHAnsi" w:cstheme="minorHAnsi"/>
                <w:iCs/>
                <w:szCs w:val="22"/>
              </w:rPr>
              <w:tab/>
            </w:r>
            <w:r w:rsidRPr="001932AF">
              <w:rPr>
                <w:rFonts w:asciiTheme="minorHAnsi" w:hAnsiTheme="minorHAnsi" w:cstheme="minorHAnsi"/>
                <w:iCs/>
                <w:szCs w:val="22"/>
              </w:rPr>
              <w:tab/>
              <w:t>ribonucleic acid</w:t>
            </w:r>
          </w:p>
          <w:p w14:paraId="7CE81BEF" w14:textId="77777777" w:rsidR="00C96BDF" w:rsidRPr="003D28D4" w:rsidRDefault="00C96BDF" w:rsidP="00C96BDF">
            <w:pPr>
              <w:widowControl w:val="0"/>
              <w:spacing w:before="0" w:after="0"/>
              <w:jc w:val="both"/>
              <w:rPr>
                <w:rFonts w:asciiTheme="minorHAnsi" w:hAnsiTheme="minorHAnsi" w:cstheme="minorHAnsi"/>
                <w:iCs/>
                <w:szCs w:val="22"/>
              </w:rPr>
            </w:pPr>
            <w:r w:rsidRPr="003D28D4">
              <w:rPr>
                <w:rFonts w:asciiTheme="minorHAnsi" w:hAnsiTheme="minorHAnsi" w:cstheme="minorHAnsi"/>
                <w:iCs/>
                <w:szCs w:val="22"/>
              </w:rPr>
              <w:t>RVIS</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r</w:t>
            </w:r>
            <w:r w:rsidRPr="00CD49EB">
              <w:rPr>
                <w:rFonts w:asciiTheme="minorHAnsi" w:hAnsiTheme="minorHAnsi" w:cstheme="minorHAnsi"/>
                <w:iCs/>
                <w:szCs w:val="22"/>
              </w:rPr>
              <w:t xml:space="preserve">esidual </w:t>
            </w:r>
            <w:r>
              <w:rPr>
                <w:rFonts w:asciiTheme="minorHAnsi" w:hAnsiTheme="minorHAnsi" w:cstheme="minorHAnsi"/>
                <w:iCs/>
                <w:szCs w:val="22"/>
              </w:rPr>
              <w:t>v</w:t>
            </w:r>
            <w:r w:rsidRPr="00CD49EB">
              <w:rPr>
                <w:rFonts w:asciiTheme="minorHAnsi" w:hAnsiTheme="minorHAnsi" w:cstheme="minorHAnsi"/>
                <w:iCs/>
                <w:szCs w:val="22"/>
              </w:rPr>
              <w:t xml:space="preserve">ariation </w:t>
            </w:r>
            <w:r>
              <w:rPr>
                <w:rFonts w:asciiTheme="minorHAnsi" w:hAnsiTheme="minorHAnsi" w:cstheme="minorHAnsi"/>
                <w:iCs/>
                <w:szCs w:val="22"/>
              </w:rPr>
              <w:t>i</w:t>
            </w:r>
            <w:r w:rsidRPr="00CD49EB">
              <w:rPr>
                <w:rFonts w:asciiTheme="minorHAnsi" w:hAnsiTheme="minorHAnsi" w:cstheme="minorHAnsi"/>
                <w:iCs/>
                <w:szCs w:val="22"/>
              </w:rPr>
              <w:t xml:space="preserve">ntolerance </w:t>
            </w:r>
            <w:r>
              <w:rPr>
                <w:rFonts w:asciiTheme="minorHAnsi" w:hAnsiTheme="minorHAnsi" w:cstheme="minorHAnsi"/>
                <w:iCs/>
                <w:szCs w:val="22"/>
              </w:rPr>
              <w:t>s</w:t>
            </w:r>
            <w:r w:rsidRPr="00CD49EB">
              <w:rPr>
                <w:rFonts w:asciiTheme="minorHAnsi" w:hAnsiTheme="minorHAnsi" w:cstheme="minorHAnsi"/>
                <w:iCs/>
                <w:szCs w:val="22"/>
              </w:rPr>
              <w:t>core</w:t>
            </w:r>
          </w:p>
          <w:p w14:paraId="1DFC5F30" w14:textId="5698B505"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SME</w:t>
            </w:r>
            <w:r w:rsidRPr="001932AF">
              <w:rPr>
                <w:rFonts w:asciiTheme="minorHAnsi" w:hAnsiTheme="minorHAnsi" w:cstheme="minorHAnsi"/>
                <w:iCs/>
                <w:szCs w:val="22"/>
              </w:rPr>
              <w:tab/>
            </w:r>
            <w:r w:rsidRPr="001932AF">
              <w:rPr>
                <w:rFonts w:asciiTheme="minorHAnsi" w:hAnsiTheme="minorHAnsi" w:cstheme="minorHAnsi"/>
                <w:iCs/>
                <w:szCs w:val="22"/>
              </w:rPr>
              <w:tab/>
              <w:t>small and medium-si</w:t>
            </w:r>
            <w:r w:rsidR="00D8418C">
              <w:rPr>
                <w:rFonts w:asciiTheme="minorHAnsi" w:hAnsiTheme="minorHAnsi" w:cstheme="minorHAnsi"/>
                <w:iCs/>
                <w:szCs w:val="22"/>
              </w:rPr>
              <w:t>ze</w:t>
            </w:r>
            <w:r w:rsidRPr="001932AF">
              <w:rPr>
                <w:rFonts w:asciiTheme="minorHAnsi" w:hAnsiTheme="minorHAnsi" w:cstheme="minorHAnsi"/>
                <w:iCs/>
                <w:szCs w:val="22"/>
              </w:rPr>
              <w:t>d enterprise</w:t>
            </w:r>
          </w:p>
          <w:p w14:paraId="03830A84" w14:textId="77777777" w:rsidR="00C96BDF" w:rsidRDefault="00C96BDF" w:rsidP="00C86653">
            <w:pPr>
              <w:widowControl w:val="0"/>
              <w:spacing w:before="0" w:after="0"/>
              <w:jc w:val="both"/>
              <w:rPr>
                <w:rFonts w:asciiTheme="minorHAnsi" w:hAnsiTheme="minorHAnsi" w:cstheme="minorHAnsi"/>
                <w:iCs/>
                <w:szCs w:val="22"/>
              </w:rPr>
            </w:pPr>
            <w:r>
              <w:rPr>
                <w:rFonts w:asciiTheme="minorHAnsi" w:hAnsiTheme="minorHAnsi" w:cstheme="minorHAnsi"/>
                <w:iCs/>
                <w:szCs w:val="22"/>
              </w:rPr>
              <w:t>U</w:t>
            </w:r>
            <w:r w:rsidRPr="003D28D4">
              <w:rPr>
                <w:rFonts w:asciiTheme="minorHAnsi" w:hAnsiTheme="minorHAnsi" w:cstheme="minorHAnsi"/>
                <w:iCs/>
                <w:szCs w:val="22"/>
              </w:rPr>
              <w:t>TR</w:t>
            </w:r>
            <w:r w:rsidRPr="001932AF">
              <w:rPr>
                <w:rFonts w:asciiTheme="minorHAnsi" w:hAnsiTheme="minorHAnsi" w:cstheme="minorHAnsi"/>
                <w:iCs/>
                <w:szCs w:val="22"/>
              </w:rPr>
              <w:tab/>
            </w:r>
            <w:r w:rsidRPr="001932AF">
              <w:rPr>
                <w:rFonts w:asciiTheme="minorHAnsi" w:hAnsiTheme="minorHAnsi" w:cstheme="minorHAnsi"/>
                <w:iCs/>
                <w:szCs w:val="22"/>
              </w:rPr>
              <w:tab/>
            </w:r>
            <w:r>
              <w:rPr>
                <w:rFonts w:asciiTheme="minorHAnsi" w:hAnsiTheme="minorHAnsi" w:cstheme="minorHAnsi"/>
                <w:iCs/>
                <w:szCs w:val="22"/>
              </w:rPr>
              <w:t>u</w:t>
            </w:r>
            <w:r w:rsidRPr="00CD49EB">
              <w:rPr>
                <w:rFonts w:asciiTheme="minorHAnsi" w:hAnsiTheme="minorHAnsi" w:cstheme="minorHAnsi"/>
                <w:iCs/>
                <w:szCs w:val="22"/>
              </w:rPr>
              <w:t>ntranslated region</w:t>
            </w:r>
            <w:r w:rsidRPr="001932AF">
              <w:rPr>
                <w:rFonts w:asciiTheme="minorHAnsi" w:hAnsiTheme="minorHAnsi" w:cstheme="minorHAnsi"/>
                <w:iCs/>
                <w:szCs w:val="22"/>
              </w:rPr>
              <w:t xml:space="preserve"> </w:t>
            </w:r>
          </w:p>
          <w:p w14:paraId="75DC885B" w14:textId="55372838" w:rsidR="00C86653" w:rsidRPr="001932AF" w:rsidRDefault="00C86653" w:rsidP="00C86653">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VCF</w:t>
            </w:r>
            <w:r w:rsidRPr="001932AF">
              <w:rPr>
                <w:rFonts w:asciiTheme="minorHAnsi" w:hAnsiTheme="minorHAnsi" w:cstheme="minorHAnsi"/>
                <w:iCs/>
                <w:szCs w:val="22"/>
              </w:rPr>
              <w:tab/>
            </w:r>
            <w:r w:rsidRPr="001932AF">
              <w:rPr>
                <w:rFonts w:asciiTheme="minorHAnsi" w:hAnsiTheme="minorHAnsi" w:cstheme="minorHAnsi"/>
                <w:iCs/>
                <w:szCs w:val="22"/>
              </w:rPr>
              <w:tab/>
              <w:t>variant call format</w:t>
            </w:r>
          </w:p>
          <w:p w14:paraId="2867F5AF" w14:textId="77777777" w:rsidR="00B25285" w:rsidRPr="001932AF" w:rsidRDefault="00B25285" w:rsidP="00B25285">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VPA</w:t>
            </w:r>
            <w:r w:rsidRPr="001932AF">
              <w:t xml:space="preserve"> </w:t>
            </w:r>
            <w:r w:rsidRPr="001932AF">
              <w:rPr>
                <w:rFonts w:asciiTheme="minorHAnsi" w:hAnsiTheme="minorHAnsi" w:cstheme="minorHAnsi"/>
                <w:iCs/>
                <w:szCs w:val="22"/>
              </w:rPr>
              <w:tab/>
            </w:r>
            <w:r w:rsidR="007F3626" w:rsidRPr="001932AF">
              <w:rPr>
                <w:rFonts w:asciiTheme="minorHAnsi" w:hAnsiTheme="minorHAnsi" w:cstheme="minorHAnsi"/>
                <w:iCs/>
                <w:szCs w:val="22"/>
              </w:rPr>
              <w:tab/>
            </w:r>
            <w:r w:rsidRPr="001932AF">
              <w:rPr>
                <w:rFonts w:asciiTheme="minorHAnsi" w:hAnsiTheme="minorHAnsi" w:cstheme="minorHAnsi"/>
                <w:iCs/>
                <w:szCs w:val="22"/>
              </w:rPr>
              <w:t>valproate</w:t>
            </w:r>
          </w:p>
          <w:p w14:paraId="37490055" w14:textId="6C485259" w:rsidR="003D28D4" w:rsidRPr="001932AF" w:rsidRDefault="007F3626" w:rsidP="00CD49EB">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WGCNA</w:t>
            </w:r>
            <w:r w:rsidRPr="001932AF">
              <w:rPr>
                <w:rFonts w:asciiTheme="minorHAnsi" w:hAnsiTheme="minorHAnsi" w:cstheme="minorHAnsi"/>
                <w:iCs/>
                <w:szCs w:val="22"/>
              </w:rPr>
              <w:tab/>
            </w:r>
            <w:r w:rsidR="00880254" w:rsidRPr="001932AF">
              <w:rPr>
                <w:rFonts w:asciiTheme="minorHAnsi" w:hAnsiTheme="minorHAnsi" w:cstheme="minorHAnsi"/>
                <w:iCs/>
                <w:szCs w:val="22"/>
              </w:rPr>
              <w:t>weighted gene co-expression network analysis</w:t>
            </w:r>
          </w:p>
        </w:tc>
      </w:tr>
    </w:tbl>
    <w:p w14:paraId="0DA6FB68" w14:textId="77777777" w:rsidR="00964A04" w:rsidRPr="001932AF" w:rsidRDefault="00964A04" w:rsidP="00C41539"/>
    <w:p w14:paraId="5A077B54" w14:textId="77777777" w:rsidR="00262361" w:rsidRPr="001932AF" w:rsidRDefault="00262361" w:rsidP="00FA72DD">
      <w:pPr>
        <w:pStyle w:val="Default"/>
        <w:numPr>
          <w:ilvl w:val="1"/>
          <w:numId w:val="13"/>
        </w:numPr>
        <w:spacing w:line="276" w:lineRule="auto"/>
        <w:ind w:left="1418" w:hanging="992"/>
        <w:outlineLvl w:val="1"/>
        <w:rPr>
          <w:rFonts w:ascii="Calibri" w:hAnsi="Calibri" w:cs="Times New Roman"/>
          <w:b/>
          <w:bCs/>
          <w:smallCaps/>
          <w:color w:val="auto"/>
          <w:kern w:val="32"/>
          <w:sz w:val="26"/>
          <w:szCs w:val="32"/>
          <w:lang w:val="en-GB" w:eastAsia="fr-FR"/>
        </w:rPr>
        <w:sectPr w:rsidR="00262361" w:rsidRPr="001932AF" w:rsidSect="000913CD">
          <w:footnotePr>
            <w:numRestart w:val="eachPage"/>
          </w:footnotePr>
          <w:pgSz w:w="11906" w:h="16838"/>
          <w:pgMar w:top="1276" w:right="1418" w:bottom="1276" w:left="1418" w:header="284" w:footer="414" w:gutter="0"/>
          <w:cols w:space="708"/>
          <w:docGrid w:linePitch="360"/>
        </w:sectPr>
      </w:pPr>
    </w:p>
    <w:p w14:paraId="6C132858" w14:textId="77777777" w:rsidR="00964A04" w:rsidRPr="001932AF" w:rsidRDefault="00964A04" w:rsidP="00FA72DD">
      <w:pPr>
        <w:pStyle w:val="Default"/>
        <w:numPr>
          <w:ilvl w:val="1"/>
          <w:numId w:val="13"/>
        </w:numPr>
        <w:spacing w:line="276" w:lineRule="auto"/>
        <w:ind w:left="1418" w:hanging="992"/>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Diagram which compiles the work plan, timeline, sequencing of work packages, the contribution of the partners to each work package and their interactions (</w:t>
      </w:r>
      <w:proofErr w:type="spellStart"/>
      <w:r w:rsidRPr="001932AF">
        <w:rPr>
          <w:rFonts w:ascii="Calibri" w:hAnsi="Calibri" w:cs="Times New Roman"/>
          <w:b/>
          <w:bCs/>
          <w:smallCaps/>
          <w:color w:val="auto"/>
          <w:kern w:val="32"/>
          <w:sz w:val="26"/>
          <w:szCs w:val="32"/>
          <w:lang w:val="en-GB" w:eastAsia="fr-FR"/>
        </w:rPr>
        <w:t>Timeplan</w:t>
      </w:r>
      <w:proofErr w:type="spellEnd"/>
      <w:r w:rsidRPr="001932AF">
        <w:rPr>
          <w:rFonts w:ascii="Calibri" w:hAnsi="Calibri" w:cs="Times New Roman"/>
          <w:b/>
          <w:bCs/>
          <w:smallCaps/>
          <w:color w:val="auto"/>
          <w:kern w:val="32"/>
          <w:sz w:val="26"/>
          <w:szCs w:val="32"/>
          <w:lang w:val="en-GB" w:eastAsia="fr-FR"/>
        </w:rPr>
        <w:t xml:space="preserve">, </w:t>
      </w:r>
      <w:r w:rsidR="008265A1" w:rsidRPr="001932AF">
        <w:rPr>
          <w:rFonts w:ascii="Calibri" w:hAnsi="Calibri" w:cs="Times New Roman"/>
          <w:b/>
          <w:bCs/>
          <w:smallCaps/>
          <w:color w:val="auto"/>
          <w:kern w:val="32"/>
          <w:sz w:val="26"/>
          <w:szCs w:val="32"/>
          <w:lang w:val="en-GB" w:eastAsia="fr-FR"/>
        </w:rPr>
        <w:t>Gantt and/or PERT, max. 1 page)</w:t>
      </w:r>
    </w:p>
    <w:tbl>
      <w:tblPr>
        <w:tblStyle w:val="Tabellenraster"/>
        <w:tblW w:w="140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701"/>
        <w:gridCol w:w="3861"/>
        <w:gridCol w:w="1179"/>
        <w:gridCol w:w="692"/>
        <w:gridCol w:w="692"/>
        <w:gridCol w:w="692"/>
        <w:gridCol w:w="693"/>
        <w:gridCol w:w="692"/>
        <w:gridCol w:w="693"/>
        <w:gridCol w:w="692"/>
        <w:gridCol w:w="693"/>
        <w:gridCol w:w="692"/>
        <w:gridCol w:w="693"/>
        <w:gridCol w:w="692"/>
        <w:gridCol w:w="693"/>
        <w:tblGridChange w:id="42">
          <w:tblGrid>
            <w:gridCol w:w="701"/>
            <w:gridCol w:w="3861"/>
            <w:gridCol w:w="1179"/>
            <w:gridCol w:w="692"/>
            <w:gridCol w:w="692"/>
            <w:gridCol w:w="692"/>
            <w:gridCol w:w="693"/>
            <w:gridCol w:w="692"/>
            <w:gridCol w:w="693"/>
            <w:gridCol w:w="692"/>
            <w:gridCol w:w="693"/>
            <w:gridCol w:w="692"/>
            <w:gridCol w:w="693"/>
            <w:gridCol w:w="692"/>
            <w:gridCol w:w="693"/>
          </w:tblGrid>
        </w:tblGridChange>
      </w:tblGrid>
      <w:tr w:rsidR="00262361" w:rsidRPr="001932AF" w14:paraId="506DC968" w14:textId="77777777" w:rsidTr="009059C0">
        <w:trPr>
          <w:trHeight w:val="170"/>
        </w:trPr>
        <w:tc>
          <w:tcPr>
            <w:tcW w:w="4562" w:type="dxa"/>
            <w:gridSpan w:val="2"/>
            <w:tcBorders>
              <w:left w:val="single" w:sz="12" w:space="0" w:color="808080" w:themeColor="background1" w:themeShade="80"/>
            </w:tcBorders>
            <w:shd w:val="clear" w:color="auto" w:fill="632423" w:themeFill="accent2" w:themeFillShade="80"/>
          </w:tcPr>
          <w:p w14:paraId="35FFA836"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20"/>
              </w:rPr>
              <w:t>Timeline RAISE-GENIC</w:t>
            </w:r>
          </w:p>
        </w:tc>
        <w:tc>
          <w:tcPr>
            <w:tcW w:w="1179" w:type="dxa"/>
            <w:tcBorders>
              <w:right w:val="single" w:sz="12" w:space="0" w:color="808080" w:themeColor="background1" w:themeShade="80"/>
            </w:tcBorders>
            <w:shd w:val="clear" w:color="auto" w:fill="632423" w:themeFill="accent2" w:themeFillShade="80"/>
            <w:vAlign w:val="center"/>
          </w:tcPr>
          <w:p w14:paraId="2BE4FD5B" w14:textId="77777777" w:rsidR="00262361" w:rsidRPr="001932AF" w:rsidRDefault="00262361" w:rsidP="009059C0">
            <w:pPr>
              <w:spacing w:before="0" w:after="0"/>
              <w:jc w:val="center"/>
              <w:rPr>
                <w:rFonts w:ascii="Arial" w:hAnsi="Arial" w:cs="Arial"/>
                <w:b/>
                <w:iCs/>
                <w:color w:val="FFFFFF" w:themeColor="background1"/>
                <w:sz w:val="16"/>
                <w:szCs w:val="16"/>
              </w:rPr>
            </w:pPr>
          </w:p>
        </w:tc>
        <w:tc>
          <w:tcPr>
            <w:tcW w:w="2769" w:type="dxa"/>
            <w:gridSpan w:val="4"/>
            <w:tcBorders>
              <w:left w:val="single" w:sz="12" w:space="0" w:color="808080" w:themeColor="background1" w:themeShade="80"/>
              <w:right w:val="single" w:sz="12" w:space="0" w:color="808080" w:themeColor="background1" w:themeShade="80"/>
            </w:tcBorders>
            <w:shd w:val="clear" w:color="auto" w:fill="632423" w:themeFill="accent2" w:themeFillShade="80"/>
            <w:vAlign w:val="center"/>
          </w:tcPr>
          <w:p w14:paraId="0AD84874"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Year 1 months</w:t>
            </w:r>
          </w:p>
        </w:tc>
        <w:tc>
          <w:tcPr>
            <w:tcW w:w="2770" w:type="dxa"/>
            <w:gridSpan w:val="4"/>
            <w:tcBorders>
              <w:left w:val="single" w:sz="12" w:space="0" w:color="808080" w:themeColor="background1" w:themeShade="80"/>
              <w:right w:val="single" w:sz="12" w:space="0" w:color="808080" w:themeColor="background1" w:themeShade="80"/>
            </w:tcBorders>
            <w:shd w:val="clear" w:color="auto" w:fill="632423" w:themeFill="accent2" w:themeFillShade="80"/>
            <w:vAlign w:val="center"/>
          </w:tcPr>
          <w:p w14:paraId="26604D0E"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Year 2 months</w:t>
            </w:r>
          </w:p>
        </w:tc>
        <w:tc>
          <w:tcPr>
            <w:tcW w:w="2770" w:type="dxa"/>
            <w:gridSpan w:val="4"/>
            <w:tcBorders>
              <w:left w:val="single" w:sz="12" w:space="0" w:color="808080" w:themeColor="background1" w:themeShade="80"/>
              <w:right w:val="single" w:sz="12" w:space="0" w:color="808080" w:themeColor="background1" w:themeShade="80"/>
            </w:tcBorders>
            <w:shd w:val="clear" w:color="auto" w:fill="632423" w:themeFill="accent2" w:themeFillShade="80"/>
            <w:vAlign w:val="center"/>
          </w:tcPr>
          <w:p w14:paraId="5778CD6E"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Year 3 months</w:t>
            </w:r>
          </w:p>
        </w:tc>
      </w:tr>
      <w:tr w:rsidR="00262361" w:rsidRPr="001932AF" w14:paraId="32AA0269" w14:textId="77777777" w:rsidTr="009059C0">
        <w:trPr>
          <w:trHeight w:val="170"/>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1ED46975"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tcBorders>
            <w:shd w:val="clear" w:color="auto" w:fill="365F91" w:themeFill="accent1" w:themeFillShade="BF"/>
            <w:vAlign w:val="center"/>
          </w:tcPr>
          <w:p w14:paraId="55DE7CB4"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Phase</w:t>
            </w:r>
          </w:p>
        </w:tc>
        <w:tc>
          <w:tcPr>
            <w:tcW w:w="1179" w:type="dxa"/>
            <w:tcBorders>
              <w:right w:val="single" w:sz="12" w:space="0" w:color="808080" w:themeColor="background1" w:themeShade="80"/>
            </w:tcBorders>
            <w:shd w:val="clear" w:color="auto" w:fill="365F91" w:themeFill="accent1" w:themeFillShade="BF"/>
            <w:vAlign w:val="center"/>
          </w:tcPr>
          <w:p w14:paraId="5362DF01"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Partner</w:t>
            </w:r>
          </w:p>
        </w:tc>
        <w:tc>
          <w:tcPr>
            <w:tcW w:w="692" w:type="dxa"/>
            <w:tcBorders>
              <w:left w:val="single" w:sz="12" w:space="0" w:color="808080" w:themeColor="background1" w:themeShade="80"/>
            </w:tcBorders>
            <w:shd w:val="clear" w:color="auto" w:fill="365F91" w:themeFill="accent1" w:themeFillShade="BF"/>
            <w:vAlign w:val="center"/>
          </w:tcPr>
          <w:p w14:paraId="13120C7F"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3</w:t>
            </w:r>
          </w:p>
        </w:tc>
        <w:tc>
          <w:tcPr>
            <w:tcW w:w="692" w:type="dxa"/>
            <w:shd w:val="clear" w:color="auto" w:fill="365F91" w:themeFill="accent1" w:themeFillShade="BF"/>
            <w:vAlign w:val="center"/>
          </w:tcPr>
          <w:p w14:paraId="36762387"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6</w:t>
            </w:r>
          </w:p>
        </w:tc>
        <w:tc>
          <w:tcPr>
            <w:tcW w:w="692" w:type="dxa"/>
            <w:shd w:val="clear" w:color="auto" w:fill="365F91" w:themeFill="accent1" w:themeFillShade="BF"/>
            <w:vAlign w:val="center"/>
          </w:tcPr>
          <w:p w14:paraId="6D3DBF24"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9</w:t>
            </w:r>
          </w:p>
        </w:tc>
        <w:tc>
          <w:tcPr>
            <w:tcW w:w="693" w:type="dxa"/>
            <w:tcBorders>
              <w:right w:val="single" w:sz="12" w:space="0" w:color="808080" w:themeColor="background1" w:themeShade="80"/>
            </w:tcBorders>
            <w:shd w:val="clear" w:color="auto" w:fill="365F91" w:themeFill="accent1" w:themeFillShade="BF"/>
            <w:vAlign w:val="center"/>
          </w:tcPr>
          <w:p w14:paraId="74DAC4C2"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12</w:t>
            </w:r>
          </w:p>
        </w:tc>
        <w:tc>
          <w:tcPr>
            <w:tcW w:w="692" w:type="dxa"/>
            <w:tcBorders>
              <w:left w:val="single" w:sz="12" w:space="0" w:color="808080" w:themeColor="background1" w:themeShade="80"/>
            </w:tcBorders>
            <w:shd w:val="clear" w:color="auto" w:fill="365F91" w:themeFill="accent1" w:themeFillShade="BF"/>
            <w:vAlign w:val="center"/>
          </w:tcPr>
          <w:p w14:paraId="07BB29E9"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3</w:t>
            </w:r>
          </w:p>
        </w:tc>
        <w:tc>
          <w:tcPr>
            <w:tcW w:w="693" w:type="dxa"/>
            <w:shd w:val="clear" w:color="auto" w:fill="365F91" w:themeFill="accent1" w:themeFillShade="BF"/>
            <w:vAlign w:val="center"/>
          </w:tcPr>
          <w:p w14:paraId="3243849F"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6</w:t>
            </w:r>
          </w:p>
        </w:tc>
        <w:tc>
          <w:tcPr>
            <w:tcW w:w="692" w:type="dxa"/>
            <w:shd w:val="clear" w:color="auto" w:fill="365F91" w:themeFill="accent1" w:themeFillShade="BF"/>
            <w:vAlign w:val="center"/>
          </w:tcPr>
          <w:p w14:paraId="63438B58"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9</w:t>
            </w:r>
          </w:p>
        </w:tc>
        <w:tc>
          <w:tcPr>
            <w:tcW w:w="693" w:type="dxa"/>
            <w:tcBorders>
              <w:right w:val="single" w:sz="12" w:space="0" w:color="808080" w:themeColor="background1" w:themeShade="80"/>
            </w:tcBorders>
            <w:shd w:val="clear" w:color="auto" w:fill="365F91" w:themeFill="accent1" w:themeFillShade="BF"/>
            <w:vAlign w:val="center"/>
          </w:tcPr>
          <w:p w14:paraId="3145A907"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12</w:t>
            </w:r>
          </w:p>
        </w:tc>
        <w:tc>
          <w:tcPr>
            <w:tcW w:w="692" w:type="dxa"/>
            <w:tcBorders>
              <w:left w:val="single" w:sz="12" w:space="0" w:color="808080" w:themeColor="background1" w:themeShade="80"/>
            </w:tcBorders>
            <w:shd w:val="clear" w:color="auto" w:fill="365F91" w:themeFill="accent1" w:themeFillShade="BF"/>
            <w:vAlign w:val="center"/>
          </w:tcPr>
          <w:p w14:paraId="58724743"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3</w:t>
            </w:r>
          </w:p>
        </w:tc>
        <w:tc>
          <w:tcPr>
            <w:tcW w:w="693" w:type="dxa"/>
            <w:shd w:val="clear" w:color="auto" w:fill="365F91" w:themeFill="accent1" w:themeFillShade="BF"/>
            <w:vAlign w:val="center"/>
          </w:tcPr>
          <w:p w14:paraId="3324A763"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6</w:t>
            </w:r>
          </w:p>
        </w:tc>
        <w:tc>
          <w:tcPr>
            <w:tcW w:w="692" w:type="dxa"/>
            <w:shd w:val="clear" w:color="auto" w:fill="365F91" w:themeFill="accent1" w:themeFillShade="BF"/>
            <w:vAlign w:val="center"/>
          </w:tcPr>
          <w:p w14:paraId="203656D6"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9</w:t>
            </w:r>
          </w:p>
        </w:tc>
        <w:tc>
          <w:tcPr>
            <w:tcW w:w="693" w:type="dxa"/>
            <w:tcBorders>
              <w:right w:val="single" w:sz="12" w:space="0" w:color="808080" w:themeColor="background1" w:themeShade="80"/>
            </w:tcBorders>
            <w:shd w:val="clear" w:color="auto" w:fill="365F91" w:themeFill="accent1" w:themeFillShade="BF"/>
            <w:vAlign w:val="center"/>
          </w:tcPr>
          <w:p w14:paraId="5FAE095C"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12</w:t>
            </w:r>
          </w:p>
        </w:tc>
      </w:tr>
      <w:tr w:rsidR="00262361" w:rsidRPr="001932AF" w14:paraId="4673B2AA" w14:textId="77777777" w:rsidTr="009059C0">
        <w:trPr>
          <w:trHeight w:hRule="exact" w:val="113"/>
        </w:trPr>
        <w:tc>
          <w:tcPr>
            <w:tcW w:w="701" w:type="dxa"/>
            <w:tcBorders>
              <w:left w:val="single" w:sz="12" w:space="0" w:color="808080" w:themeColor="background1" w:themeShade="80"/>
              <w:right w:val="single" w:sz="12" w:space="0" w:color="808080" w:themeColor="background1" w:themeShade="80"/>
            </w:tcBorders>
            <w:shd w:val="clear" w:color="auto" w:fill="0F243E" w:themeFill="text2" w:themeFillShade="80"/>
          </w:tcPr>
          <w:p w14:paraId="3F2B56E1" w14:textId="77777777" w:rsidR="00262361" w:rsidRPr="001932AF" w:rsidRDefault="00262361" w:rsidP="009059C0">
            <w:pPr>
              <w:spacing w:before="0" w:after="0"/>
              <w:rPr>
                <w:rFonts w:ascii="Arial" w:hAnsi="Arial" w:cs="Arial"/>
                <w:b/>
                <w:iCs/>
                <w:sz w:val="16"/>
                <w:szCs w:val="16"/>
              </w:rPr>
            </w:pPr>
          </w:p>
        </w:tc>
        <w:tc>
          <w:tcPr>
            <w:tcW w:w="3861" w:type="dxa"/>
            <w:tcBorders>
              <w:left w:val="single" w:sz="12" w:space="0" w:color="808080" w:themeColor="background1" w:themeShade="80"/>
            </w:tcBorders>
            <w:shd w:val="clear" w:color="auto" w:fill="0F243E" w:themeFill="text2" w:themeFillShade="80"/>
            <w:vAlign w:val="center"/>
          </w:tcPr>
          <w:p w14:paraId="7CB0BC51" w14:textId="77777777" w:rsidR="00262361" w:rsidRPr="001932AF" w:rsidRDefault="00262361" w:rsidP="009059C0">
            <w:pPr>
              <w:spacing w:before="0" w:after="0"/>
              <w:rPr>
                <w:rFonts w:ascii="Arial" w:hAnsi="Arial" w:cs="Arial"/>
                <w:b/>
                <w:iCs/>
                <w:sz w:val="16"/>
                <w:szCs w:val="16"/>
              </w:rPr>
            </w:pPr>
          </w:p>
        </w:tc>
        <w:tc>
          <w:tcPr>
            <w:tcW w:w="1179" w:type="dxa"/>
            <w:tcBorders>
              <w:right w:val="single" w:sz="12" w:space="0" w:color="808080" w:themeColor="background1" w:themeShade="80"/>
            </w:tcBorders>
            <w:shd w:val="clear" w:color="auto" w:fill="0F243E" w:themeFill="text2" w:themeFillShade="80"/>
            <w:vAlign w:val="center"/>
          </w:tcPr>
          <w:p w14:paraId="233573A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54A37E40"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1F2F4541"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73808695"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24B7F645"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406F7D86"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0F243E" w:themeFill="text2" w:themeFillShade="80"/>
            <w:vAlign w:val="center"/>
          </w:tcPr>
          <w:p w14:paraId="102F49F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0135126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6C0F9716"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2D242480"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0F243E" w:themeFill="text2" w:themeFillShade="80"/>
            <w:vAlign w:val="center"/>
          </w:tcPr>
          <w:p w14:paraId="5E990B1B"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304BE50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6A9DE554" w14:textId="77777777" w:rsidR="00262361" w:rsidRPr="001932AF" w:rsidRDefault="00262361" w:rsidP="009059C0">
            <w:pPr>
              <w:spacing w:before="0" w:after="0"/>
              <w:jc w:val="center"/>
              <w:rPr>
                <w:rFonts w:ascii="Arial" w:hAnsi="Arial" w:cs="Arial"/>
                <w:b/>
                <w:iCs/>
                <w:sz w:val="16"/>
                <w:szCs w:val="16"/>
              </w:rPr>
            </w:pPr>
          </w:p>
        </w:tc>
      </w:tr>
      <w:tr w:rsidR="00262361" w:rsidRPr="001932AF" w14:paraId="43EAED09"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5F99F3DB"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AIM1</w:t>
            </w:r>
          </w:p>
        </w:tc>
        <w:tc>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302CF911"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iPSC AED exposure</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485BD937"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BEL-P6</w:t>
            </w:r>
          </w:p>
        </w:tc>
        <w:tc>
          <w:tcPr>
            <w:tcW w:w="692" w:type="dxa"/>
            <w:tcBorders>
              <w:left w:val="single" w:sz="12" w:space="0" w:color="808080" w:themeColor="background1" w:themeShade="80"/>
            </w:tcBorders>
            <w:shd w:val="clear" w:color="auto" w:fill="632423" w:themeFill="accent2" w:themeFillShade="80"/>
            <w:vAlign w:val="center"/>
          </w:tcPr>
          <w:p w14:paraId="06A8FD3C"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1C0789A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68381DCF"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BDC881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665E61F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4DE0A7EE"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3E972A94"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84956C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40937A38"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74C4935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3454E751"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83AD42F" w14:textId="77777777" w:rsidR="00262361" w:rsidRPr="001932AF" w:rsidRDefault="00262361" w:rsidP="009059C0">
            <w:pPr>
              <w:spacing w:before="0" w:after="0"/>
              <w:jc w:val="center"/>
              <w:rPr>
                <w:rFonts w:ascii="Arial" w:hAnsi="Arial" w:cs="Arial"/>
                <w:b/>
                <w:iCs/>
                <w:sz w:val="16"/>
                <w:szCs w:val="16"/>
              </w:rPr>
            </w:pPr>
          </w:p>
        </w:tc>
      </w:tr>
      <w:tr w:rsidR="00262361" w:rsidRPr="001932AF" w14:paraId="6F41F4AA" w14:textId="77777777" w:rsidTr="00D2063C">
        <w:tblPrEx>
          <w:tblW w:w="140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PrExChange w:id="43" w:author="chiocchetti" w:date="2018-07-20T16:01:00Z">
            <w:tblPrEx>
              <w:tblW w:w="140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PrEx>
          </w:tblPrExChange>
        </w:tblPrEx>
        <w:trPr>
          <w:trHeight w:val="198"/>
          <w:trPrChange w:id="44" w:author="chiocchetti" w:date="2018-07-20T16:01:00Z">
            <w:trPr>
              <w:trHeight w:val="198"/>
            </w:trPr>
          </w:trPrChange>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Change w:id="45" w:author="chiocchetti" w:date="2018-07-20T16:01:00Z">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tcPrChange>
          </w:tcPr>
          <w:p w14:paraId="26944392"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Change w:id="46" w:author="chiocchetti" w:date="2018-07-20T16:01:00Z">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tcPrChange>
          </w:tcPr>
          <w:p w14:paraId="20F0EE97"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RNA sequencing</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Change w:id="47" w:author="chiocchetti" w:date="2018-07-20T16:01:00Z">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tcPrChange>
          </w:tcPr>
          <w:p w14:paraId="55FDD352"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GER-P3</w:t>
            </w:r>
          </w:p>
        </w:tc>
        <w:tc>
          <w:tcPr>
            <w:tcW w:w="692" w:type="dxa"/>
            <w:tcBorders>
              <w:left w:val="single" w:sz="12" w:space="0" w:color="808080" w:themeColor="background1" w:themeShade="80"/>
            </w:tcBorders>
            <w:shd w:val="clear" w:color="auto" w:fill="FFFFFF" w:themeFill="background1"/>
            <w:vAlign w:val="center"/>
            <w:tcPrChange w:id="48" w:author="chiocchetti" w:date="2018-07-20T16:01:00Z">
              <w:tcPr>
                <w:tcW w:w="692" w:type="dxa"/>
                <w:tcBorders>
                  <w:left w:val="single" w:sz="12" w:space="0" w:color="808080" w:themeColor="background1" w:themeShade="80"/>
                </w:tcBorders>
                <w:shd w:val="clear" w:color="auto" w:fill="FFFFFF" w:themeFill="background1"/>
                <w:vAlign w:val="center"/>
              </w:tcPr>
            </w:tcPrChange>
          </w:tcPr>
          <w:p w14:paraId="05A0E10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49" w:author="chiocchetti" w:date="2018-07-20T16:01:00Z">
              <w:tcPr>
                <w:tcW w:w="692" w:type="dxa"/>
                <w:shd w:val="clear" w:color="auto" w:fill="FFFFFF" w:themeFill="background1"/>
                <w:vAlign w:val="center"/>
              </w:tcPr>
            </w:tcPrChange>
          </w:tcPr>
          <w:p w14:paraId="07E5CD7F"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Change w:id="50" w:author="chiocchetti" w:date="2018-07-20T16:01:00Z">
              <w:tcPr>
                <w:tcW w:w="692" w:type="dxa"/>
                <w:shd w:val="clear" w:color="auto" w:fill="D99594" w:themeFill="accent2" w:themeFillTint="99"/>
                <w:vAlign w:val="center"/>
              </w:tcPr>
            </w:tcPrChange>
          </w:tcPr>
          <w:p w14:paraId="16092F98"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Change w:id="51" w:author="chiocchetti" w:date="2018-07-20T16:01:00Z">
              <w:tcPr>
                <w:tcW w:w="693" w:type="dxa"/>
                <w:tcBorders>
                  <w:right w:val="single" w:sz="12" w:space="0" w:color="808080" w:themeColor="background1" w:themeShade="80"/>
                </w:tcBorders>
                <w:shd w:val="clear" w:color="auto" w:fill="D99594" w:themeFill="accent2" w:themeFillTint="99"/>
                <w:vAlign w:val="center"/>
              </w:tcPr>
            </w:tcPrChange>
          </w:tcPr>
          <w:p w14:paraId="7973A55E"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Change w:id="52" w:author="chiocchetti" w:date="2018-07-20T16:01:00Z">
              <w:tcPr>
                <w:tcW w:w="692" w:type="dxa"/>
                <w:tcBorders>
                  <w:left w:val="single" w:sz="12" w:space="0" w:color="808080" w:themeColor="background1" w:themeShade="80"/>
                </w:tcBorders>
                <w:shd w:val="clear" w:color="auto" w:fill="FFFFFF" w:themeFill="background1"/>
                <w:vAlign w:val="center"/>
              </w:tcPr>
            </w:tcPrChange>
          </w:tcPr>
          <w:p w14:paraId="649C0E78"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Change w:id="53" w:author="chiocchetti" w:date="2018-07-20T16:01:00Z">
              <w:tcPr>
                <w:tcW w:w="693" w:type="dxa"/>
                <w:shd w:val="clear" w:color="auto" w:fill="FFFFFF" w:themeFill="background1"/>
                <w:vAlign w:val="center"/>
              </w:tcPr>
            </w:tcPrChange>
          </w:tcPr>
          <w:p w14:paraId="51E3ED3B"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54" w:author="chiocchetti" w:date="2018-07-20T16:01:00Z">
              <w:tcPr>
                <w:tcW w:w="692" w:type="dxa"/>
                <w:shd w:val="clear" w:color="auto" w:fill="FFFFFF" w:themeFill="background1"/>
                <w:vAlign w:val="center"/>
              </w:tcPr>
            </w:tcPrChange>
          </w:tcPr>
          <w:p w14:paraId="3010CFE5"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Change w:id="55" w:author="chiocchetti" w:date="2018-07-20T16:01:00Z">
              <w:tcPr>
                <w:tcW w:w="693" w:type="dxa"/>
                <w:tcBorders>
                  <w:right w:val="single" w:sz="12" w:space="0" w:color="808080" w:themeColor="background1" w:themeShade="80"/>
                </w:tcBorders>
                <w:shd w:val="clear" w:color="auto" w:fill="FFFFFF" w:themeFill="background1"/>
                <w:vAlign w:val="center"/>
              </w:tcPr>
            </w:tcPrChange>
          </w:tcPr>
          <w:p w14:paraId="1004476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Change w:id="56" w:author="chiocchetti" w:date="2018-07-20T16:01:00Z">
              <w:tcPr>
                <w:tcW w:w="692" w:type="dxa"/>
                <w:tcBorders>
                  <w:left w:val="single" w:sz="12" w:space="0" w:color="808080" w:themeColor="background1" w:themeShade="80"/>
                </w:tcBorders>
                <w:shd w:val="clear" w:color="auto" w:fill="FFFFFF" w:themeFill="background1"/>
                <w:vAlign w:val="center"/>
              </w:tcPr>
            </w:tcPrChange>
          </w:tcPr>
          <w:p w14:paraId="0F3411A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Change w:id="57" w:author="chiocchetti" w:date="2018-07-20T16:01:00Z">
              <w:tcPr>
                <w:tcW w:w="693" w:type="dxa"/>
                <w:shd w:val="clear" w:color="auto" w:fill="FFFFFF" w:themeFill="background1"/>
                <w:vAlign w:val="center"/>
              </w:tcPr>
            </w:tcPrChange>
          </w:tcPr>
          <w:p w14:paraId="5B955E2C"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58" w:author="chiocchetti" w:date="2018-07-20T16:01:00Z">
              <w:tcPr>
                <w:tcW w:w="692" w:type="dxa"/>
                <w:shd w:val="clear" w:color="auto" w:fill="FFFFFF" w:themeFill="background1"/>
                <w:vAlign w:val="center"/>
              </w:tcPr>
            </w:tcPrChange>
          </w:tcPr>
          <w:p w14:paraId="0C4AB48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Change w:id="59" w:author="chiocchetti" w:date="2018-07-20T16:01:00Z">
              <w:tcPr>
                <w:tcW w:w="693" w:type="dxa"/>
                <w:tcBorders>
                  <w:right w:val="single" w:sz="12" w:space="0" w:color="808080" w:themeColor="background1" w:themeShade="80"/>
                </w:tcBorders>
                <w:shd w:val="clear" w:color="auto" w:fill="FFFFFF" w:themeFill="background1"/>
                <w:vAlign w:val="center"/>
              </w:tcPr>
            </w:tcPrChange>
          </w:tcPr>
          <w:p w14:paraId="28FC39CB" w14:textId="77777777" w:rsidR="00262361" w:rsidRPr="001932AF" w:rsidRDefault="00262361" w:rsidP="009059C0">
            <w:pPr>
              <w:spacing w:before="0" w:after="0"/>
              <w:jc w:val="center"/>
              <w:rPr>
                <w:rFonts w:ascii="Arial" w:hAnsi="Arial" w:cs="Arial"/>
                <w:b/>
                <w:iCs/>
                <w:sz w:val="16"/>
                <w:szCs w:val="16"/>
              </w:rPr>
            </w:pPr>
          </w:p>
        </w:tc>
      </w:tr>
      <w:tr w:rsidR="00262361" w:rsidRPr="001932AF" w14:paraId="213B823D" w14:textId="77777777" w:rsidTr="00D2063C">
        <w:tblPrEx>
          <w:tblW w:w="140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PrExChange w:id="60" w:author="chiocchetti" w:date="2018-07-20T16:01:00Z">
            <w:tblPrEx>
              <w:tblW w:w="140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PrEx>
          </w:tblPrExChange>
        </w:tblPrEx>
        <w:trPr>
          <w:trHeight w:val="198"/>
          <w:trPrChange w:id="61" w:author="chiocchetti" w:date="2018-07-20T16:01:00Z">
            <w:trPr>
              <w:trHeight w:val="198"/>
            </w:trPr>
          </w:trPrChange>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Change w:id="62" w:author="chiocchetti" w:date="2018-07-20T16:01:00Z">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tcPrChange>
          </w:tcPr>
          <w:p w14:paraId="50540861"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top w:val="single" w:sz="4" w:space="0" w:color="808080" w:themeColor="background1" w:themeShade="80"/>
              <w:left w:val="single" w:sz="12" w:space="0" w:color="808080" w:themeColor="background1" w:themeShade="80"/>
            </w:tcBorders>
            <w:shd w:val="clear" w:color="auto" w:fill="365F91" w:themeFill="accent1" w:themeFillShade="BF"/>
            <w:vAlign w:val="center"/>
            <w:tcPrChange w:id="63" w:author="chiocchetti" w:date="2018-07-20T16:01:00Z">
              <w:tcPr>
                <w:tcW w:w="3861" w:type="dxa"/>
                <w:tcBorders>
                  <w:top w:val="single" w:sz="4" w:space="0" w:color="808080" w:themeColor="background1" w:themeShade="80"/>
                  <w:left w:val="single" w:sz="12" w:space="0" w:color="808080" w:themeColor="background1" w:themeShade="80"/>
                </w:tcBorders>
                <w:shd w:val="clear" w:color="auto" w:fill="365F91" w:themeFill="accent1" w:themeFillShade="BF"/>
                <w:vAlign w:val="center"/>
              </w:tcPr>
            </w:tcPrChange>
          </w:tcPr>
          <w:p w14:paraId="42D25D5C"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 xml:space="preserve">Network analysis </w:t>
            </w:r>
          </w:p>
        </w:tc>
        <w:tc>
          <w:tcPr>
            <w:tcW w:w="1179" w:type="dxa"/>
            <w:tcBorders>
              <w:top w:val="single" w:sz="4" w:space="0" w:color="808080" w:themeColor="background1" w:themeShade="80"/>
              <w:right w:val="single" w:sz="12" w:space="0" w:color="808080" w:themeColor="background1" w:themeShade="80"/>
            </w:tcBorders>
            <w:shd w:val="clear" w:color="auto" w:fill="365F91" w:themeFill="accent1" w:themeFillShade="BF"/>
            <w:vAlign w:val="center"/>
            <w:tcPrChange w:id="64" w:author="chiocchetti" w:date="2018-07-20T16:01:00Z">
              <w:tcPr>
                <w:tcW w:w="1179" w:type="dxa"/>
                <w:tcBorders>
                  <w:top w:val="single" w:sz="4" w:space="0" w:color="808080" w:themeColor="background1" w:themeShade="80"/>
                  <w:right w:val="single" w:sz="12" w:space="0" w:color="808080" w:themeColor="background1" w:themeShade="80"/>
                </w:tcBorders>
                <w:shd w:val="clear" w:color="auto" w:fill="365F91" w:themeFill="accent1" w:themeFillShade="BF"/>
                <w:vAlign w:val="center"/>
              </w:tcPr>
            </w:tcPrChange>
          </w:tcPr>
          <w:p w14:paraId="1B547062"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GER-P3</w:t>
            </w:r>
          </w:p>
        </w:tc>
        <w:tc>
          <w:tcPr>
            <w:tcW w:w="692" w:type="dxa"/>
            <w:tcBorders>
              <w:left w:val="single" w:sz="12" w:space="0" w:color="808080" w:themeColor="background1" w:themeShade="80"/>
            </w:tcBorders>
            <w:shd w:val="clear" w:color="auto" w:fill="FFFFFF" w:themeFill="background1"/>
            <w:vAlign w:val="center"/>
            <w:tcPrChange w:id="65" w:author="chiocchetti" w:date="2018-07-20T16:01:00Z">
              <w:tcPr>
                <w:tcW w:w="692" w:type="dxa"/>
                <w:tcBorders>
                  <w:left w:val="single" w:sz="12" w:space="0" w:color="808080" w:themeColor="background1" w:themeShade="80"/>
                </w:tcBorders>
                <w:shd w:val="clear" w:color="auto" w:fill="FFFFFF" w:themeFill="background1"/>
                <w:vAlign w:val="center"/>
              </w:tcPr>
            </w:tcPrChange>
          </w:tcPr>
          <w:p w14:paraId="116830E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66" w:author="chiocchetti" w:date="2018-07-20T16:01:00Z">
              <w:tcPr>
                <w:tcW w:w="692" w:type="dxa"/>
                <w:shd w:val="clear" w:color="auto" w:fill="FFFFFF" w:themeFill="background1"/>
                <w:vAlign w:val="center"/>
              </w:tcPr>
            </w:tcPrChange>
          </w:tcPr>
          <w:p w14:paraId="6528C47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67" w:author="chiocchetti" w:date="2018-07-20T16:01:00Z">
              <w:tcPr>
                <w:tcW w:w="692" w:type="dxa"/>
                <w:shd w:val="clear" w:color="auto" w:fill="FFFFFF" w:themeFill="background1"/>
                <w:vAlign w:val="center"/>
              </w:tcPr>
            </w:tcPrChange>
          </w:tcPr>
          <w:p w14:paraId="6805EC0F"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Change w:id="68" w:author="chiocchetti" w:date="2018-07-20T16:01:00Z">
              <w:tcPr>
                <w:tcW w:w="693" w:type="dxa"/>
                <w:tcBorders>
                  <w:right w:val="single" w:sz="12" w:space="0" w:color="808080" w:themeColor="background1" w:themeShade="80"/>
                </w:tcBorders>
                <w:shd w:val="clear" w:color="auto" w:fill="FFFFFF" w:themeFill="background1"/>
                <w:vAlign w:val="center"/>
              </w:tcPr>
            </w:tcPrChange>
          </w:tcPr>
          <w:p w14:paraId="463DEBB1"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632423" w:themeFill="accent2" w:themeFillShade="80"/>
            <w:vAlign w:val="center"/>
            <w:tcPrChange w:id="69" w:author="chiocchetti" w:date="2018-07-20T16:01:00Z">
              <w:tcPr>
                <w:tcW w:w="692" w:type="dxa"/>
                <w:tcBorders>
                  <w:left w:val="single" w:sz="12" w:space="0" w:color="808080" w:themeColor="background1" w:themeShade="80"/>
                </w:tcBorders>
                <w:shd w:val="clear" w:color="auto" w:fill="632423" w:themeFill="accent2" w:themeFillShade="80"/>
                <w:vAlign w:val="center"/>
              </w:tcPr>
            </w:tcPrChange>
          </w:tcPr>
          <w:p w14:paraId="5087C2E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632423" w:themeFill="accent2" w:themeFillShade="80"/>
            <w:vAlign w:val="center"/>
            <w:tcPrChange w:id="70" w:author="chiocchetti" w:date="2018-07-20T16:01:00Z">
              <w:tcPr>
                <w:tcW w:w="693" w:type="dxa"/>
                <w:shd w:val="clear" w:color="auto" w:fill="632423" w:themeFill="accent2" w:themeFillShade="80"/>
                <w:vAlign w:val="center"/>
              </w:tcPr>
            </w:tcPrChange>
          </w:tcPr>
          <w:p w14:paraId="034C534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Change w:id="71" w:author="chiocchetti" w:date="2018-07-20T16:01:00Z">
              <w:tcPr>
                <w:tcW w:w="692" w:type="dxa"/>
                <w:shd w:val="clear" w:color="auto" w:fill="FFFFFF" w:themeFill="background1"/>
                <w:vAlign w:val="center"/>
              </w:tcPr>
            </w:tcPrChange>
          </w:tcPr>
          <w:p w14:paraId="2223E2AD"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Change w:id="72" w:author="chiocchetti" w:date="2018-07-20T16:01:00Z">
              <w:tcPr>
                <w:tcW w:w="693" w:type="dxa"/>
                <w:tcBorders>
                  <w:right w:val="single" w:sz="12" w:space="0" w:color="808080" w:themeColor="background1" w:themeShade="80"/>
                </w:tcBorders>
                <w:shd w:val="clear" w:color="auto" w:fill="FFFFFF" w:themeFill="background1"/>
                <w:vAlign w:val="center"/>
              </w:tcPr>
            </w:tcPrChange>
          </w:tcPr>
          <w:p w14:paraId="55BBC171"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Change w:id="73" w:author="chiocchetti" w:date="2018-07-20T16:01:00Z">
              <w:tcPr>
                <w:tcW w:w="692" w:type="dxa"/>
                <w:tcBorders>
                  <w:left w:val="single" w:sz="12" w:space="0" w:color="808080" w:themeColor="background1" w:themeShade="80"/>
                </w:tcBorders>
                <w:shd w:val="clear" w:color="auto" w:fill="FFFFFF" w:themeFill="background1"/>
                <w:vAlign w:val="center"/>
              </w:tcPr>
            </w:tcPrChange>
          </w:tcPr>
          <w:p w14:paraId="1EF8FE8B"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Change w:id="74" w:author="chiocchetti" w:date="2018-07-20T16:01:00Z">
              <w:tcPr>
                <w:tcW w:w="693" w:type="dxa"/>
                <w:shd w:val="clear" w:color="auto" w:fill="FFFFFF" w:themeFill="background1"/>
                <w:vAlign w:val="center"/>
              </w:tcPr>
            </w:tcPrChange>
          </w:tcPr>
          <w:p w14:paraId="5149E2F3"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Change w:id="75" w:author="chiocchetti" w:date="2018-07-20T16:01:00Z">
              <w:tcPr>
                <w:tcW w:w="692" w:type="dxa"/>
                <w:shd w:val="clear" w:color="auto" w:fill="FFFFFF" w:themeFill="background1"/>
                <w:vAlign w:val="center"/>
              </w:tcPr>
            </w:tcPrChange>
          </w:tcPr>
          <w:p w14:paraId="1A9476EC"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Change w:id="76" w:author="chiocchetti" w:date="2018-07-20T16:01:00Z">
              <w:tcPr>
                <w:tcW w:w="693" w:type="dxa"/>
                <w:tcBorders>
                  <w:right w:val="single" w:sz="12" w:space="0" w:color="808080" w:themeColor="background1" w:themeShade="80"/>
                </w:tcBorders>
                <w:shd w:val="clear" w:color="auto" w:fill="FFFFFF" w:themeFill="background1"/>
                <w:vAlign w:val="center"/>
              </w:tcPr>
            </w:tcPrChange>
          </w:tcPr>
          <w:p w14:paraId="4CA2EBC3" w14:textId="77777777" w:rsidR="00262361" w:rsidRPr="001932AF" w:rsidRDefault="00262361" w:rsidP="009059C0">
            <w:pPr>
              <w:spacing w:before="0" w:after="0"/>
              <w:jc w:val="center"/>
              <w:rPr>
                <w:rFonts w:ascii="Arial" w:hAnsi="Arial" w:cs="Arial"/>
                <w:b/>
                <w:iCs/>
                <w:sz w:val="16"/>
                <w:szCs w:val="16"/>
              </w:rPr>
            </w:pPr>
          </w:p>
        </w:tc>
      </w:tr>
      <w:tr w:rsidR="00262361" w:rsidRPr="001932AF" w14:paraId="6F3BEC4F" w14:textId="77777777" w:rsidTr="009059C0">
        <w:trPr>
          <w:trHeight w:hRule="exact" w:val="113"/>
        </w:trPr>
        <w:tc>
          <w:tcPr>
            <w:tcW w:w="701" w:type="dxa"/>
            <w:tcBorders>
              <w:left w:val="single" w:sz="12" w:space="0" w:color="808080" w:themeColor="background1" w:themeShade="80"/>
              <w:right w:val="single" w:sz="12" w:space="0" w:color="808080" w:themeColor="background1" w:themeShade="80"/>
            </w:tcBorders>
            <w:shd w:val="clear" w:color="auto" w:fill="0F243E" w:themeFill="text2" w:themeFillShade="80"/>
          </w:tcPr>
          <w:p w14:paraId="0300354E" w14:textId="77777777" w:rsidR="00262361" w:rsidRPr="001932AF" w:rsidRDefault="00262361" w:rsidP="009059C0">
            <w:pPr>
              <w:spacing w:before="0" w:after="0"/>
              <w:rPr>
                <w:rFonts w:ascii="Arial" w:hAnsi="Arial" w:cs="Arial"/>
                <w:b/>
                <w:iCs/>
                <w:sz w:val="16"/>
                <w:szCs w:val="16"/>
              </w:rPr>
            </w:pPr>
          </w:p>
        </w:tc>
        <w:tc>
          <w:tcPr>
            <w:tcW w:w="3861" w:type="dxa"/>
            <w:tcBorders>
              <w:left w:val="single" w:sz="12" w:space="0" w:color="808080" w:themeColor="background1" w:themeShade="80"/>
            </w:tcBorders>
            <w:shd w:val="clear" w:color="auto" w:fill="0F243E" w:themeFill="text2" w:themeFillShade="80"/>
            <w:vAlign w:val="center"/>
          </w:tcPr>
          <w:p w14:paraId="3A09AE54" w14:textId="77777777" w:rsidR="00262361" w:rsidRPr="001932AF" w:rsidRDefault="00262361" w:rsidP="009059C0">
            <w:pPr>
              <w:spacing w:before="0" w:after="0"/>
              <w:rPr>
                <w:rFonts w:ascii="Arial" w:hAnsi="Arial" w:cs="Arial"/>
                <w:b/>
                <w:iCs/>
                <w:sz w:val="16"/>
                <w:szCs w:val="14"/>
              </w:rPr>
            </w:pPr>
          </w:p>
        </w:tc>
        <w:tc>
          <w:tcPr>
            <w:tcW w:w="1179" w:type="dxa"/>
            <w:tcBorders>
              <w:right w:val="single" w:sz="12" w:space="0" w:color="808080" w:themeColor="background1" w:themeShade="80"/>
            </w:tcBorders>
            <w:shd w:val="clear" w:color="auto" w:fill="0F243E" w:themeFill="text2" w:themeFillShade="80"/>
            <w:vAlign w:val="center"/>
          </w:tcPr>
          <w:p w14:paraId="2071A0D1"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4233234E"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3EDE35B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6DBF60CE"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61F1A8EF" w14:textId="77777777" w:rsidR="00262361" w:rsidRPr="001932AF" w:rsidRDefault="00262361" w:rsidP="009059C0">
            <w:pPr>
              <w:spacing w:before="0" w:after="0"/>
              <w:jc w:val="center"/>
              <w:rPr>
                <w:rFonts w:ascii="Arial" w:hAnsi="Arial" w:cs="Arial"/>
                <w:b/>
                <w:iCs/>
                <w:sz w:val="16"/>
                <w:szCs w:val="16"/>
              </w:rPr>
            </w:pPr>
            <w:commentRangeStart w:id="77"/>
          </w:p>
        </w:tc>
        <w:commentRangeEnd w:id="77"/>
        <w:tc>
          <w:tcPr>
            <w:tcW w:w="692" w:type="dxa"/>
            <w:tcBorders>
              <w:left w:val="single" w:sz="12" w:space="0" w:color="808080" w:themeColor="background1" w:themeShade="80"/>
            </w:tcBorders>
            <w:shd w:val="clear" w:color="auto" w:fill="0F243E" w:themeFill="text2" w:themeFillShade="80"/>
            <w:vAlign w:val="center"/>
          </w:tcPr>
          <w:p w14:paraId="0EEABA76" w14:textId="77777777" w:rsidR="00262361" w:rsidRPr="001932AF" w:rsidRDefault="00D2063C" w:rsidP="009059C0">
            <w:pPr>
              <w:spacing w:before="0" w:after="0"/>
              <w:jc w:val="center"/>
              <w:rPr>
                <w:rFonts w:ascii="Arial" w:hAnsi="Arial" w:cs="Arial"/>
                <w:b/>
                <w:iCs/>
                <w:sz w:val="16"/>
                <w:szCs w:val="16"/>
              </w:rPr>
            </w:pPr>
            <w:r>
              <w:rPr>
                <w:rStyle w:val="Kommentarzeichen"/>
              </w:rPr>
              <w:commentReference w:id="77"/>
            </w:r>
          </w:p>
        </w:tc>
        <w:tc>
          <w:tcPr>
            <w:tcW w:w="693" w:type="dxa"/>
            <w:shd w:val="clear" w:color="auto" w:fill="0F243E" w:themeFill="text2" w:themeFillShade="80"/>
            <w:vAlign w:val="center"/>
          </w:tcPr>
          <w:p w14:paraId="5DFFE7F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3D735AFB"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0D761E03"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076A0FDE"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0F243E" w:themeFill="text2" w:themeFillShade="80"/>
            <w:vAlign w:val="center"/>
          </w:tcPr>
          <w:p w14:paraId="0AEF62A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1CA8AAE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0DB18B5B" w14:textId="77777777" w:rsidR="00262361" w:rsidRPr="001932AF" w:rsidRDefault="00262361" w:rsidP="009059C0">
            <w:pPr>
              <w:spacing w:before="0" w:after="0"/>
              <w:jc w:val="center"/>
              <w:rPr>
                <w:rFonts w:ascii="Arial" w:hAnsi="Arial" w:cs="Arial"/>
                <w:b/>
                <w:iCs/>
                <w:sz w:val="16"/>
                <w:szCs w:val="16"/>
              </w:rPr>
            </w:pPr>
          </w:p>
        </w:tc>
      </w:tr>
      <w:tr w:rsidR="0070067B" w:rsidRPr="001932AF" w14:paraId="7BA016D8" w14:textId="77777777" w:rsidTr="0070067B">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68E59320" w14:textId="77777777" w:rsidR="0070067B" w:rsidRPr="001932AF" w:rsidRDefault="0070067B"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AIM2</w:t>
            </w:r>
          </w:p>
        </w:tc>
        <w:tc>
          <w:tcPr>
            <w:tcW w:w="3861" w:type="dxa"/>
            <w:vMerge w:val="restart"/>
            <w:tcBorders>
              <w:left w:val="single" w:sz="12" w:space="0" w:color="808080" w:themeColor="background1" w:themeShade="80"/>
            </w:tcBorders>
            <w:shd w:val="clear" w:color="auto" w:fill="365F91" w:themeFill="accent1" w:themeFillShade="BF"/>
            <w:vAlign w:val="center"/>
          </w:tcPr>
          <w:p w14:paraId="4A4A195A" w14:textId="77777777" w:rsidR="0070067B" w:rsidRPr="001932AF" w:rsidRDefault="0070067B"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Ethics approval for raw EEG and MRI data*</w:t>
            </w:r>
          </w:p>
        </w:tc>
        <w:tc>
          <w:tcPr>
            <w:tcW w:w="1179" w:type="dxa"/>
            <w:tcBorders>
              <w:right w:val="single" w:sz="12" w:space="0" w:color="808080" w:themeColor="background1" w:themeShade="80"/>
            </w:tcBorders>
            <w:shd w:val="clear" w:color="auto" w:fill="365F91" w:themeFill="accent1" w:themeFillShade="BF"/>
            <w:vAlign w:val="center"/>
          </w:tcPr>
          <w:p w14:paraId="17BB6CA9" w14:textId="77777777" w:rsidR="0070067B" w:rsidRPr="001932AF" w:rsidRDefault="0070067B"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GER-P4</w:t>
            </w:r>
          </w:p>
        </w:tc>
        <w:tc>
          <w:tcPr>
            <w:tcW w:w="692" w:type="dxa"/>
            <w:tcBorders>
              <w:left w:val="single" w:sz="12" w:space="0" w:color="808080" w:themeColor="background1" w:themeShade="80"/>
            </w:tcBorders>
            <w:shd w:val="clear" w:color="auto" w:fill="D99594" w:themeFill="accent2" w:themeFillTint="99"/>
            <w:vAlign w:val="center"/>
          </w:tcPr>
          <w:p w14:paraId="0C445681"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34B754CD"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auto"/>
            <w:vAlign w:val="center"/>
          </w:tcPr>
          <w:p w14:paraId="783D1050"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59A7D714" w14:textId="77777777" w:rsidR="0070067B" w:rsidRPr="001932AF" w:rsidRDefault="0070067B"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auto"/>
            <w:vAlign w:val="center"/>
          </w:tcPr>
          <w:p w14:paraId="16F30A96" w14:textId="77777777" w:rsidR="0070067B" w:rsidRPr="001932AF" w:rsidRDefault="0070067B" w:rsidP="009059C0">
            <w:pPr>
              <w:spacing w:before="0" w:after="0"/>
              <w:jc w:val="center"/>
              <w:rPr>
                <w:rFonts w:ascii="Arial" w:hAnsi="Arial" w:cs="Arial"/>
                <w:b/>
                <w:iCs/>
                <w:sz w:val="16"/>
                <w:szCs w:val="16"/>
              </w:rPr>
            </w:pPr>
          </w:p>
        </w:tc>
        <w:tc>
          <w:tcPr>
            <w:tcW w:w="693" w:type="dxa"/>
            <w:shd w:val="clear" w:color="auto" w:fill="auto"/>
            <w:vAlign w:val="center"/>
          </w:tcPr>
          <w:p w14:paraId="04E9DAB0"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auto"/>
            <w:vAlign w:val="center"/>
          </w:tcPr>
          <w:p w14:paraId="1A773C46"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6B5014F5" w14:textId="77777777" w:rsidR="0070067B" w:rsidRPr="001932AF" w:rsidRDefault="0070067B"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7A40D870" w14:textId="77777777" w:rsidR="0070067B" w:rsidRPr="001932AF" w:rsidRDefault="0070067B"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24BC2E03"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23DDD2A"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7A5A774F" w14:textId="77777777" w:rsidR="0070067B" w:rsidRPr="001932AF" w:rsidRDefault="0070067B" w:rsidP="009059C0">
            <w:pPr>
              <w:spacing w:before="0" w:after="0"/>
              <w:jc w:val="center"/>
              <w:rPr>
                <w:rFonts w:ascii="Arial" w:hAnsi="Arial" w:cs="Arial"/>
                <w:b/>
                <w:iCs/>
                <w:sz w:val="16"/>
                <w:szCs w:val="16"/>
              </w:rPr>
            </w:pPr>
          </w:p>
        </w:tc>
      </w:tr>
      <w:tr w:rsidR="0070067B" w:rsidRPr="001932AF" w14:paraId="7AF7E3F0" w14:textId="77777777" w:rsidTr="0070067B">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47995421" w14:textId="77777777" w:rsidR="0070067B" w:rsidRPr="001932AF" w:rsidRDefault="0070067B"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603D52F9" w14:textId="77777777" w:rsidR="0070067B" w:rsidRPr="001932AF" w:rsidRDefault="0070067B" w:rsidP="009059C0">
            <w:pPr>
              <w:spacing w:before="0" w:after="0"/>
              <w:rPr>
                <w:rFonts w:ascii="Arial" w:hAnsi="Arial" w:cs="Arial"/>
                <w:b/>
                <w:iCs/>
                <w:color w:val="FFFFFF" w:themeColor="background1"/>
                <w:sz w:val="16"/>
                <w:szCs w:val="14"/>
              </w:rPr>
            </w:pPr>
          </w:p>
        </w:tc>
        <w:tc>
          <w:tcPr>
            <w:tcW w:w="1179" w:type="dxa"/>
            <w:tcBorders>
              <w:right w:val="single" w:sz="12" w:space="0" w:color="808080" w:themeColor="background1" w:themeShade="80"/>
            </w:tcBorders>
            <w:shd w:val="clear" w:color="auto" w:fill="365F91" w:themeFill="accent1" w:themeFillShade="BF"/>
            <w:vAlign w:val="center"/>
          </w:tcPr>
          <w:p w14:paraId="2BA50442" w14:textId="77777777" w:rsidR="0070067B" w:rsidRPr="001932AF" w:rsidRDefault="0070067B"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BEL-P6</w:t>
            </w:r>
          </w:p>
        </w:tc>
        <w:tc>
          <w:tcPr>
            <w:tcW w:w="692" w:type="dxa"/>
            <w:tcBorders>
              <w:left w:val="single" w:sz="12" w:space="0" w:color="808080" w:themeColor="background1" w:themeShade="80"/>
            </w:tcBorders>
            <w:shd w:val="clear" w:color="auto" w:fill="632423" w:themeFill="accent2" w:themeFillShade="80"/>
            <w:vAlign w:val="center"/>
          </w:tcPr>
          <w:p w14:paraId="74A11DBB"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63FE9341"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auto"/>
            <w:vAlign w:val="center"/>
          </w:tcPr>
          <w:p w14:paraId="38641C6D"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73A34614" w14:textId="77777777" w:rsidR="0070067B" w:rsidRPr="001932AF" w:rsidRDefault="0070067B"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auto"/>
            <w:vAlign w:val="center"/>
          </w:tcPr>
          <w:p w14:paraId="59C46E37" w14:textId="77777777" w:rsidR="0070067B" w:rsidRPr="001932AF" w:rsidRDefault="0070067B" w:rsidP="009059C0">
            <w:pPr>
              <w:spacing w:before="0" w:after="0"/>
              <w:jc w:val="center"/>
              <w:rPr>
                <w:rFonts w:ascii="Arial" w:hAnsi="Arial" w:cs="Arial"/>
                <w:b/>
                <w:iCs/>
                <w:sz w:val="16"/>
                <w:szCs w:val="16"/>
              </w:rPr>
            </w:pPr>
          </w:p>
        </w:tc>
        <w:tc>
          <w:tcPr>
            <w:tcW w:w="693" w:type="dxa"/>
            <w:shd w:val="clear" w:color="auto" w:fill="auto"/>
            <w:vAlign w:val="center"/>
          </w:tcPr>
          <w:p w14:paraId="5FC5250C"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auto"/>
            <w:vAlign w:val="center"/>
          </w:tcPr>
          <w:p w14:paraId="292B1ADF"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75B2AADC" w14:textId="77777777" w:rsidR="0070067B" w:rsidRPr="001932AF" w:rsidRDefault="0070067B"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6251AF8F" w14:textId="77777777" w:rsidR="0070067B" w:rsidRPr="001932AF" w:rsidRDefault="0070067B"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72C8E1AE" w14:textId="77777777" w:rsidR="0070067B" w:rsidRPr="001932AF" w:rsidRDefault="0070067B"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1F86BD29" w14:textId="77777777" w:rsidR="0070067B" w:rsidRPr="001932AF" w:rsidRDefault="0070067B"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0F138592" w14:textId="77777777" w:rsidR="0070067B" w:rsidRPr="001932AF" w:rsidRDefault="0070067B" w:rsidP="009059C0">
            <w:pPr>
              <w:spacing w:before="0" w:after="0"/>
              <w:jc w:val="center"/>
              <w:rPr>
                <w:rFonts w:ascii="Arial" w:hAnsi="Arial" w:cs="Arial"/>
                <w:b/>
                <w:iCs/>
                <w:sz w:val="16"/>
                <w:szCs w:val="16"/>
              </w:rPr>
            </w:pPr>
          </w:p>
        </w:tc>
      </w:tr>
      <w:tr w:rsidR="00262361" w:rsidRPr="001932AF" w14:paraId="67A5ADE4"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12F06D58"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val="restart"/>
            <w:tcBorders>
              <w:left w:val="single" w:sz="12" w:space="0" w:color="808080" w:themeColor="background1" w:themeShade="80"/>
            </w:tcBorders>
            <w:shd w:val="clear" w:color="auto" w:fill="365F91" w:themeFill="accent1" w:themeFillShade="BF"/>
            <w:vAlign w:val="center"/>
          </w:tcPr>
          <w:p w14:paraId="2C9F85E3"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AED outcome phenotyping</w:t>
            </w:r>
          </w:p>
        </w:tc>
        <w:tc>
          <w:tcPr>
            <w:tcW w:w="1179" w:type="dxa"/>
            <w:tcBorders>
              <w:right w:val="single" w:sz="12" w:space="0" w:color="808080" w:themeColor="background1" w:themeShade="80"/>
            </w:tcBorders>
            <w:shd w:val="clear" w:color="auto" w:fill="365F91" w:themeFill="accent1" w:themeFillShade="BF"/>
            <w:vAlign w:val="center"/>
          </w:tcPr>
          <w:p w14:paraId="7EE022CA"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GER-P4</w:t>
            </w:r>
          </w:p>
        </w:tc>
        <w:tc>
          <w:tcPr>
            <w:tcW w:w="692" w:type="dxa"/>
            <w:tcBorders>
              <w:left w:val="single" w:sz="12" w:space="0" w:color="808080" w:themeColor="background1" w:themeShade="80"/>
            </w:tcBorders>
            <w:shd w:val="clear" w:color="auto" w:fill="D99594" w:themeFill="accent2" w:themeFillTint="99"/>
            <w:vAlign w:val="center"/>
          </w:tcPr>
          <w:p w14:paraId="77A38A9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58093373"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7407A634"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
          <w:p w14:paraId="64801A84"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
          <w:p w14:paraId="21861D16"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D99594" w:themeFill="accent2" w:themeFillTint="99"/>
            <w:vAlign w:val="center"/>
          </w:tcPr>
          <w:p w14:paraId="31169462"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4A4740B4"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2A8A0FB6"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0D897630"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6D87C45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0C83FA3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E233499" w14:textId="77777777" w:rsidR="00262361" w:rsidRPr="001932AF" w:rsidRDefault="00262361" w:rsidP="009059C0">
            <w:pPr>
              <w:spacing w:before="0" w:after="0"/>
              <w:jc w:val="center"/>
              <w:rPr>
                <w:rFonts w:ascii="Arial" w:hAnsi="Arial" w:cs="Arial"/>
                <w:b/>
                <w:iCs/>
                <w:sz w:val="16"/>
                <w:szCs w:val="16"/>
              </w:rPr>
            </w:pPr>
          </w:p>
        </w:tc>
      </w:tr>
      <w:tr w:rsidR="00262361" w:rsidRPr="001932AF" w14:paraId="2D72A081"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5A0CFBA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3F1E8710"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right w:val="single" w:sz="12" w:space="0" w:color="808080" w:themeColor="background1" w:themeShade="80"/>
            </w:tcBorders>
            <w:shd w:val="clear" w:color="auto" w:fill="365F91" w:themeFill="accent1" w:themeFillShade="BF"/>
            <w:vAlign w:val="center"/>
          </w:tcPr>
          <w:p w14:paraId="11304B67"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FIN-P5</w:t>
            </w:r>
          </w:p>
        </w:tc>
        <w:tc>
          <w:tcPr>
            <w:tcW w:w="692" w:type="dxa"/>
            <w:tcBorders>
              <w:left w:val="single" w:sz="12" w:space="0" w:color="808080" w:themeColor="background1" w:themeShade="80"/>
            </w:tcBorders>
            <w:shd w:val="clear" w:color="auto" w:fill="632423" w:themeFill="accent2" w:themeFillShade="80"/>
            <w:vAlign w:val="center"/>
          </w:tcPr>
          <w:p w14:paraId="04C9790D"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403597E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63114AE3"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632423" w:themeFill="accent2" w:themeFillShade="80"/>
            <w:vAlign w:val="center"/>
          </w:tcPr>
          <w:p w14:paraId="2972DBB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632423" w:themeFill="accent2" w:themeFillShade="80"/>
            <w:vAlign w:val="center"/>
          </w:tcPr>
          <w:p w14:paraId="366452AD"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632423" w:themeFill="accent2" w:themeFillShade="80"/>
            <w:vAlign w:val="center"/>
          </w:tcPr>
          <w:p w14:paraId="41C4841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2B0C975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1D16996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0708ECFA"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7C77E86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1F1B3FA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73660FA2" w14:textId="77777777" w:rsidR="00262361" w:rsidRPr="001932AF" w:rsidRDefault="00262361" w:rsidP="009059C0">
            <w:pPr>
              <w:spacing w:before="0" w:after="0"/>
              <w:jc w:val="center"/>
              <w:rPr>
                <w:rFonts w:ascii="Arial" w:hAnsi="Arial" w:cs="Arial"/>
                <w:b/>
                <w:iCs/>
                <w:sz w:val="16"/>
                <w:szCs w:val="16"/>
              </w:rPr>
            </w:pPr>
          </w:p>
        </w:tc>
      </w:tr>
      <w:tr w:rsidR="00262361" w:rsidRPr="001932AF" w14:paraId="47E5737F"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2184490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6AF1AAE4"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right w:val="single" w:sz="12" w:space="0" w:color="808080" w:themeColor="background1" w:themeShade="80"/>
            </w:tcBorders>
            <w:shd w:val="clear" w:color="auto" w:fill="365F91" w:themeFill="accent1" w:themeFillShade="BF"/>
            <w:vAlign w:val="center"/>
          </w:tcPr>
          <w:p w14:paraId="5435CC83"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BEL-P6</w:t>
            </w:r>
          </w:p>
        </w:tc>
        <w:tc>
          <w:tcPr>
            <w:tcW w:w="692" w:type="dxa"/>
            <w:tcBorders>
              <w:left w:val="single" w:sz="12" w:space="0" w:color="808080" w:themeColor="background1" w:themeShade="80"/>
              <w:bottom w:val="single" w:sz="4" w:space="0" w:color="808080" w:themeColor="background1" w:themeShade="80"/>
            </w:tcBorders>
            <w:shd w:val="clear" w:color="auto" w:fill="D99594" w:themeFill="accent2" w:themeFillTint="99"/>
            <w:vAlign w:val="center"/>
          </w:tcPr>
          <w:p w14:paraId="2EF395C8"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51C5EB7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30E78EA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
          <w:p w14:paraId="3E583C4A"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
          <w:p w14:paraId="5A0DAF62"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D99594" w:themeFill="accent2" w:themeFillTint="99"/>
            <w:vAlign w:val="center"/>
          </w:tcPr>
          <w:p w14:paraId="5A0E2DE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D03AE9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14DAF1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5C44113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3A54C2AB"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0BCFE99"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D8023AD" w14:textId="77777777" w:rsidR="00262361" w:rsidRPr="001932AF" w:rsidRDefault="00262361" w:rsidP="009059C0">
            <w:pPr>
              <w:spacing w:before="0" w:after="0"/>
              <w:jc w:val="center"/>
              <w:rPr>
                <w:rFonts w:ascii="Arial" w:hAnsi="Arial" w:cs="Arial"/>
                <w:b/>
                <w:iCs/>
                <w:sz w:val="16"/>
                <w:szCs w:val="16"/>
              </w:rPr>
            </w:pPr>
          </w:p>
        </w:tc>
      </w:tr>
      <w:tr w:rsidR="00262361" w:rsidRPr="001932AF" w14:paraId="4AD7304C"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488CAC3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tcBorders>
            <w:shd w:val="clear" w:color="auto" w:fill="365F91" w:themeFill="accent1" w:themeFillShade="BF"/>
            <w:vAlign w:val="center"/>
          </w:tcPr>
          <w:p w14:paraId="57B6EAEE"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Cluster analysis</w:t>
            </w:r>
          </w:p>
        </w:tc>
        <w:tc>
          <w:tcPr>
            <w:tcW w:w="1179" w:type="dxa"/>
            <w:tcBorders>
              <w:right w:val="single" w:sz="12" w:space="0" w:color="808080" w:themeColor="background1" w:themeShade="80"/>
            </w:tcBorders>
            <w:shd w:val="clear" w:color="auto" w:fill="365F91" w:themeFill="accent1" w:themeFillShade="BF"/>
            <w:vAlign w:val="center"/>
          </w:tcPr>
          <w:p w14:paraId="1F5F9477"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GER-P3</w:t>
            </w:r>
          </w:p>
        </w:tc>
        <w:tc>
          <w:tcPr>
            <w:tcW w:w="692" w:type="dxa"/>
            <w:tcBorders>
              <w:left w:val="single" w:sz="12" w:space="0" w:color="808080" w:themeColor="background1" w:themeShade="80"/>
            </w:tcBorders>
            <w:shd w:val="clear" w:color="auto" w:fill="FFFFFF" w:themeFill="background1"/>
            <w:vAlign w:val="center"/>
          </w:tcPr>
          <w:p w14:paraId="30CF513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1C6B05AB"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50C5396D"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938EF4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58413B9B"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599892F5"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4D4A9F30"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632423" w:themeFill="accent2" w:themeFillShade="80"/>
            <w:vAlign w:val="center"/>
          </w:tcPr>
          <w:p w14:paraId="42C9DAA4"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54D59620"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20ED2D95"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45FA6C71"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31F178C" w14:textId="77777777" w:rsidR="00262361" w:rsidRPr="001932AF" w:rsidRDefault="00262361" w:rsidP="009059C0">
            <w:pPr>
              <w:spacing w:before="0" w:after="0"/>
              <w:jc w:val="center"/>
              <w:rPr>
                <w:rFonts w:ascii="Arial" w:hAnsi="Arial" w:cs="Arial"/>
                <w:b/>
                <w:iCs/>
                <w:sz w:val="16"/>
                <w:szCs w:val="16"/>
              </w:rPr>
            </w:pPr>
          </w:p>
        </w:tc>
      </w:tr>
      <w:tr w:rsidR="00262361" w:rsidRPr="001932AF" w14:paraId="3E70F866" w14:textId="77777777" w:rsidTr="009059C0">
        <w:trPr>
          <w:trHeight w:hRule="exact" w:val="113"/>
        </w:trPr>
        <w:tc>
          <w:tcPr>
            <w:tcW w:w="701" w:type="dxa"/>
            <w:tcBorders>
              <w:left w:val="single" w:sz="12" w:space="0" w:color="808080" w:themeColor="background1" w:themeShade="80"/>
              <w:right w:val="single" w:sz="12" w:space="0" w:color="808080" w:themeColor="background1" w:themeShade="80"/>
            </w:tcBorders>
            <w:shd w:val="clear" w:color="auto" w:fill="0F243E" w:themeFill="text2" w:themeFillShade="80"/>
          </w:tcPr>
          <w:p w14:paraId="3C64B6AA" w14:textId="77777777" w:rsidR="00262361" w:rsidRPr="001932AF" w:rsidRDefault="00262361" w:rsidP="009059C0">
            <w:pPr>
              <w:spacing w:before="0" w:after="0"/>
              <w:rPr>
                <w:rFonts w:ascii="Arial" w:hAnsi="Arial" w:cs="Arial"/>
                <w:b/>
                <w:iCs/>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7EC0768A" w14:textId="77777777" w:rsidR="00262361" w:rsidRPr="001932AF" w:rsidRDefault="00262361" w:rsidP="009059C0">
            <w:pPr>
              <w:spacing w:before="0" w:after="0"/>
              <w:rPr>
                <w:rFonts w:ascii="Arial" w:hAnsi="Arial" w:cs="Arial"/>
                <w:b/>
                <w:iCs/>
                <w:sz w:val="16"/>
                <w:szCs w:val="14"/>
              </w:rPr>
            </w:pPr>
          </w:p>
        </w:tc>
        <w:tc>
          <w:tcPr>
            <w:tcW w:w="1179"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389083B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1B19FFC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4F76A8F8"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163D21F7"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424CBB79"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14C0FA62"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0F243E" w:themeFill="text2" w:themeFillShade="80"/>
            <w:vAlign w:val="center"/>
          </w:tcPr>
          <w:p w14:paraId="4A524AE2"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520F8C4E"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39865BC3"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0F243E" w:themeFill="text2" w:themeFillShade="80"/>
            <w:vAlign w:val="center"/>
          </w:tcPr>
          <w:p w14:paraId="727B0FFE"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0F243E" w:themeFill="text2" w:themeFillShade="80"/>
            <w:vAlign w:val="center"/>
          </w:tcPr>
          <w:p w14:paraId="7621806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0F243E" w:themeFill="text2" w:themeFillShade="80"/>
            <w:vAlign w:val="center"/>
          </w:tcPr>
          <w:p w14:paraId="7E47D671"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0F243E" w:themeFill="text2" w:themeFillShade="80"/>
            <w:vAlign w:val="center"/>
          </w:tcPr>
          <w:p w14:paraId="24FAA3F7" w14:textId="77777777" w:rsidR="00262361" w:rsidRPr="001932AF" w:rsidRDefault="00262361" w:rsidP="009059C0">
            <w:pPr>
              <w:spacing w:before="0" w:after="0"/>
              <w:jc w:val="center"/>
              <w:rPr>
                <w:rFonts w:ascii="Arial" w:hAnsi="Arial" w:cs="Arial"/>
                <w:b/>
                <w:iCs/>
                <w:sz w:val="16"/>
                <w:szCs w:val="16"/>
              </w:rPr>
            </w:pPr>
          </w:p>
        </w:tc>
      </w:tr>
      <w:tr w:rsidR="00262361" w:rsidRPr="001932AF" w14:paraId="35FB31A0"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0EF62757"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AIM3</w:t>
            </w:r>
          </w:p>
        </w:tc>
        <w:tc>
          <w:tcPr>
            <w:tcW w:w="3861" w:type="dxa"/>
            <w:vMerge w:val="restart"/>
            <w:tcBorders>
              <w:left w:val="single" w:sz="12" w:space="0" w:color="808080" w:themeColor="background1" w:themeShade="80"/>
            </w:tcBorders>
            <w:shd w:val="clear" w:color="auto" w:fill="365F91" w:themeFill="accent1" w:themeFillShade="BF"/>
            <w:vAlign w:val="center"/>
          </w:tcPr>
          <w:p w14:paraId="144FF69F"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Data homogenisation</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5AB4E636"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CAN-P1</w:t>
            </w:r>
          </w:p>
        </w:tc>
        <w:tc>
          <w:tcPr>
            <w:tcW w:w="692" w:type="dxa"/>
            <w:tcBorders>
              <w:left w:val="single" w:sz="12" w:space="0" w:color="808080" w:themeColor="background1" w:themeShade="80"/>
            </w:tcBorders>
            <w:shd w:val="clear" w:color="auto" w:fill="D99594" w:themeFill="accent2" w:themeFillTint="99"/>
            <w:vAlign w:val="center"/>
          </w:tcPr>
          <w:p w14:paraId="68F0852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6E30F358"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66F4706D"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
          <w:p w14:paraId="4A89F05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
          <w:p w14:paraId="28D74022"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D99594" w:themeFill="accent2" w:themeFillTint="99"/>
            <w:vAlign w:val="center"/>
          </w:tcPr>
          <w:p w14:paraId="64C4271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541CE69D"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73C7EA87"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577D208C"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76567D1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F09BA3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6339A852" w14:textId="77777777" w:rsidR="00262361" w:rsidRPr="001932AF" w:rsidRDefault="00262361" w:rsidP="009059C0">
            <w:pPr>
              <w:spacing w:before="0" w:after="0"/>
              <w:jc w:val="center"/>
              <w:rPr>
                <w:rFonts w:ascii="Arial" w:hAnsi="Arial" w:cs="Arial"/>
                <w:b/>
                <w:iCs/>
                <w:sz w:val="16"/>
                <w:szCs w:val="16"/>
              </w:rPr>
            </w:pPr>
          </w:p>
        </w:tc>
      </w:tr>
      <w:tr w:rsidR="00262361" w:rsidRPr="001932AF" w14:paraId="32A736D4"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00AB86D1"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4F5FC289"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27B6EDF8"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tcBorders>
            <w:shd w:val="clear" w:color="auto" w:fill="632423" w:themeFill="accent2" w:themeFillShade="80"/>
            <w:vAlign w:val="center"/>
          </w:tcPr>
          <w:p w14:paraId="2FD40D20"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750849C8"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5A037098"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632423" w:themeFill="accent2" w:themeFillShade="80"/>
            <w:vAlign w:val="center"/>
          </w:tcPr>
          <w:p w14:paraId="510369A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632423" w:themeFill="accent2" w:themeFillShade="80"/>
            <w:vAlign w:val="center"/>
          </w:tcPr>
          <w:p w14:paraId="0AF853B5"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632423" w:themeFill="accent2" w:themeFillShade="80"/>
            <w:vAlign w:val="center"/>
          </w:tcPr>
          <w:p w14:paraId="73AFF0C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3FB54B67"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291A75FA"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772CBD3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0A635560"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1FCF037E"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63C5B46A" w14:textId="77777777" w:rsidR="00262361" w:rsidRPr="001932AF" w:rsidRDefault="00262361" w:rsidP="009059C0">
            <w:pPr>
              <w:spacing w:before="0" w:after="0"/>
              <w:jc w:val="center"/>
              <w:rPr>
                <w:rFonts w:ascii="Arial" w:hAnsi="Arial" w:cs="Arial"/>
                <w:b/>
                <w:iCs/>
                <w:sz w:val="16"/>
                <w:szCs w:val="16"/>
              </w:rPr>
            </w:pPr>
          </w:p>
        </w:tc>
      </w:tr>
      <w:tr w:rsidR="00262361" w:rsidRPr="001932AF" w14:paraId="1380CB25"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53EF2135"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17D9BEF4"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177F622C"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BEL-P6</w:t>
            </w:r>
          </w:p>
        </w:tc>
        <w:tc>
          <w:tcPr>
            <w:tcW w:w="692" w:type="dxa"/>
            <w:tcBorders>
              <w:left w:val="single" w:sz="12" w:space="0" w:color="808080" w:themeColor="background1" w:themeShade="80"/>
            </w:tcBorders>
            <w:shd w:val="clear" w:color="auto" w:fill="D99594" w:themeFill="accent2" w:themeFillTint="99"/>
            <w:vAlign w:val="center"/>
          </w:tcPr>
          <w:p w14:paraId="0CE5E90F"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6B2AAB5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5EFBAF4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
          <w:p w14:paraId="787FF0B6"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
          <w:p w14:paraId="5F425F9D"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D99594" w:themeFill="accent2" w:themeFillTint="99"/>
            <w:vAlign w:val="center"/>
          </w:tcPr>
          <w:p w14:paraId="105B00A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0E34A864"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152CADC4"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6E12FCD6"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697A8644"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1C7DC788"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205C644E" w14:textId="77777777" w:rsidR="00262361" w:rsidRPr="001932AF" w:rsidRDefault="00262361" w:rsidP="009059C0">
            <w:pPr>
              <w:spacing w:before="0" w:after="0"/>
              <w:jc w:val="center"/>
              <w:rPr>
                <w:rFonts w:ascii="Arial" w:hAnsi="Arial" w:cs="Arial"/>
                <w:b/>
                <w:iCs/>
                <w:sz w:val="16"/>
                <w:szCs w:val="16"/>
              </w:rPr>
            </w:pPr>
          </w:p>
        </w:tc>
      </w:tr>
      <w:tr w:rsidR="00262361" w:rsidRPr="001932AF" w14:paraId="4F339415"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4EFE16DE"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04C026FB"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Big data analysis</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5AA426FA"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tcBorders>
            <w:shd w:val="clear" w:color="auto" w:fill="FFFFFF" w:themeFill="background1"/>
            <w:vAlign w:val="center"/>
          </w:tcPr>
          <w:p w14:paraId="66781CB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28F24E6E"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72B7A368"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0A04B7A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72057639"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569567A2"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3CB5A6A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632423" w:themeFill="accent2" w:themeFillShade="80"/>
            <w:vAlign w:val="center"/>
          </w:tcPr>
          <w:p w14:paraId="1FC7A86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4994D07C"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6D0F070D"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748E6E0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17205A44" w14:textId="77777777" w:rsidR="00262361" w:rsidRPr="001932AF" w:rsidRDefault="00262361" w:rsidP="009059C0">
            <w:pPr>
              <w:spacing w:before="0" w:after="0"/>
              <w:jc w:val="center"/>
              <w:rPr>
                <w:rFonts w:ascii="Arial" w:hAnsi="Arial" w:cs="Arial"/>
                <w:b/>
                <w:iCs/>
                <w:sz w:val="16"/>
                <w:szCs w:val="16"/>
              </w:rPr>
            </w:pPr>
          </w:p>
        </w:tc>
      </w:tr>
      <w:tr w:rsidR="00262361" w:rsidRPr="001932AF" w14:paraId="7AC92A42"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08C4B802"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val="restart"/>
            <w:tcBorders>
              <w:top w:val="single" w:sz="4" w:space="0" w:color="808080" w:themeColor="background1" w:themeShade="80"/>
              <w:left w:val="single" w:sz="12" w:space="0" w:color="808080" w:themeColor="background1" w:themeShade="80"/>
            </w:tcBorders>
            <w:shd w:val="clear" w:color="auto" w:fill="365F91" w:themeFill="accent1" w:themeFillShade="BF"/>
            <w:vAlign w:val="center"/>
          </w:tcPr>
          <w:p w14:paraId="7DD3D80D"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Decision support tool development</w:t>
            </w:r>
          </w:p>
        </w:tc>
        <w:tc>
          <w:tcPr>
            <w:tcW w:w="1179" w:type="dxa"/>
            <w:tcBorders>
              <w:top w:val="single" w:sz="4" w:space="0" w:color="808080" w:themeColor="background1" w:themeShade="80"/>
              <w:right w:val="single" w:sz="12" w:space="0" w:color="808080" w:themeColor="background1" w:themeShade="80"/>
            </w:tcBorders>
            <w:shd w:val="clear" w:color="auto" w:fill="365F91" w:themeFill="accent1" w:themeFillShade="BF"/>
            <w:vAlign w:val="center"/>
          </w:tcPr>
          <w:p w14:paraId="431454D2"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tcBorders>
            <w:shd w:val="clear" w:color="auto" w:fill="FFFFFF" w:themeFill="background1"/>
            <w:vAlign w:val="center"/>
          </w:tcPr>
          <w:p w14:paraId="7E06DDEB"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87C7435"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09830E91"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03D28714"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3E94B8CC"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6A823C3A"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214D8046"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53EB2EE"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D99594" w:themeFill="accent2" w:themeFillTint="99"/>
            <w:vAlign w:val="center"/>
          </w:tcPr>
          <w:p w14:paraId="41632276"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D99594" w:themeFill="accent2" w:themeFillTint="99"/>
            <w:vAlign w:val="center"/>
          </w:tcPr>
          <w:p w14:paraId="132DE615"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62E0659B"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55A6CB11" w14:textId="77777777" w:rsidR="00262361" w:rsidRPr="001932AF" w:rsidRDefault="00262361" w:rsidP="009059C0">
            <w:pPr>
              <w:spacing w:before="0" w:after="0"/>
              <w:jc w:val="center"/>
              <w:rPr>
                <w:rFonts w:ascii="Arial" w:hAnsi="Arial" w:cs="Arial"/>
                <w:b/>
                <w:iCs/>
                <w:sz w:val="16"/>
                <w:szCs w:val="16"/>
              </w:rPr>
            </w:pPr>
          </w:p>
        </w:tc>
      </w:tr>
      <w:tr w:rsidR="00262361" w:rsidRPr="001932AF" w14:paraId="420D9E61" w14:textId="77777777" w:rsidTr="009059C0">
        <w:trPr>
          <w:trHeight w:val="198"/>
        </w:trPr>
        <w:tc>
          <w:tcPr>
            <w:tcW w:w="701" w:type="dxa"/>
            <w:tcBorders>
              <w:left w:val="single" w:sz="12" w:space="0" w:color="808080" w:themeColor="background1" w:themeShade="80"/>
              <w:right w:val="single" w:sz="12" w:space="0" w:color="808080" w:themeColor="background1" w:themeShade="80"/>
            </w:tcBorders>
            <w:shd w:val="clear" w:color="auto" w:fill="365F91" w:themeFill="accent1" w:themeFillShade="BF"/>
          </w:tcPr>
          <w:p w14:paraId="1267131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1753855D"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top w:val="single" w:sz="4" w:space="0" w:color="808080" w:themeColor="background1" w:themeShade="80"/>
              <w:right w:val="single" w:sz="12" w:space="0" w:color="808080" w:themeColor="background1" w:themeShade="80"/>
            </w:tcBorders>
            <w:shd w:val="clear" w:color="auto" w:fill="365F91" w:themeFill="accent1" w:themeFillShade="BF"/>
            <w:vAlign w:val="center"/>
          </w:tcPr>
          <w:p w14:paraId="7A3002DE"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GER-P3</w:t>
            </w:r>
          </w:p>
        </w:tc>
        <w:tc>
          <w:tcPr>
            <w:tcW w:w="692" w:type="dxa"/>
            <w:tcBorders>
              <w:left w:val="single" w:sz="12" w:space="0" w:color="808080" w:themeColor="background1" w:themeShade="80"/>
            </w:tcBorders>
            <w:shd w:val="clear" w:color="auto" w:fill="FFFFFF" w:themeFill="background1"/>
            <w:vAlign w:val="center"/>
          </w:tcPr>
          <w:p w14:paraId="1EEB06CC"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3970753C"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2A4E5052"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196C253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64DD91FD"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2336884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7E16DECF"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E6EB54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632423" w:themeFill="accent2" w:themeFillShade="80"/>
            <w:vAlign w:val="center"/>
          </w:tcPr>
          <w:p w14:paraId="082DCF19"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632423" w:themeFill="accent2" w:themeFillShade="80"/>
            <w:vAlign w:val="center"/>
          </w:tcPr>
          <w:p w14:paraId="606EA52E"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0FC3D145"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66400BB2" w14:textId="77777777" w:rsidR="00262361" w:rsidRPr="001932AF" w:rsidRDefault="00262361" w:rsidP="009059C0">
            <w:pPr>
              <w:spacing w:before="0" w:after="0"/>
              <w:jc w:val="center"/>
              <w:rPr>
                <w:rFonts w:ascii="Arial" w:hAnsi="Arial" w:cs="Arial"/>
                <w:b/>
                <w:iCs/>
                <w:sz w:val="16"/>
                <w:szCs w:val="16"/>
              </w:rPr>
            </w:pPr>
          </w:p>
        </w:tc>
      </w:tr>
      <w:tr w:rsidR="00262361" w:rsidRPr="001932AF" w14:paraId="558CD8C8"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1F81CC9A" w14:textId="77777777" w:rsidR="00262361" w:rsidRPr="001932AF" w:rsidRDefault="00262361" w:rsidP="009059C0">
            <w:pPr>
              <w:spacing w:before="0" w:after="0"/>
              <w:rPr>
                <w:rFonts w:ascii="Arial" w:hAnsi="Arial" w:cs="Arial"/>
                <w:b/>
                <w:iCs/>
                <w:color w:val="FFFFFF" w:themeColor="background1"/>
                <w:sz w:val="16"/>
                <w:szCs w:val="16"/>
              </w:rPr>
            </w:pPr>
            <w:bookmarkStart w:id="78" w:name="_Hlk509048118"/>
          </w:p>
        </w:tc>
        <w:tc>
          <w:tcPr>
            <w:tcW w:w="3861" w:type="dxa"/>
            <w:tcBorders>
              <w:left w:val="single" w:sz="12" w:space="0" w:color="808080" w:themeColor="background1" w:themeShade="80"/>
            </w:tcBorders>
            <w:shd w:val="clear" w:color="auto" w:fill="365F91" w:themeFill="accent1" w:themeFillShade="BF"/>
            <w:vAlign w:val="center"/>
          </w:tcPr>
          <w:p w14:paraId="5192EFDC"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 xml:space="preserve">Development of web-based app </w:t>
            </w:r>
          </w:p>
        </w:tc>
        <w:tc>
          <w:tcPr>
            <w:tcW w:w="1179" w:type="dxa"/>
            <w:tcBorders>
              <w:right w:val="single" w:sz="12" w:space="0" w:color="808080" w:themeColor="background1" w:themeShade="80"/>
            </w:tcBorders>
            <w:shd w:val="clear" w:color="auto" w:fill="365F91" w:themeFill="accent1" w:themeFillShade="BF"/>
            <w:vAlign w:val="center"/>
          </w:tcPr>
          <w:p w14:paraId="0D08A271"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tcBorders>
            <w:shd w:val="clear" w:color="auto" w:fill="FFFFFF" w:themeFill="background1"/>
            <w:vAlign w:val="center"/>
          </w:tcPr>
          <w:p w14:paraId="1F4C8286"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55380E5E"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628C151F"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33133276"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02839770"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0D554A81"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1C17EDCA"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5D0A2E5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auto"/>
            <w:vAlign w:val="center"/>
          </w:tcPr>
          <w:p w14:paraId="6A9FE979"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auto"/>
            <w:vAlign w:val="center"/>
          </w:tcPr>
          <w:p w14:paraId="13CCBBD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D99594" w:themeFill="accent2" w:themeFillTint="99"/>
            <w:vAlign w:val="center"/>
          </w:tcPr>
          <w:p w14:paraId="304F3519"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D99594" w:themeFill="accent2" w:themeFillTint="99"/>
            <w:vAlign w:val="center"/>
          </w:tcPr>
          <w:p w14:paraId="69B4BB93" w14:textId="77777777" w:rsidR="00262361" w:rsidRPr="001932AF" w:rsidRDefault="00262361" w:rsidP="009059C0">
            <w:pPr>
              <w:spacing w:before="0" w:after="0"/>
              <w:jc w:val="center"/>
              <w:rPr>
                <w:rFonts w:ascii="Arial" w:hAnsi="Arial" w:cs="Arial"/>
                <w:b/>
                <w:iCs/>
                <w:sz w:val="16"/>
                <w:szCs w:val="16"/>
              </w:rPr>
            </w:pPr>
          </w:p>
        </w:tc>
      </w:tr>
      <w:tr w:rsidR="00262361" w:rsidRPr="001932AF" w14:paraId="414CCC07"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17655D74"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tcBorders>
            <w:shd w:val="clear" w:color="auto" w:fill="365F91" w:themeFill="accent1" w:themeFillShade="BF"/>
            <w:vAlign w:val="center"/>
          </w:tcPr>
          <w:p w14:paraId="26BEFB17" w14:textId="77777777" w:rsidR="00262361" w:rsidRPr="001932AF" w:rsidRDefault="00262361" w:rsidP="009059C0">
            <w:pPr>
              <w:spacing w:before="0" w:after="0"/>
              <w:rPr>
                <w:rFonts w:ascii="Arial" w:hAnsi="Arial" w:cs="Arial"/>
                <w:b/>
                <w:iCs/>
                <w:color w:val="FFFFFF" w:themeColor="background1"/>
                <w:sz w:val="16"/>
                <w:szCs w:val="14"/>
              </w:rPr>
            </w:pPr>
            <w:r w:rsidRPr="001932AF">
              <w:rPr>
                <w:rFonts w:ascii="Arial" w:hAnsi="Arial" w:cs="Arial"/>
                <w:b/>
                <w:iCs/>
                <w:color w:val="FFFFFF" w:themeColor="background1"/>
                <w:sz w:val="16"/>
                <w:szCs w:val="14"/>
              </w:rPr>
              <w:t>Generation of data repository</w:t>
            </w:r>
          </w:p>
        </w:tc>
        <w:tc>
          <w:tcPr>
            <w:tcW w:w="1179" w:type="dxa"/>
            <w:tcBorders>
              <w:right w:val="single" w:sz="12" w:space="0" w:color="808080" w:themeColor="background1" w:themeShade="80"/>
            </w:tcBorders>
            <w:shd w:val="clear" w:color="auto" w:fill="365F91" w:themeFill="accent1" w:themeFillShade="BF"/>
            <w:vAlign w:val="center"/>
          </w:tcPr>
          <w:p w14:paraId="07B373EE"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tcBorders>
            <w:shd w:val="clear" w:color="auto" w:fill="FFFFFF" w:themeFill="background1"/>
            <w:vAlign w:val="center"/>
          </w:tcPr>
          <w:p w14:paraId="0A732B62"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7F5411BC"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FFFFFF" w:themeFill="background1"/>
            <w:vAlign w:val="center"/>
          </w:tcPr>
          <w:p w14:paraId="57394FE8"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FFFFFF" w:themeFill="background1"/>
            <w:vAlign w:val="center"/>
          </w:tcPr>
          <w:p w14:paraId="4CBB65C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FFFFFF" w:themeFill="background1"/>
            <w:vAlign w:val="center"/>
          </w:tcPr>
          <w:p w14:paraId="4C3D403D"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FFFFFF" w:themeFill="background1"/>
            <w:vAlign w:val="center"/>
          </w:tcPr>
          <w:p w14:paraId="64D64B09"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auto"/>
            <w:vAlign w:val="center"/>
          </w:tcPr>
          <w:p w14:paraId="0C09812C"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auto"/>
            <w:vAlign w:val="center"/>
          </w:tcPr>
          <w:p w14:paraId="63AD33D9"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tcBorders>
            <w:shd w:val="clear" w:color="auto" w:fill="auto"/>
            <w:vAlign w:val="center"/>
          </w:tcPr>
          <w:p w14:paraId="06AAF4E3" w14:textId="77777777" w:rsidR="00262361" w:rsidRPr="001932AF" w:rsidRDefault="00262361" w:rsidP="009059C0">
            <w:pPr>
              <w:spacing w:before="0" w:after="0"/>
              <w:jc w:val="center"/>
              <w:rPr>
                <w:rFonts w:ascii="Arial" w:hAnsi="Arial" w:cs="Arial"/>
                <w:b/>
                <w:iCs/>
                <w:sz w:val="16"/>
                <w:szCs w:val="16"/>
              </w:rPr>
            </w:pPr>
          </w:p>
        </w:tc>
        <w:tc>
          <w:tcPr>
            <w:tcW w:w="693" w:type="dxa"/>
            <w:shd w:val="clear" w:color="auto" w:fill="auto"/>
            <w:vAlign w:val="center"/>
          </w:tcPr>
          <w:p w14:paraId="67814EE7" w14:textId="77777777" w:rsidR="00262361" w:rsidRPr="001932AF" w:rsidRDefault="00262361" w:rsidP="009059C0">
            <w:pPr>
              <w:spacing w:before="0" w:after="0"/>
              <w:jc w:val="center"/>
              <w:rPr>
                <w:rFonts w:ascii="Arial" w:hAnsi="Arial" w:cs="Arial"/>
                <w:b/>
                <w:iCs/>
                <w:sz w:val="16"/>
                <w:szCs w:val="16"/>
              </w:rPr>
            </w:pPr>
          </w:p>
        </w:tc>
        <w:tc>
          <w:tcPr>
            <w:tcW w:w="692" w:type="dxa"/>
            <w:shd w:val="clear" w:color="auto" w:fill="632423" w:themeFill="accent2" w:themeFillShade="80"/>
            <w:vAlign w:val="center"/>
          </w:tcPr>
          <w:p w14:paraId="66BCD4B9" w14:textId="77777777" w:rsidR="00262361" w:rsidRPr="001932AF" w:rsidRDefault="00262361" w:rsidP="009059C0">
            <w:pPr>
              <w:spacing w:before="0" w:after="0"/>
              <w:jc w:val="center"/>
              <w:rPr>
                <w:rFonts w:ascii="Arial" w:hAnsi="Arial" w:cs="Arial"/>
                <w:b/>
                <w:iCs/>
                <w:sz w:val="16"/>
                <w:szCs w:val="16"/>
              </w:rPr>
            </w:pPr>
          </w:p>
        </w:tc>
        <w:tc>
          <w:tcPr>
            <w:tcW w:w="693" w:type="dxa"/>
            <w:tcBorders>
              <w:right w:val="single" w:sz="12" w:space="0" w:color="808080" w:themeColor="background1" w:themeShade="80"/>
            </w:tcBorders>
            <w:shd w:val="clear" w:color="auto" w:fill="632423" w:themeFill="accent2" w:themeFillShade="80"/>
            <w:vAlign w:val="center"/>
          </w:tcPr>
          <w:p w14:paraId="7539B11E" w14:textId="77777777" w:rsidR="00262361" w:rsidRPr="001932AF" w:rsidRDefault="00262361" w:rsidP="009059C0">
            <w:pPr>
              <w:spacing w:before="0" w:after="0"/>
              <w:jc w:val="center"/>
              <w:rPr>
                <w:rFonts w:ascii="Arial" w:hAnsi="Arial" w:cs="Arial"/>
                <w:b/>
                <w:iCs/>
                <w:sz w:val="16"/>
                <w:szCs w:val="16"/>
              </w:rPr>
            </w:pPr>
          </w:p>
        </w:tc>
      </w:tr>
      <w:bookmarkEnd w:id="78"/>
      <w:tr w:rsidR="00262361" w:rsidRPr="001932AF" w14:paraId="4911CD1C" w14:textId="77777777" w:rsidTr="009059C0">
        <w:trPr>
          <w:trHeight w:hRule="exact" w:val="113"/>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0F243E" w:themeFill="text2" w:themeFillShade="80"/>
          </w:tcPr>
          <w:p w14:paraId="3A3BF366" w14:textId="77777777" w:rsidR="00262361" w:rsidRPr="001932AF" w:rsidRDefault="00262361" w:rsidP="009059C0">
            <w:pPr>
              <w:spacing w:before="0" w:after="0"/>
              <w:rPr>
                <w:rFonts w:ascii="Arial" w:hAnsi="Arial" w:cs="Arial"/>
                <w:b/>
                <w:iCs/>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28F55524" w14:textId="77777777" w:rsidR="00262361" w:rsidRPr="001932AF" w:rsidRDefault="00262361" w:rsidP="009059C0">
            <w:pPr>
              <w:spacing w:before="0" w:after="0"/>
              <w:jc w:val="center"/>
              <w:rPr>
                <w:rFonts w:ascii="Arial" w:hAnsi="Arial" w:cs="Arial"/>
                <w:b/>
                <w:iCs/>
                <w:sz w:val="16"/>
                <w:szCs w:val="16"/>
              </w:rPr>
            </w:pPr>
          </w:p>
        </w:tc>
        <w:tc>
          <w:tcPr>
            <w:tcW w:w="1179"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66D00BA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565D2EF6"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0F243E" w:themeFill="text2" w:themeFillShade="80"/>
            <w:vAlign w:val="center"/>
          </w:tcPr>
          <w:p w14:paraId="4FDF6CE8"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0F243E" w:themeFill="text2" w:themeFillShade="80"/>
            <w:vAlign w:val="center"/>
          </w:tcPr>
          <w:p w14:paraId="4961DC71"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4A52C4E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645984D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0F243E" w:themeFill="text2" w:themeFillShade="80"/>
            <w:vAlign w:val="center"/>
          </w:tcPr>
          <w:p w14:paraId="59496C7D"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0F243E" w:themeFill="text2" w:themeFillShade="80"/>
            <w:vAlign w:val="center"/>
          </w:tcPr>
          <w:p w14:paraId="70D3EF71"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0D95C1CF"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4538CA2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0F243E" w:themeFill="text2" w:themeFillShade="80"/>
            <w:vAlign w:val="center"/>
          </w:tcPr>
          <w:p w14:paraId="2EAF7370"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0F243E" w:themeFill="text2" w:themeFillShade="80"/>
            <w:vAlign w:val="center"/>
          </w:tcPr>
          <w:p w14:paraId="1BEC578C"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54E750C1" w14:textId="77777777" w:rsidR="00262361" w:rsidRPr="001932AF" w:rsidRDefault="00262361" w:rsidP="009059C0">
            <w:pPr>
              <w:spacing w:before="0" w:after="0"/>
              <w:jc w:val="center"/>
              <w:rPr>
                <w:rFonts w:ascii="Arial" w:hAnsi="Arial" w:cs="Arial"/>
                <w:b/>
                <w:iCs/>
                <w:sz w:val="16"/>
                <w:szCs w:val="16"/>
              </w:rPr>
            </w:pPr>
          </w:p>
        </w:tc>
      </w:tr>
      <w:tr w:rsidR="00262361" w:rsidRPr="001932AF" w14:paraId="619F3B98"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4AF69293" w14:textId="77777777" w:rsidR="00262361" w:rsidRPr="001932AF" w:rsidRDefault="00262361" w:rsidP="009059C0">
            <w:pPr>
              <w:spacing w:before="0" w:after="0"/>
              <w:rPr>
                <w:rFonts w:ascii="Arial" w:hAnsi="Arial" w:cs="Arial"/>
                <w:b/>
                <w:iCs/>
                <w:sz w:val="16"/>
                <w:szCs w:val="16"/>
              </w:rPr>
            </w:pPr>
            <w:r w:rsidRPr="001932AF">
              <w:rPr>
                <w:rFonts w:ascii="Arial" w:hAnsi="Arial" w:cs="Arial"/>
                <w:b/>
                <w:iCs/>
                <w:color w:val="FFFFFF" w:themeColor="background1"/>
                <w:sz w:val="16"/>
                <w:szCs w:val="16"/>
              </w:rPr>
              <w:t>AIM4</w:t>
            </w:r>
          </w:p>
        </w:tc>
        <w:tc>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7061DE5A"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Patient selection and recruitment</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759C1170"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CAN-P1</w:t>
            </w:r>
          </w:p>
        </w:tc>
        <w:tc>
          <w:tcPr>
            <w:tcW w:w="692" w:type="dxa"/>
            <w:tcBorders>
              <w:left w:val="single" w:sz="12" w:space="0" w:color="808080" w:themeColor="background1" w:themeShade="80"/>
              <w:bottom w:val="single" w:sz="4" w:space="0" w:color="808080" w:themeColor="background1" w:themeShade="80"/>
            </w:tcBorders>
            <w:shd w:val="clear" w:color="auto" w:fill="D99594" w:themeFill="accent2" w:themeFillTint="99"/>
            <w:vAlign w:val="center"/>
          </w:tcPr>
          <w:p w14:paraId="7F55E181"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1CB920C1"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052A4E94"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D99594" w:themeFill="accent2" w:themeFillTint="99"/>
            <w:vAlign w:val="center"/>
          </w:tcPr>
          <w:p w14:paraId="43153BAA"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D99594" w:themeFill="accent2" w:themeFillTint="99"/>
            <w:vAlign w:val="center"/>
          </w:tcPr>
          <w:p w14:paraId="209EAF91"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D99594" w:themeFill="accent2" w:themeFillTint="99"/>
            <w:vAlign w:val="center"/>
          </w:tcPr>
          <w:p w14:paraId="02C21A1B"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6B703BC6"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D99594" w:themeFill="accent2" w:themeFillTint="99"/>
            <w:vAlign w:val="center"/>
          </w:tcPr>
          <w:p w14:paraId="4BB1FD16"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064723F7"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723B6E94"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D0E1847"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50C64704" w14:textId="77777777" w:rsidR="00262361" w:rsidRPr="001932AF" w:rsidRDefault="00262361" w:rsidP="009059C0">
            <w:pPr>
              <w:spacing w:before="0" w:after="0"/>
              <w:jc w:val="center"/>
              <w:rPr>
                <w:rFonts w:ascii="Arial" w:hAnsi="Arial" w:cs="Arial"/>
                <w:b/>
                <w:iCs/>
                <w:sz w:val="16"/>
                <w:szCs w:val="16"/>
              </w:rPr>
            </w:pPr>
          </w:p>
        </w:tc>
      </w:tr>
      <w:tr w:rsidR="00262361" w:rsidRPr="001932AF" w14:paraId="26A8D80E"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34BE199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7BE7F0B1"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Exome sequencing</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0C09C3C5"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CAN-P1</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6DA80DA4"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3204BCE"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auto"/>
            <w:vAlign w:val="center"/>
          </w:tcPr>
          <w:p w14:paraId="69090828"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auto"/>
            <w:vAlign w:val="center"/>
          </w:tcPr>
          <w:p w14:paraId="1A8ADD1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auto"/>
            <w:vAlign w:val="center"/>
          </w:tcPr>
          <w:p w14:paraId="5C4FBCA6"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auto"/>
            <w:vAlign w:val="center"/>
          </w:tcPr>
          <w:p w14:paraId="7A052696"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auto"/>
            <w:vAlign w:val="center"/>
          </w:tcPr>
          <w:p w14:paraId="32A6331E"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auto"/>
            <w:vAlign w:val="center"/>
          </w:tcPr>
          <w:p w14:paraId="2D03CBA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632423" w:themeFill="accent2" w:themeFillShade="80"/>
            <w:vAlign w:val="center"/>
          </w:tcPr>
          <w:p w14:paraId="05A8C9FF"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632423" w:themeFill="accent2" w:themeFillShade="80"/>
            <w:vAlign w:val="center"/>
          </w:tcPr>
          <w:p w14:paraId="3759E692"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0EEF4BF4"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0D418C1C" w14:textId="77777777" w:rsidR="00262361" w:rsidRPr="001932AF" w:rsidRDefault="00262361" w:rsidP="009059C0">
            <w:pPr>
              <w:spacing w:before="0" w:after="0"/>
              <w:jc w:val="center"/>
              <w:rPr>
                <w:rFonts w:ascii="Arial" w:hAnsi="Arial" w:cs="Arial"/>
                <w:b/>
                <w:iCs/>
                <w:sz w:val="16"/>
                <w:szCs w:val="16"/>
              </w:rPr>
            </w:pPr>
          </w:p>
        </w:tc>
      </w:tr>
      <w:tr w:rsidR="00262361" w:rsidRPr="001932AF" w14:paraId="69569EF5"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3675484F"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val="restart"/>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4C63D385" w14:textId="77777777" w:rsidR="00262361" w:rsidRPr="001932AF" w:rsidRDefault="00262361" w:rsidP="009059C0">
            <w:pPr>
              <w:spacing w:before="0" w:after="0"/>
              <w:rPr>
                <w:rFonts w:ascii="Arial" w:hAnsi="Arial" w:cs="Arial"/>
                <w:b/>
                <w:iCs/>
                <w:color w:val="FFFFFF" w:themeColor="background1"/>
                <w:sz w:val="16"/>
                <w:szCs w:val="16"/>
              </w:rPr>
            </w:pPr>
            <w:r w:rsidRPr="001932AF">
              <w:rPr>
                <w:rFonts w:ascii="Arial" w:hAnsi="Arial" w:cs="Arial"/>
                <w:b/>
                <w:iCs/>
                <w:color w:val="FFFFFF" w:themeColor="background1"/>
                <w:sz w:val="16"/>
                <w:szCs w:val="16"/>
              </w:rPr>
              <w:t>Decision-support tool evaluation</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2CB66079"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CAN-P1</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6B9FBC8C"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A1148B5"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341F3FB7"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2DDC21E7"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710D6D4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2B259515"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5BD51647"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18C47EDB"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auto"/>
            <w:vAlign w:val="center"/>
          </w:tcPr>
          <w:p w14:paraId="454361F6"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auto"/>
            <w:vAlign w:val="center"/>
          </w:tcPr>
          <w:p w14:paraId="4512025E"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5EF1AE7B"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D99594" w:themeFill="accent2" w:themeFillTint="99"/>
            <w:vAlign w:val="center"/>
          </w:tcPr>
          <w:p w14:paraId="78BF98D2" w14:textId="77777777" w:rsidR="00262361" w:rsidRPr="001932AF" w:rsidRDefault="00262361" w:rsidP="009059C0">
            <w:pPr>
              <w:spacing w:before="0" w:after="0"/>
              <w:jc w:val="center"/>
              <w:rPr>
                <w:rFonts w:ascii="Arial" w:hAnsi="Arial" w:cs="Arial"/>
                <w:b/>
                <w:iCs/>
                <w:sz w:val="16"/>
                <w:szCs w:val="16"/>
              </w:rPr>
            </w:pPr>
          </w:p>
        </w:tc>
      </w:tr>
      <w:tr w:rsidR="00262361" w:rsidRPr="001932AF" w14:paraId="57E10CA7"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3B1D01C8"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62DA3B42" w14:textId="77777777" w:rsidR="00262361" w:rsidRPr="001932AF" w:rsidRDefault="00262361" w:rsidP="009059C0">
            <w:pPr>
              <w:spacing w:before="0" w:after="0"/>
              <w:rPr>
                <w:rFonts w:ascii="Arial" w:hAnsi="Arial" w:cs="Arial"/>
                <w:b/>
                <w:iCs/>
                <w:color w:val="FFFFFF" w:themeColor="background1"/>
                <w:sz w:val="16"/>
                <w:szCs w:val="16"/>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69203881"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CAN-P2</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14248B6D"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590590EA"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45954350"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0A4439E5"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766DB3E5"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699B50C0"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0675B9A2"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6D5F343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auto"/>
            <w:vAlign w:val="center"/>
          </w:tcPr>
          <w:p w14:paraId="786252C7"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auto"/>
            <w:vAlign w:val="center"/>
          </w:tcPr>
          <w:p w14:paraId="6F0E9CCB"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632423" w:themeFill="accent2" w:themeFillShade="80"/>
            <w:vAlign w:val="center"/>
          </w:tcPr>
          <w:p w14:paraId="1EA2055E"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632423" w:themeFill="accent2" w:themeFillShade="80"/>
            <w:vAlign w:val="center"/>
          </w:tcPr>
          <w:p w14:paraId="48B4B719" w14:textId="77777777" w:rsidR="00262361" w:rsidRPr="001932AF" w:rsidRDefault="00262361" w:rsidP="009059C0">
            <w:pPr>
              <w:spacing w:before="0" w:after="0"/>
              <w:jc w:val="center"/>
              <w:rPr>
                <w:rFonts w:ascii="Arial" w:hAnsi="Arial" w:cs="Arial"/>
                <w:b/>
                <w:iCs/>
                <w:sz w:val="16"/>
                <w:szCs w:val="16"/>
              </w:rPr>
            </w:pPr>
          </w:p>
        </w:tc>
      </w:tr>
      <w:tr w:rsidR="00262361" w:rsidRPr="001932AF" w14:paraId="16B16483"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6FAF42F3"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val="restart"/>
            <w:tcBorders>
              <w:left w:val="single" w:sz="12" w:space="0" w:color="808080" w:themeColor="background1" w:themeShade="80"/>
            </w:tcBorders>
            <w:shd w:val="clear" w:color="auto" w:fill="365F91" w:themeFill="accent1" w:themeFillShade="BF"/>
            <w:vAlign w:val="center"/>
          </w:tcPr>
          <w:p w14:paraId="31A84DC7" w14:textId="77777777" w:rsidR="00262361" w:rsidRPr="001932AF" w:rsidRDefault="00262361" w:rsidP="009059C0">
            <w:pPr>
              <w:spacing w:before="0" w:after="0"/>
              <w:rPr>
                <w:rFonts w:ascii="Arial" w:hAnsi="Arial" w:cs="Arial"/>
                <w:b/>
                <w:iCs/>
                <w:color w:val="FFFFFF" w:themeColor="background1"/>
                <w:sz w:val="16"/>
                <w:szCs w:val="16"/>
              </w:rPr>
            </w:pPr>
            <w:proofErr w:type="spellStart"/>
            <w:r w:rsidRPr="001932AF">
              <w:rPr>
                <w:rFonts w:ascii="Arial" w:hAnsi="Arial" w:cs="Arial"/>
                <w:b/>
                <w:iCs/>
                <w:color w:val="FFFFFF" w:themeColor="background1"/>
                <w:sz w:val="16"/>
                <w:szCs w:val="14"/>
              </w:rPr>
              <w:t>Multicenter</w:t>
            </w:r>
            <w:proofErr w:type="spellEnd"/>
            <w:r w:rsidRPr="001932AF">
              <w:rPr>
                <w:rFonts w:ascii="Arial" w:hAnsi="Arial" w:cs="Arial"/>
                <w:b/>
                <w:iCs/>
                <w:color w:val="FFFFFF" w:themeColor="background1"/>
                <w:sz w:val="16"/>
                <w:szCs w:val="14"/>
              </w:rPr>
              <w:t xml:space="preserve"> RCT preparation</w:t>
            </w: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20BC9B8B"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CAN-P1</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7EA7EB93"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0B055C91"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7BCEB62"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559EFE1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4F86C359"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00010501"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42299868"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50C8AB9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3D6BB771"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68693FFE"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28C8DA3A"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D99594" w:themeFill="accent2" w:themeFillTint="99"/>
            <w:vAlign w:val="center"/>
          </w:tcPr>
          <w:p w14:paraId="3C68AC93" w14:textId="77777777" w:rsidR="00262361" w:rsidRPr="001932AF" w:rsidRDefault="00262361" w:rsidP="009059C0">
            <w:pPr>
              <w:spacing w:before="0" w:after="0"/>
              <w:jc w:val="center"/>
              <w:rPr>
                <w:rFonts w:ascii="Arial" w:hAnsi="Arial" w:cs="Arial"/>
                <w:b/>
                <w:iCs/>
                <w:sz w:val="16"/>
                <w:szCs w:val="16"/>
              </w:rPr>
            </w:pPr>
          </w:p>
        </w:tc>
      </w:tr>
      <w:tr w:rsidR="00262361" w:rsidRPr="001932AF" w14:paraId="2377CA85"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2E69B8A7"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28DDA7F3" w14:textId="77777777" w:rsidR="00262361" w:rsidRPr="001932AF" w:rsidRDefault="00262361" w:rsidP="009059C0">
            <w:pPr>
              <w:spacing w:before="0" w:after="0"/>
              <w:rPr>
                <w:rFonts w:ascii="Arial" w:hAnsi="Arial" w:cs="Arial"/>
                <w:b/>
                <w:iCs/>
                <w:color w:val="FFFFFF" w:themeColor="background1"/>
                <w:sz w:val="16"/>
                <w:szCs w:val="14"/>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5A80E17A"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GER-P4</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1D56FB1C"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2CEC2954"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7AFA5248"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70337B08"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0203CAE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668B0602"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7E72669F"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05D7E830"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46F327D1"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794B6778"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632423" w:themeFill="accent2" w:themeFillShade="80"/>
            <w:vAlign w:val="center"/>
          </w:tcPr>
          <w:p w14:paraId="5CCD7209"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632423" w:themeFill="accent2" w:themeFillShade="80"/>
            <w:vAlign w:val="center"/>
          </w:tcPr>
          <w:p w14:paraId="509C9E75" w14:textId="77777777" w:rsidR="00262361" w:rsidRPr="001932AF" w:rsidRDefault="00262361" w:rsidP="009059C0">
            <w:pPr>
              <w:spacing w:before="0" w:after="0"/>
              <w:jc w:val="center"/>
              <w:rPr>
                <w:rFonts w:ascii="Arial" w:hAnsi="Arial" w:cs="Arial"/>
                <w:b/>
                <w:iCs/>
                <w:sz w:val="16"/>
                <w:szCs w:val="16"/>
              </w:rPr>
            </w:pPr>
          </w:p>
        </w:tc>
      </w:tr>
      <w:tr w:rsidR="00262361" w:rsidRPr="001932AF" w14:paraId="18511F3F"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45A105E4"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tcBorders>
            <w:shd w:val="clear" w:color="auto" w:fill="365F91" w:themeFill="accent1" w:themeFillShade="BF"/>
            <w:vAlign w:val="center"/>
          </w:tcPr>
          <w:p w14:paraId="4D6BD0CC" w14:textId="77777777" w:rsidR="00262361" w:rsidRPr="001932AF" w:rsidRDefault="00262361" w:rsidP="009059C0">
            <w:pPr>
              <w:spacing w:before="0" w:after="0"/>
              <w:rPr>
                <w:rFonts w:ascii="Arial" w:hAnsi="Arial" w:cs="Arial"/>
                <w:b/>
                <w:iCs/>
                <w:color w:val="FFFFFF" w:themeColor="background1"/>
                <w:sz w:val="16"/>
                <w:szCs w:val="16"/>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3C35FB33"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FIN-P5</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7DF2AC3D"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1C6A2C2"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1C5EDD65"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7E603B43"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4CCE75CC"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2789E1B6"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6FA4CB58"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2019F312"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1E8EB602"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63E9349B"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D99594" w:themeFill="accent2" w:themeFillTint="99"/>
            <w:vAlign w:val="center"/>
          </w:tcPr>
          <w:p w14:paraId="0493FBE6"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D99594" w:themeFill="accent2" w:themeFillTint="99"/>
            <w:vAlign w:val="center"/>
          </w:tcPr>
          <w:p w14:paraId="3C335503" w14:textId="77777777" w:rsidR="00262361" w:rsidRPr="001932AF" w:rsidRDefault="00262361" w:rsidP="009059C0">
            <w:pPr>
              <w:spacing w:before="0" w:after="0"/>
              <w:jc w:val="center"/>
              <w:rPr>
                <w:rFonts w:ascii="Arial" w:hAnsi="Arial" w:cs="Arial"/>
                <w:b/>
                <w:iCs/>
                <w:sz w:val="16"/>
                <w:szCs w:val="16"/>
              </w:rPr>
            </w:pPr>
          </w:p>
        </w:tc>
      </w:tr>
      <w:tr w:rsidR="00262361" w:rsidRPr="001932AF" w14:paraId="241EE3F0"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365F91" w:themeFill="accent1" w:themeFillShade="BF"/>
          </w:tcPr>
          <w:p w14:paraId="7B286E7A" w14:textId="77777777" w:rsidR="00262361" w:rsidRPr="001932AF" w:rsidRDefault="00262361" w:rsidP="009059C0">
            <w:pPr>
              <w:spacing w:before="0" w:after="0"/>
              <w:rPr>
                <w:rFonts w:ascii="Arial" w:hAnsi="Arial" w:cs="Arial"/>
                <w:b/>
                <w:iCs/>
                <w:color w:val="FFFFFF" w:themeColor="background1"/>
                <w:sz w:val="16"/>
                <w:szCs w:val="16"/>
              </w:rPr>
            </w:pPr>
          </w:p>
        </w:tc>
        <w:tc>
          <w:tcPr>
            <w:tcW w:w="3861" w:type="dxa"/>
            <w:vMerge/>
            <w:tcBorders>
              <w:left w:val="single" w:sz="12" w:space="0" w:color="808080" w:themeColor="background1" w:themeShade="80"/>
              <w:bottom w:val="single" w:sz="4" w:space="0" w:color="808080" w:themeColor="background1" w:themeShade="80"/>
            </w:tcBorders>
            <w:shd w:val="clear" w:color="auto" w:fill="365F91" w:themeFill="accent1" w:themeFillShade="BF"/>
            <w:vAlign w:val="center"/>
          </w:tcPr>
          <w:p w14:paraId="5923402B" w14:textId="77777777" w:rsidR="00262361" w:rsidRPr="001932AF" w:rsidRDefault="00262361" w:rsidP="009059C0">
            <w:pPr>
              <w:spacing w:before="0" w:after="0"/>
              <w:rPr>
                <w:rFonts w:ascii="Arial" w:hAnsi="Arial" w:cs="Arial"/>
                <w:b/>
                <w:iCs/>
                <w:color w:val="FFFFFF" w:themeColor="background1"/>
                <w:sz w:val="16"/>
                <w:szCs w:val="16"/>
              </w:rPr>
            </w:pPr>
          </w:p>
        </w:tc>
        <w:tc>
          <w:tcPr>
            <w:tcW w:w="1179" w:type="dxa"/>
            <w:tcBorders>
              <w:bottom w:val="single" w:sz="4" w:space="0" w:color="808080" w:themeColor="background1" w:themeShade="80"/>
              <w:right w:val="single" w:sz="12" w:space="0" w:color="808080" w:themeColor="background1" w:themeShade="80"/>
            </w:tcBorders>
            <w:shd w:val="clear" w:color="auto" w:fill="365F91" w:themeFill="accent1" w:themeFillShade="BF"/>
            <w:vAlign w:val="center"/>
          </w:tcPr>
          <w:p w14:paraId="3861A995" w14:textId="77777777" w:rsidR="00262361" w:rsidRPr="001932AF" w:rsidRDefault="00262361" w:rsidP="009059C0">
            <w:pPr>
              <w:spacing w:before="0" w:after="0"/>
              <w:jc w:val="center"/>
              <w:rPr>
                <w:rFonts w:ascii="Arial" w:hAnsi="Arial" w:cs="Arial"/>
                <w:b/>
                <w:iCs/>
                <w:color w:val="FFFFFF" w:themeColor="background1"/>
                <w:sz w:val="16"/>
                <w:szCs w:val="16"/>
              </w:rPr>
            </w:pPr>
            <w:r w:rsidRPr="001932AF">
              <w:rPr>
                <w:rFonts w:ascii="Arial" w:hAnsi="Arial" w:cs="Arial"/>
                <w:b/>
                <w:iCs/>
                <w:color w:val="FFFFFF" w:themeColor="background1"/>
                <w:sz w:val="16"/>
                <w:szCs w:val="16"/>
              </w:rPr>
              <w:t>BEL-P6</w:t>
            </w: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15B38B8E"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23FD7292"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4D21166B"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0965D660"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22DDC9A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318D44DD"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FFFFFF" w:themeFill="background1"/>
            <w:vAlign w:val="center"/>
          </w:tcPr>
          <w:p w14:paraId="1397932D"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FFFFFF" w:themeFill="background1"/>
            <w:vAlign w:val="center"/>
          </w:tcPr>
          <w:p w14:paraId="38F5E45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FFFFFF" w:themeFill="background1"/>
            <w:vAlign w:val="center"/>
          </w:tcPr>
          <w:p w14:paraId="4C469468"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tcBorders>
            <w:shd w:val="clear" w:color="auto" w:fill="FFFFFF" w:themeFill="background1"/>
            <w:vAlign w:val="center"/>
          </w:tcPr>
          <w:p w14:paraId="4AB844B4" w14:textId="77777777" w:rsidR="00262361" w:rsidRPr="001932AF" w:rsidRDefault="00262361" w:rsidP="009059C0">
            <w:pPr>
              <w:spacing w:before="0" w:after="0"/>
              <w:jc w:val="center"/>
              <w:rPr>
                <w:rFonts w:ascii="Arial" w:hAnsi="Arial" w:cs="Arial"/>
                <w:b/>
                <w:iCs/>
                <w:sz w:val="16"/>
                <w:szCs w:val="16"/>
              </w:rPr>
            </w:pPr>
          </w:p>
        </w:tc>
        <w:tc>
          <w:tcPr>
            <w:tcW w:w="692" w:type="dxa"/>
            <w:tcBorders>
              <w:bottom w:val="single" w:sz="4" w:space="0" w:color="808080" w:themeColor="background1" w:themeShade="80"/>
            </w:tcBorders>
            <w:shd w:val="clear" w:color="auto" w:fill="632423" w:themeFill="accent2" w:themeFillShade="80"/>
            <w:vAlign w:val="center"/>
          </w:tcPr>
          <w:p w14:paraId="1A308EF3" w14:textId="77777777" w:rsidR="00262361" w:rsidRPr="001932AF" w:rsidRDefault="00262361" w:rsidP="009059C0">
            <w:pPr>
              <w:spacing w:before="0" w:after="0"/>
              <w:jc w:val="center"/>
              <w:rPr>
                <w:rFonts w:ascii="Arial" w:hAnsi="Arial" w:cs="Arial"/>
                <w:b/>
                <w:iCs/>
                <w:sz w:val="16"/>
                <w:szCs w:val="16"/>
              </w:rPr>
            </w:pPr>
          </w:p>
        </w:tc>
        <w:tc>
          <w:tcPr>
            <w:tcW w:w="693" w:type="dxa"/>
            <w:tcBorders>
              <w:bottom w:val="single" w:sz="4" w:space="0" w:color="808080" w:themeColor="background1" w:themeShade="80"/>
              <w:right w:val="single" w:sz="12" w:space="0" w:color="808080" w:themeColor="background1" w:themeShade="80"/>
            </w:tcBorders>
            <w:shd w:val="clear" w:color="auto" w:fill="632423" w:themeFill="accent2" w:themeFillShade="80"/>
            <w:vAlign w:val="center"/>
          </w:tcPr>
          <w:p w14:paraId="53E8C6C9" w14:textId="77777777" w:rsidR="00262361" w:rsidRPr="001932AF" w:rsidRDefault="00262361" w:rsidP="009059C0">
            <w:pPr>
              <w:spacing w:before="0" w:after="0"/>
              <w:jc w:val="center"/>
              <w:rPr>
                <w:rFonts w:ascii="Arial" w:hAnsi="Arial" w:cs="Arial"/>
                <w:b/>
                <w:iCs/>
                <w:sz w:val="16"/>
                <w:szCs w:val="16"/>
              </w:rPr>
            </w:pPr>
          </w:p>
        </w:tc>
      </w:tr>
      <w:tr w:rsidR="00262361" w:rsidRPr="001932AF" w14:paraId="5402AFE6" w14:textId="77777777" w:rsidTr="009059C0">
        <w:trPr>
          <w:trHeight w:val="198"/>
        </w:trPr>
        <w:tc>
          <w:tcPr>
            <w:tcW w:w="701" w:type="dxa"/>
            <w:tcBorders>
              <w:left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0F243E" w:themeFill="text2" w:themeFillShade="80"/>
          </w:tcPr>
          <w:p w14:paraId="501B3CA3" w14:textId="77777777" w:rsidR="00262361" w:rsidRPr="001932AF" w:rsidRDefault="00262361" w:rsidP="009059C0">
            <w:pPr>
              <w:spacing w:before="0" w:after="0"/>
              <w:rPr>
                <w:rFonts w:ascii="Arial" w:hAnsi="Arial" w:cs="Arial"/>
                <w:b/>
                <w:iCs/>
                <w:sz w:val="16"/>
                <w:szCs w:val="16"/>
              </w:rPr>
            </w:pPr>
          </w:p>
        </w:tc>
        <w:tc>
          <w:tcPr>
            <w:tcW w:w="3861"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3FF219DF"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Months</w:t>
            </w:r>
          </w:p>
        </w:tc>
        <w:tc>
          <w:tcPr>
            <w:tcW w:w="1179"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45D765FD" w14:textId="77777777" w:rsidR="00262361" w:rsidRPr="001932AF" w:rsidRDefault="00262361" w:rsidP="009059C0">
            <w:pPr>
              <w:spacing w:before="0" w:after="0"/>
              <w:jc w:val="center"/>
              <w:rPr>
                <w:rFonts w:ascii="Arial" w:hAnsi="Arial" w:cs="Arial"/>
                <w:b/>
                <w:iCs/>
                <w:sz w:val="16"/>
                <w:szCs w:val="16"/>
              </w:rPr>
            </w:pP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73707CEA"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3</w:t>
            </w:r>
          </w:p>
        </w:tc>
        <w:tc>
          <w:tcPr>
            <w:tcW w:w="692" w:type="dxa"/>
            <w:tcBorders>
              <w:bottom w:val="single" w:sz="4" w:space="0" w:color="808080" w:themeColor="background1" w:themeShade="80"/>
            </w:tcBorders>
            <w:shd w:val="clear" w:color="auto" w:fill="0F243E" w:themeFill="text2" w:themeFillShade="80"/>
            <w:vAlign w:val="center"/>
          </w:tcPr>
          <w:p w14:paraId="3D750D53"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6</w:t>
            </w:r>
          </w:p>
        </w:tc>
        <w:tc>
          <w:tcPr>
            <w:tcW w:w="692" w:type="dxa"/>
            <w:tcBorders>
              <w:bottom w:val="single" w:sz="4" w:space="0" w:color="808080" w:themeColor="background1" w:themeShade="80"/>
            </w:tcBorders>
            <w:shd w:val="clear" w:color="auto" w:fill="0F243E" w:themeFill="text2" w:themeFillShade="80"/>
            <w:vAlign w:val="center"/>
          </w:tcPr>
          <w:p w14:paraId="4E8D0DC8"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9</w:t>
            </w: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14568953"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12</w:t>
            </w: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56DEFC8F"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15</w:t>
            </w:r>
          </w:p>
        </w:tc>
        <w:tc>
          <w:tcPr>
            <w:tcW w:w="693" w:type="dxa"/>
            <w:tcBorders>
              <w:bottom w:val="single" w:sz="4" w:space="0" w:color="808080" w:themeColor="background1" w:themeShade="80"/>
            </w:tcBorders>
            <w:shd w:val="clear" w:color="auto" w:fill="0F243E" w:themeFill="text2" w:themeFillShade="80"/>
            <w:vAlign w:val="center"/>
          </w:tcPr>
          <w:p w14:paraId="438BD7C2"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18</w:t>
            </w:r>
          </w:p>
        </w:tc>
        <w:tc>
          <w:tcPr>
            <w:tcW w:w="692" w:type="dxa"/>
            <w:tcBorders>
              <w:bottom w:val="single" w:sz="4" w:space="0" w:color="808080" w:themeColor="background1" w:themeShade="80"/>
            </w:tcBorders>
            <w:shd w:val="clear" w:color="auto" w:fill="0F243E" w:themeFill="text2" w:themeFillShade="80"/>
            <w:vAlign w:val="center"/>
          </w:tcPr>
          <w:p w14:paraId="66E11733"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21</w:t>
            </w: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6443E4AE"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24</w:t>
            </w:r>
          </w:p>
        </w:tc>
        <w:tc>
          <w:tcPr>
            <w:tcW w:w="692" w:type="dxa"/>
            <w:tcBorders>
              <w:left w:val="single" w:sz="12" w:space="0" w:color="808080" w:themeColor="background1" w:themeShade="80"/>
              <w:bottom w:val="single" w:sz="4" w:space="0" w:color="808080" w:themeColor="background1" w:themeShade="80"/>
            </w:tcBorders>
            <w:shd w:val="clear" w:color="auto" w:fill="0F243E" w:themeFill="text2" w:themeFillShade="80"/>
            <w:vAlign w:val="center"/>
          </w:tcPr>
          <w:p w14:paraId="1BA8C94B"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27</w:t>
            </w:r>
          </w:p>
        </w:tc>
        <w:tc>
          <w:tcPr>
            <w:tcW w:w="693" w:type="dxa"/>
            <w:tcBorders>
              <w:bottom w:val="single" w:sz="4" w:space="0" w:color="808080" w:themeColor="background1" w:themeShade="80"/>
            </w:tcBorders>
            <w:shd w:val="clear" w:color="auto" w:fill="0F243E" w:themeFill="text2" w:themeFillShade="80"/>
            <w:vAlign w:val="center"/>
          </w:tcPr>
          <w:p w14:paraId="353F132B"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30</w:t>
            </w:r>
          </w:p>
        </w:tc>
        <w:tc>
          <w:tcPr>
            <w:tcW w:w="692" w:type="dxa"/>
            <w:tcBorders>
              <w:bottom w:val="single" w:sz="4" w:space="0" w:color="808080" w:themeColor="background1" w:themeShade="80"/>
            </w:tcBorders>
            <w:shd w:val="clear" w:color="auto" w:fill="0F243E" w:themeFill="text2" w:themeFillShade="80"/>
            <w:vAlign w:val="center"/>
          </w:tcPr>
          <w:p w14:paraId="4FCF390E"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33</w:t>
            </w:r>
          </w:p>
        </w:tc>
        <w:tc>
          <w:tcPr>
            <w:tcW w:w="693" w:type="dxa"/>
            <w:tcBorders>
              <w:bottom w:val="single" w:sz="4" w:space="0" w:color="808080" w:themeColor="background1" w:themeShade="80"/>
              <w:right w:val="single" w:sz="12" w:space="0" w:color="808080" w:themeColor="background1" w:themeShade="80"/>
            </w:tcBorders>
            <w:shd w:val="clear" w:color="auto" w:fill="0F243E" w:themeFill="text2" w:themeFillShade="80"/>
            <w:vAlign w:val="center"/>
          </w:tcPr>
          <w:p w14:paraId="5BCC9F28" w14:textId="77777777" w:rsidR="00262361" w:rsidRPr="001932AF" w:rsidRDefault="00262361" w:rsidP="009059C0">
            <w:pPr>
              <w:spacing w:before="0" w:after="0"/>
              <w:jc w:val="center"/>
              <w:rPr>
                <w:rFonts w:ascii="Arial" w:hAnsi="Arial" w:cs="Arial"/>
                <w:b/>
                <w:iCs/>
                <w:sz w:val="16"/>
                <w:szCs w:val="16"/>
              </w:rPr>
            </w:pPr>
            <w:r w:rsidRPr="001932AF">
              <w:rPr>
                <w:rFonts w:ascii="Arial" w:hAnsi="Arial" w:cs="Arial"/>
                <w:b/>
                <w:iCs/>
                <w:sz w:val="16"/>
                <w:szCs w:val="16"/>
              </w:rPr>
              <w:t>36</w:t>
            </w:r>
          </w:p>
        </w:tc>
      </w:tr>
    </w:tbl>
    <w:p w14:paraId="0622F9C1" w14:textId="3671BDDD" w:rsidR="00262361" w:rsidRPr="001932AF" w:rsidRDefault="0070067B" w:rsidP="0070067B">
      <w:pPr>
        <w:rPr>
          <w:rFonts w:ascii="Arial" w:hAnsi="Arial" w:cs="Arial"/>
          <w:sz w:val="20"/>
        </w:rPr>
        <w:sectPr w:rsidR="00262361" w:rsidRPr="001932AF" w:rsidSect="00262361">
          <w:footnotePr>
            <w:numRestart w:val="eachPage"/>
          </w:footnotePr>
          <w:pgSz w:w="16838" w:h="11906" w:orient="landscape"/>
          <w:pgMar w:top="1418" w:right="1276" w:bottom="1418" w:left="1276" w:header="284" w:footer="414" w:gutter="0"/>
          <w:cols w:space="708"/>
          <w:docGrid w:linePitch="360"/>
        </w:sectPr>
      </w:pPr>
      <w:r w:rsidRPr="001932AF">
        <w:rPr>
          <w:rFonts w:ascii="Arial" w:hAnsi="Arial" w:cs="Arial"/>
          <w:sz w:val="20"/>
        </w:rPr>
        <w:t>*IRB approval for pharma</w:t>
      </w:r>
      <w:r w:rsidR="00547EF2">
        <w:rPr>
          <w:rFonts w:ascii="Arial" w:hAnsi="Arial" w:cs="Arial"/>
          <w:sz w:val="20"/>
        </w:rPr>
        <w:t>c</w:t>
      </w:r>
      <w:r w:rsidRPr="001932AF">
        <w:rPr>
          <w:rFonts w:ascii="Arial" w:hAnsi="Arial" w:cs="Arial"/>
          <w:sz w:val="20"/>
        </w:rPr>
        <w:t>ogenetic studies is in place at all sites. IRB approval for anal</w:t>
      </w:r>
      <w:r w:rsidR="00B74689" w:rsidRPr="001932AF">
        <w:rPr>
          <w:rFonts w:ascii="Arial" w:hAnsi="Arial" w:cs="Arial"/>
          <w:sz w:val="20"/>
        </w:rPr>
        <w:t>ys</w:t>
      </w:r>
      <w:r w:rsidRPr="001932AF">
        <w:rPr>
          <w:rFonts w:ascii="Arial" w:hAnsi="Arial" w:cs="Arial"/>
          <w:sz w:val="20"/>
        </w:rPr>
        <w:t>ing raw EEG and MRI data is in place at CAN-P1/2 and FIN-P5.</w:t>
      </w:r>
    </w:p>
    <w:p w14:paraId="06D40382" w14:textId="77777777" w:rsidR="00964A04" w:rsidRPr="001932AF" w:rsidRDefault="00964A04" w:rsidP="00FA72DD">
      <w:pPr>
        <w:pStyle w:val="Default"/>
        <w:numPr>
          <w:ilvl w:val="1"/>
          <w:numId w:val="13"/>
        </w:numPr>
        <w:spacing w:line="276" w:lineRule="auto"/>
        <w:ind w:left="1418" w:hanging="992"/>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 xml:space="preserve">Justification of requested budget and total project costs (max. 1 page) </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964A04" w:rsidRPr="001932AF" w14:paraId="72E0EE16" w14:textId="77777777" w:rsidTr="0058556E">
        <w:trPr>
          <w:trHeight w:val="545"/>
        </w:trPr>
        <w:tc>
          <w:tcPr>
            <w:tcW w:w="8956" w:type="dxa"/>
            <w:shd w:val="clear" w:color="auto" w:fill="auto"/>
            <w:vAlign w:val="center"/>
          </w:tcPr>
          <w:p w14:paraId="5E7EE35C" w14:textId="7A61ACA5" w:rsidR="00483ED9" w:rsidRPr="001932AF" w:rsidRDefault="00483ED9" w:rsidP="0058556E">
            <w:pPr>
              <w:rPr>
                <w:rFonts w:cs="Calibri"/>
                <w:szCs w:val="22"/>
              </w:rPr>
            </w:pPr>
            <w:r w:rsidRPr="001932AF">
              <w:rPr>
                <w:rFonts w:cs="Calibri"/>
                <w:b/>
                <w:i/>
                <w:szCs w:val="22"/>
              </w:rPr>
              <w:t>General remarks:</w:t>
            </w:r>
            <w:r w:rsidRPr="001932AF">
              <w:rPr>
                <w:rFonts w:cs="Calibri"/>
                <w:szCs w:val="22"/>
              </w:rPr>
              <w:t xml:space="preserve"> This proposal relies </w:t>
            </w:r>
            <w:r w:rsidR="00247AB8" w:rsidRPr="001932AF">
              <w:rPr>
                <w:rFonts w:cs="Calibri"/>
                <w:szCs w:val="22"/>
              </w:rPr>
              <w:t xml:space="preserve">heavily </w:t>
            </w:r>
            <w:r w:rsidRPr="001932AF">
              <w:rPr>
                <w:rFonts w:cs="Calibri"/>
                <w:szCs w:val="22"/>
              </w:rPr>
              <w:t xml:space="preserve">on already available exome sequencing data of </w:t>
            </w:r>
            <w:r w:rsidRPr="00D2063C">
              <w:rPr>
                <w:rFonts w:cs="Calibri"/>
                <w:szCs w:val="22"/>
                <w:highlight w:val="yellow"/>
                <w:rPrChange w:id="79" w:author="chiocchetti" w:date="2018-07-20T16:02:00Z">
                  <w:rPr>
                    <w:rFonts w:cs="Calibri"/>
                    <w:szCs w:val="22"/>
                  </w:rPr>
                </w:rPrChange>
              </w:rPr>
              <w:t>1382</w:t>
            </w:r>
            <w:r w:rsidRPr="001932AF">
              <w:rPr>
                <w:rFonts w:cs="Calibri"/>
                <w:szCs w:val="22"/>
              </w:rPr>
              <w:t xml:space="preserve"> epilepsy patients provided by </w:t>
            </w:r>
            <w:r w:rsidRPr="001932AF">
              <w:rPr>
                <w:rFonts w:cs="Calibri"/>
                <w:i/>
                <w:szCs w:val="22"/>
              </w:rPr>
              <w:t>Partners 4-6</w:t>
            </w:r>
            <w:r w:rsidRPr="001932AF">
              <w:rPr>
                <w:rFonts w:cs="Calibri"/>
                <w:szCs w:val="22"/>
              </w:rPr>
              <w:t>. The exploitation of this</w:t>
            </w:r>
            <w:r w:rsidR="00F6371F" w:rsidRPr="001932AF">
              <w:rPr>
                <w:rFonts w:cs="Calibri"/>
                <w:szCs w:val="22"/>
              </w:rPr>
              <w:t xml:space="preserve"> </w:t>
            </w:r>
            <w:r w:rsidR="00825428" w:rsidRPr="001932AF">
              <w:rPr>
                <w:rFonts w:cs="Calibri"/>
                <w:szCs w:val="22"/>
              </w:rPr>
              <w:t xml:space="preserve">existing </w:t>
            </w:r>
            <w:r w:rsidRPr="001932AF">
              <w:rPr>
                <w:rFonts w:cs="Calibri"/>
                <w:szCs w:val="22"/>
              </w:rPr>
              <w:t xml:space="preserve">data for research on </w:t>
            </w:r>
            <w:r w:rsidR="00D80190">
              <w:rPr>
                <w:rFonts w:cs="Calibri"/>
                <w:szCs w:val="22"/>
              </w:rPr>
              <w:t>personalised</w:t>
            </w:r>
            <w:r w:rsidRPr="001932AF">
              <w:rPr>
                <w:rFonts w:cs="Calibri"/>
                <w:szCs w:val="22"/>
              </w:rPr>
              <w:t xml:space="preserve"> medicine in epilepsy makes it possible to accomplish this large-scale study within the available budget. The proposal also benefits considerably from the </w:t>
            </w:r>
            <w:r w:rsidR="00247AB8" w:rsidRPr="001932AF">
              <w:rPr>
                <w:rFonts w:cs="Calibri"/>
                <w:szCs w:val="22"/>
              </w:rPr>
              <w:t>existing</w:t>
            </w:r>
            <w:r w:rsidRPr="001932AF">
              <w:rPr>
                <w:rFonts w:cs="Calibri"/>
                <w:szCs w:val="22"/>
              </w:rPr>
              <w:t xml:space="preserve"> database at </w:t>
            </w:r>
            <w:r w:rsidRPr="001932AF">
              <w:rPr>
                <w:rFonts w:cs="Calibri"/>
                <w:i/>
                <w:szCs w:val="22"/>
              </w:rPr>
              <w:t>Partner 1 and 2</w:t>
            </w:r>
            <w:r w:rsidRPr="001932AF">
              <w:rPr>
                <w:rFonts w:cs="Calibri"/>
                <w:szCs w:val="22"/>
              </w:rPr>
              <w:t>’s institution allowing the targeted recruitment and genotyping of selected epilepsy patients</w:t>
            </w:r>
            <w:r w:rsidR="00F6371F" w:rsidRPr="001932AF">
              <w:rPr>
                <w:rFonts w:cs="Calibri"/>
                <w:szCs w:val="22"/>
              </w:rPr>
              <w:t>,</w:t>
            </w:r>
            <w:r w:rsidRPr="001932AF">
              <w:rPr>
                <w:rFonts w:cs="Calibri"/>
                <w:szCs w:val="22"/>
              </w:rPr>
              <w:t xml:space="preserve"> who are highly informative regarding treatment outcome</w:t>
            </w:r>
            <w:r w:rsidR="00F6371F" w:rsidRPr="001932AF">
              <w:rPr>
                <w:rFonts w:cs="Calibri"/>
                <w:szCs w:val="22"/>
              </w:rPr>
              <w:t>, for the confirmation cohort</w:t>
            </w:r>
            <w:r w:rsidRPr="001932AF">
              <w:rPr>
                <w:rFonts w:cs="Calibri"/>
                <w:szCs w:val="22"/>
              </w:rPr>
              <w:t>. The availability of these valuable resources is a backbone for success of this highly innovative project.</w:t>
            </w:r>
          </w:p>
          <w:p w14:paraId="44E52C52" w14:textId="5C6309B2" w:rsidR="00724310" w:rsidRPr="001932AF" w:rsidRDefault="006172B2" w:rsidP="00724310">
            <w:pPr>
              <w:rPr>
                <w:rFonts w:cs="Calibri"/>
                <w:szCs w:val="22"/>
              </w:rPr>
            </w:pPr>
            <w:r w:rsidRPr="001932AF">
              <w:rPr>
                <w:rFonts w:cs="Calibri"/>
                <w:b/>
                <w:i/>
                <w:szCs w:val="22"/>
              </w:rPr>
              <w:t>Partner 1</w:t>
            </w:r>
            <w:r w:rsidR="009A354E" w:rsidRPr="001932AF">
              <w:rPr>
                <w:rFonts w:cs="Calibri"/>
                <w:b/>
                <w:i/>
                <w:szCs w:val="22"/>
              </w:rPr>
              <w:t xml:space="preserve"> </w:t>
            </w:r>
            <w:r w:rsidR="00FC238F" w:rsidRPr="001932AF">
              <w:rPr>
                <w:rFonts w:cs="Calibri"/>
                <w:szCs w:val="22"/>
              </w:rPr>
              <w:t xml:space="preserve">requires personnel for the recruitment of the </w:t>
            </w:r>
            <w:r w:rsidR="00F6371F" w:rsidRPr="001932AF">
              <w:rPr>
                <w:rFonts w:cs="Calibri"/>
                <w:szCs w:val="22"/>
              </w:rPr>
              <w:t xml:space="preserve">most informative patients selected from the database for the confirmation cohort. A clinical research </w:t>
            </w:r>
            <w:r w:rsidR="00F55AEE">
              <w:rPr>
                <w:rFonts w:cs="Calibri"/>
                <w:szCs w:val="22"/>
              </w:rPr>
              <w:t>coordinator</w:t>
            </w:r>
            <w:r w:rsidR="00F6371F" w:rsidRPr="001932AF">
              <w:rPr>
                <w:rFonts w:cs="Calibri"/>
                <w:szCs w:val="22"/>
              </w:rPr>
              <w:t xml:space="preserve"> </w:t>
            </w:r>
            <w:r w:rsidR="00833DE6" w:rsidRPr="001932AF">
              <w:rPr>
                <w:rFonts w:cs="Calibri"/>
                <w:szCs w:val="22"/>
              </w:rPr>
              <w:t xml:space="preserve">(1 FTE) </w:t>
            </w:r>
            <w:r w:rsidR="00F6371F" w:rsidRPr="001932AF">
              <w:rPr>
                <w:rFonts w:cs="Calibri"/>
                <w:szCs w:val="22"/>
              </w:rPr>
              <w:t xml:space="preserve">will be required for </w:t>
            </w:r>
            <w:r w:rsidR="00833DE6" w:rsidRPr="001932AF">
              <w:rPr>
                <w:rFonts w:cs="Calibri"/>
                <w:szCs w:val="22"/>
              </w:rPr>
              <w:t>2 years</w:t>
            </w:r>
            <w:r w:rsidR="00F6371F" w:rsidRPr="001932AF">
              <w:rPr>
                <w:rFonts w:cs="Calibri"/>
                <w:szCs w:val="22"/>
              </w:rPr>
              <w:t xml:space="preserve"> to contact the patients, arrange written informed consent and obtain the blood sample</w:t>
            </w:r>
            <w:r w:rsidR="00AC5BAC" w:rsidRPr="001932AF">
              <w:rPr>
                <w:rFonts w:cs="Calibri"/>
                <w:szCs w:val="22"/>
              </w:rPr>
              <w:t>s</w:t>
            </w:r>
            <w:r w:rsidR="00F6371F" w:rsidRPr="001932AF">
              <w:rPr>
                <w:rFonts w:cs="Calibri"/>
                <w:szCs w:val="22"/>
              </w:rPr>
              <w:t xml:space="preserve">. </w:t>
            </w:r>
            <w:r w:rsidR="00833DE6" w:rsidRPr="001932AF">
              <w:rPr>
                <w:rFonts w:cs="Calibri"/>
                <w:szCs w:val="22"/>
              </w:rPr>
              <w:t>A part-time laboratory research assistant (0.25 FTE) for 2 years is mandatory for DNA extraction, biobanking</w:t>
            </w:r>
            <w:r w:rsidR="00F55AEE">
              <w:rPr>
                <w:rFonts w:cs="Calibri"/>
                <w:szCs w:val="22"/>
              </w:rPr>
              <w:t>, quality control</w:t>
            </w:r>
            <w:r w:rsidR="00833DE6" w:rsidRPr="001932AF">
              <w:rPr>
                <w:rFonts w:cs="Calibri"/>
                <w:szCs w:val="22"/>
              </w:rPr>
              <w:t xml:space="preserve"> and preparation of the samples for exome sequencing. </w:t>
            </w:r>
            <w:r w:rsidR="00A2613F" w:rsidRPr="001932AF">
              <w:rPr>
                <w:rFonts w:cs="Calibri"/>
                <w:szCs w:val="22"/>
              </w:rPr>
              <w:t xml:space="preserve">In addition, consumables such as </w:t>
            </w:r>
            <w:r w:rsidR="00483ED9" w:rsidRPr="001932AF">
              <w:rPr>
                <w:rFonts w:cs="Calibri"/>
                <w:szCs w:val="22"/>
              </w:rPr>
              <w:t>DNA extraction kits, solutions, tubes, pipette tips</w:t>
            </w:r>
            <w:r w:rsidR="00A2613F" w:rsidRPr="001932AF">
              <w:rPr>
                <w:rFonts w:cs="Calibri"/>
                <w:szCs w:val="22"/>
              </w:rPr>
              <w:t xml:space="preserve"> etc. </w:t>
            </w:r>
            <w:r w:rsidR="00724310" w:rsidRPr="001932AF">
              <w:rPr>
                <w:rFonts w:cs="Calibri"/>
                <w:szCs w:val="22"/>
              </w:rPr>
              <w:t xml:space="preserve">and funding for exome sequencing of the selected 100 samples </w:t>
            </w:r>
            <w:r w:rsidR="00A2613F" w:rsidRPr="001932AF">
              <w:rPr>
                <w:rFonts w:cs="Calibri"/>
                <w:szCs w:val="22"/>
              </w:rPr>
              <w:t xml:space="preserve">will be needed. </w:t>
            </w:r>
            <w:r w:rsidR="00724310" w:rsidRPr="001932AF">
              <w:rPr>
                <w:rFonts w:cs="Calibri"/>
                <w:szCs w:val="22"/>
              </w:rPr>
              <w:t xml:space="preserve">Travel and publication support will be </w:t>
            </w:r>
            <w:r w:rsidR="00AC5BAC" w:rsidRPr="001932AF">
              <w:rPr>
                <w:rFonts w:cs="Calibri"/>
                <w:szCs w:val="22"/>
              </w:rPr>
              <w:t>required</w:t>
            </w:r>
            <w:r w:rsidR="00724310" w:rsidRPr="001932AF">
              <w:rPr>
                <w:rFonts w:cs="Calibri"/>
                <w:szCs w:val="22"/>
              </w:rPr>
              <w:t xml:space="preserve"> as well.</w:t>
            </w:r>
          </w:p>
          <w:p w14:paraId="26E20ED9" w14:textId="77777777" w:rsidR="0008603C" w:rsidRPr="001932AF" w:rsidRDefault="00724310" w:rsidP="0008603C">
            <w:pPr>
              <w:rPr>
                <w:rFonts w:cs="Calibri"/>
                <w:szCs w:val="22"/>
              </w:rPr>
            </w:pPr>
            <w:r w:rsidRPr="001932AF">
              <w:rPr>
                <w:rFonts w:cs="Calibri"/>
                <w:b/>
                <w:i/>
                <w:szCs w:val="22"/>
              </w:rPr>
              <w:t>Partner 2</w:t>
            </w:r>
            <w:r w:rsidR="009A354E" w:rsidRPr="001932AF">
              <w:rPr>
                <w:rFonts w:cs="Calibri"/>
                <w:szCs w:val="22"/>
              </w:rPr>
              <w:t xml:space="preserve"> requires personnel to perform the big data analysis. A masters level graduate student will be needed for 2 years. Additional funding will be required for subcontracting an SME (</w:t>
            </w:r>
            <w:proofErr w:type="spellStart"/>
            <w:r w:rsidR="009A354E" w:rsidRPr="001932AF">
              <w:rPr>
                <w:rFonts w:cs="Calibri"/>
                <w:szCs w:val="22"/>
              </w:rPr>
              <w:t>Desid</w:t>
            </w:r>
            <w:proofErr w:type="spellEnd"/>
            <w:r w:rsidR="009A354E" w:rsidRPr="001932AF">
              <w:rPr>
                <w:rFonts w:cs="Calibri"/>
                <w:szCs w:val="22"/>
              </w:rPr>
              <w:t xml:space="preserve"> Labs Inc., CEO </w:t>
            </w:r>
            <w:r w:rsidR="009A354E" w:rsidRPr="001932AF">
              <w:rPr>
                <w:rFonts w:asciiTheme="minorHAnsi" w:hAnsiTheme="minorHAnsi" w:cstheme="minorHAnsi"/>
                <w:iCs/>
                <w:szCs w:val="22"/>
              </w:rPr>
              <w:t>Jordan Engbers) which will provide h</w:t>
            </w:r>
            <w:r w:rsidR="009A354E" w:rsidRPr="001932AF">
              <w:rPr>
                <w:rFonts w:cs="Calibri"/>
                <w:szCs w:val="22"/>
              </w:rPr>
              <w:t>igh-level expertise in data science and advanced analytics</w:t>
            </w:r>
            <w:r w:rsidR="009A354E" w:rsidRPr="001932AF">
              <w:rPr>
                <w:rFonts w:asciiTheme="minorHAnsi" w:hAnsiTheme="minorHAnsi" w:cstheme="minorHAnsi"/>
                <w:iCs/>
                <w:szCs w:val="22"/>
              </w:rPr>
              <w:t>. Partner 2 will require further funding for providing the data storage and maintenance through the</w:t>
            </w:r>
            <w:r w:rsidR="009A354E" w:rsidRPr="001932AF">
              <w:rPr>
                <w:rFonts w:cs="Calibri"/>
                <w:szCs w:val="22"/>
              </w:rPr>
              <w:t xml:space="preserve"> Clinical Research Unit at the University of Calgary. Funding for travel and publications </w:t>
            </w:r>
            <w:r w:rsidR="0008603C" w:rsidRPr="001932AF">
              <w:rPr>
                <w:rFonts w:cs="Calibri"/>
                <w:szCs w:val="22"/>
              </w:rPr>
              <w:t>are also needed.</w:t>
            </w:r>
          </w:p>
          <w:p w14:paraId="49605221" w14:textId="602EC5ED" w:rsidR="00174A0A" w:rsidRPr="00B343F3" w:rsidRDefault="00840D7B" w:rsidP="00174A0A">
            <w:pPr>
              <w:rPr>
                <w:rFonts w:cs="Calibri"/>
                <w:szCs w:val="22"/>
              </w:rPr>
            </w:pPr>
            <w:r w:rsidRPr="001932AF">
              <w:rPr>
                <w:rFonts w:cs="Calibri"/>
                <w:b/>
                <w:i/>
                <w:szCs w:val="22"/>
              </w:rPr>
              <w:t>Partner 3</w:t>
            </w:r>
            <w:r w:rsidRPr="001932AF">
              <w:rPr>
                <w:rFonts w:cs="Calibri"/>
                <w:szCs w:val="22"/>
              </w:rPr>
              <w:t xml:space="preserve"> </w:t>
            </w:r>
            <w:r w:rsidR="00174A0A" w:rsidRPr="001932AF">
              <w:rPr>
                <w:rFonts w:cs="Calibri"/>
                <w:szCs w:val="22"/>
              </w:rPr>
              <w:t xml:space="preserve">will need a bioinformatic post doc for 2 years to perform the network analysis. </w:t>
            </w:r>
            <w:r w:rsidR="005B2BF4">
              <w:rPr>
                <w:rFonts w:cs="Calibri"/>
                <w:szCs w:val="22"/>
              </w:rPr>
              <w:t xml:space="preserve">The Institution will cover 20% of the position from local funding. </w:t>
            </w:r>
            <w:r w:rsidR="002F6609">
              <w:rPr>
                <w:rFonts w:cs="Calibri"/>
                <w:szCs w:val="22"/>
              </w:rPr>
              <w:t>Similarly, hardware for computational analysis will be provided by local funds.</w:t>
            </w:r>
            <w:r w:rsidR="00174A0A" w:rsidRPr="001932AF">
              <w:rPr>
                <w:rFonts w:cs="Calibri"/>
                <w:szCs w:val="22"/>
              </w:rPr>
              <w:t xml:space="preserve"> Additional funding will be required to perform RNA sequencing for 40 samples</w:t>
            </w:r>
            <w:r w:rsidR="00B343F3">
              <w:rPr>
                <w:rFonts w:cs="Calibri"/>
                <w:szCs w:val="22"/>
              </w:rPr>
              <w:t>.</w:t>
            </w:r>
            <w:r w:rsidR="00174A0A" w:rsidRPr="00B343F3">
              <w:rPr>
                <w:rFonts w:cs="Calibri"/>
                <w:szCs w:val="22"/>
              </w:rPr>
              <w:t xml:space="preserve"> Funding for travel and publications are also necessary</w:t>
            </w:r>
            <w:r w:rsidR="002F6609">
              <w:rPr>
                <w:rFonts w:cs="Calibri"/>
                <w:szCs w:val="22"/>
              </w:rPr>
              <w:t xml:space="preserve"> and will be </w:t>
            </w:r>
            <w:commentRangeStart w:id="80"/>
            <w:r w:rsidR="002F6609">
              <w:rPr>
                <w:rFonts w:cs="Calibri"/>
                <w:szCs w:val="22"/>
              </w:rPr>
              <w:t>partially</w:t>
            </w:r>
            <w:commentRangeEnd w:id="80"/>
            <w:r w:rsidR="002F6609">
              <w:rPr>
                <w:rStyle w:val="Kommentarzeichen"/>
              </w:rPr>
              <w:commentReference w:id="80"/>
            </w:r>
            <w:r w:rsidR="002F6609">
              <w:rPr>
                <w:rFonts w:cs="Calibri"/>
                <w:szCs w:val="22"/>
              </w:rPr>
              <w:t xml:space="preserve"> provided by the institute.</w:t>
            </w:r>
          </w:p>
          <w:p w14:paraId="0F3B97C7" w14:textId="31B0434E" w:rsidR="0079604F" w:rsidRPr="001932AF" w:rsidRDefault="00174A0A" w:rsidP="0079604F">
            <w:pPr>
              <w:rPr>
                <w:rFonts w:cs="Calibri"/>
                <w:szCs w:val="22"/>
              </w:rPr>
            </w:pPr>
            <w:r w:rsidRPr="001932AF">
              <w:rPr>
                <w:rFonts w:cs="Calibri"/>
                <w:b/>
                <w:i/>
                <w:szCs w:val="22"/>
              </w:rPr>
              <w:t>Partner 4</w:t>
            </w:r>
            <w:r w:rsidR="00A8268D" w:rsidRPr="001932AF">
              <w:rPr>
                <w:rFonts w:cs="Calibri"/>
                <w:szCs w:val="22"/>
              </w:rPr>
              <w:t xml:space="preserve"> </w:t>
            </w:r>
            <w:r w:rsidR="0079604F" w:rsidRPr="001932AF">
              <w:rPr>
                <w:rFonts w:cs="Calibri"/>
                <w:szCs w:val="22"/>
              </w:rPr>
              <w:t xml:space="preserve">will review the medical records of patients with already available exome data from the Epi25 project. To properly </w:t>
            </w:r>
            <w:r w:rsidR="00D8418C">
              <w:rPr>
                <w:rFonts w:cs="Calibri"/>
                <w:szCs w:val="22"/>
              </w:rPr>
              <w:t>categorise</w:t>
            </w:r>
            <w:r w:rsidR="0079604F" w:rsidRPr="001932AF">
              <w:rPr>
                <w:rFonts w:cs="Calibri"/>
                <w:szCs w:val="22"/>
              </w:rPr>
              <w:t xml:space="preserve"> treatment response a physician with experience in epilepsy treatment (20 months) will be required for this task. </w:t>
            </w:r>
            <w:r w:rsidR="002F6609">
              <w:rPr>
                <w:rFonts w:cs="Calibri"/>
                <w:szCs w:val="22"/>
              </w:rPr>
              <w:t xml:space="preserve">The Institution will cover 20% of the position from local funding. </w:t>
            </w:r>
            <w:r w:rsidR="0079604F" w:rsidRPr="001932AF">
              <w:rPr>
                <w:rFonts w:cs="Calibri"/>
                <w:szCs w:val="22"/>
              </w:rPr>
              <w:t>Additional funding will be needed for</w:t>
            </w:r>
            <w:r w:rsidR="00525451" w:rsidRPr="001932AF">
              <w:rPr>
                <w:rFonts w:cs="Calibri"/>
                <w:szCs w:val="22"/>
              </w:rPr>
              <w:t xml:space="preserve"> trial design preparation (year 3), for</w:t>
            </w:r>
            <w:r w:rsidR="0079604F" w:rsidRPr="001932AF">
              <w:rPr>
                <w:rFonts w:cs="Calibri"/>
                <w:szCs w:val="22"/>
              </w:rPr>
              <w:t xml:space="preserve"> travel and publications.</w:t>
            </w:r>
          </w:p>
          <w:p w14:paraId="7C3A7452" w14:textId="77777777" w:rsidR="000C6707" w:rsidRPr="001932AF" w:rsidRDefault="00E94953" w:rsidP="000C6707">
            <w:pPr>
              <w:rPr>
                <w:rFonts w:cs="Calibri"/>
                <w:szCs w:val="22"/>
              </w:rPr>
            </w:pPr>
            <w:r w:rsidRPr="001932AF">
              <w:rPr>
                <w:rFonts w:cs="Calibri"/>
                <w:b/>
                <w:i/>
                <w:szCs w:val="22"/>
              </w:rPr>
              <w:t>Partner 5</w:t>
            </w:r>
            <w:r w:rsidR="000C6707" w:rsidRPr="001932AF">
              <w:rPr>
                <w:rFonts w:cs="Calibri"/>
                <w:szCs w:val="22"/>
              </w:rPr>
              <w:t xml:space="preserve"> requires a post doc researcher for 2 years to provide the outcome data for the patients with available exome sequencing data. </w:t>
            </w:r>
            <w:r w:rsidR="005064C7" w:rsidRPr="001932AF">
              <w:rPr>
                <w:rFonts w:cs="Calibri"/>
                <w:szCs w:val="22"/>
              </w:rPr>
              <w:t xml:space="preserve">In addition, </w:t>
            </w:r>
            <w:r w:rsidR="000C6707" w:rsidRPr="001932AF">
              <w:rPr>
                <w:rFonts w:cs="Calibri"/>
                <w:szCs w:val="22"/>
              </w:rPr>
              <w:t xml:space="preserve">funding for </w:t>
            </w:r>
            <w:r w:rsidR="005064C7" w:rsidRPr="001932AF">
              <w:rPr>
                <w:rFonts w:cs="Calibri"/>
                <w:szCs w:val="22"/>
              </w:rPr>
              <w:t xml:space="preserve">repeat exome sequencing of 10 samples, </w:t>
            </w:r>
            <w:r w:rsidR="000C6707" w:rsidRPr="001932AF">
              <w:rPr>
                <w:rFonts w:cs="Calibri"/>
                <w:szCs w:val="22"/>
              </w:rPr>
              <w:t>miscellaneous IT equipment</w:t>
            </w:r>
            <w:r w:rsidR="005064C7" w:rsidRPr="001932AF">
              <w:rPr>
                <w:rFonts w:cs="Calibri"/>
                <w:szCs w:val="22"/>
              </w:rPr>
              <w:t xml:space="preserve"> for databasing</w:t>
            </w:r>
            <w:r w:rsidR="000C6707" w:rsidRPr="001932AF">
              <w:rPr>
                <w:rFonts w:cs="Calibri"/>
                <w:szCs w:val="22"/>
              </w:rPr>
              <w:t>, travel and publications is requ</w:t>
            </w:r>
            <w:r w:rsidR="005064C7" w:rsidRPr="001932AF">
              <w:rPr>
                <w:rFonts w:cs="Calibri"/>
                <w:szCs w:val="22"/>
              </w:rPr>
              <w:t>ested</w:t>
            </w:r>
            <w:r w:rsidR="000C6707" w:rsidRPr="001932AF">
              <w:rPr>
                <w:rFonts w:cs="Calibri"/>
                <w:szCs w:val="22"/>
              </w:rPr>
              <w:t>.</w:t>
            </w:r>
          </w:p>
          <w:p w14:paraId="698D757B" w14:textId="77777777" w:rsidR="005064C7" w:rsidRPr="001932AF" w:rsidRDefault="000C6707" w:rsidP="005064C7">
            <w:pPr>
              <w:rPr>
                <w:rFonts w:cs="Calibri"/>
                <w:szCs w:val="22"/>
              </w:rPr>
            </w:pPr>
            <w:r w:rsidRPr="001932AF">
              <w:rPr>
                <w:rFonts w:cs="Calibri"/>
                <w:b/>
                <w:i/>
                <w:szCs w:val="22"/>
              </w:rPr>
              <w:t>Partner 6</w:t>
            </w:r>
            <w:r w:rsidRPr="001932AF">
              <w:rPr>
                <w:rFonts w:cs="Calibri"/>
                <w:szCs w:val="22"/>
              </w:rPr>
              <w:t xml:space="preserve"> </w:t>
            </w:r>
            <w:r w:rsidR="005064C7" w:rsidRPr="001932AF">
              <w:rPr>
                <w:rFonts w:cs="Calibri"/>
                <w:szCs w:val="22"/>
              </w:rPr>
              <w:t>requires a part-time</w:t>
            </w:r>
            <w:r w:rsidR="00E21363" w:rsidRPr="001932AF">
              <w:rPr>
                <w:rFonts w:cs="Calibri"/>
                <w:szCs w:val="22"/>
              </w:rPr>
              <w:t xml:space="preserve"> </w:t>
            </w:r>
            <w:r w:rsidR="005064C7" w:rsidRPr="001932AF">
              <w:rPr>
                <w:rFonts w:cs="Calibri"/>
                <w:szCs w:val="22"/>
              </w:rPr>
              <w:t>laboratory post doc (0.5 FTE) for 2 years to perform the iPSC cultures, antiepileptic drug exposure experiments and RNA extraction. In addition, cell culture supplies such as flasks, media, growth factors and morphogens, antibodies, immunofluorescence reagents and molecular biology reagents for cell characterization are needed for the iPSC cultures. Furthermore, funding for travel and publications is requested.</w:t>
            </w:r>
          </w:p>
        </w:tc>
      </w:tr>
    </w:tbl>
    <w:p w14:paraId="3A1AAC3E" w14:textId="77777777" w:rsidR="00964A04" w:rsidRPr="001932AF" w:rsidRDefault="00964A04" w:rsidP="009E5A3F">
      <w:pPr>
        <w:pStyle w:val="Default"/>
        <w:spacing w:line="276" w:lineRule="auto"/>
        <w:rPr>
          <w:rFonts w:ascii="Calibri" w:hAnsi="Calibri" w:cs="Times New Roman"/>
          <w:b/>
          <w:bCs/>
          <w:smallCaps/>
          <w:color w:val="auto"/>
          <w:kern w:val="32"/>
          <w:sz w:val="26"/>
          <w:szCs w:val="32"/>
          <w:lang w:val="en-GB" w:eastAsia="fr-FR"/>
        </w:rPr>
      </w:pPr>
    </w:p>
    <w:p w14:paraId="7BC884BD" w14:textId="77777777" w:rsidR="00387668" w:rsidRDefault="00387668">
      <w:pPr>
        <w:spacing w:before="0" w:after="0"/>
        <w:rPr>
          <w:b/>
          <w:bCs/>
          <w:smallCaps/>
          <w:kern w:val="32"/>
          <w:sz w:val="26"/>
          <w:szCs w:val="32"/>
        </w:rPr>
      </w:pPr>
      <w:r>
        <w:rPr>
          <w:b/>
          <w:bCs/>
          <w:smallCaps/>
          <w:kern w:val="32"/>
          <w:sz w:val="26"/>
          <w:szCs w:val="32"/>
        </w:rPr>
        <w:br w:type="page"/>
      </w:r>
    </w:p>
    <w:p w14:paraId="2C4E8FE1" w14:textId="3185F9AF" w:rsidR="00CE3D5D" w:rsidRPr="001932AF" w:rsidRDefault="00CE3D5D" w:rsidP="00FA72DD">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 xml:space="preserve">Added value of the proposed international collaboration (max. 1 page) </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CE3D5D" w:rsidRPr="001932AF" w14:paraId="2EF19072" w14:textId="77777777" w:rsidTr="0058556E">
        <w:trPr>
          <w:trHeight w:val="545"/>
        </w:trPr>
        <w:tc>
          <w:tcPr>
            <w:tcW w:w="8956" w:type="dxa"/>
            <w:shd w:val="clear" w:color="auto" w:fill="auto"/>
            <w:vAlign w:val="center"/>
          </w:tcPr>
          <w:p w14:paraId="5DD51EF2" w14:textId="642D2F2C" w:rsidR="00262361" w:rsidRPr="001932AF" w:rsidRDefault="00262361" w:rsidP="00262361">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 xml:space="preserve">The added value of the consortium is the combination of experts providing a research structure covering all aspects needed to address a </w:t>
            </w:r>
            <w:r w:rsidR="00D80190">
              <w:rPr>
                <w:rFonts w:asciiTheme="minorHAnsi" w:hAnsiTheme="minorHAnsi" w:cstheme="minorHAnsi"/>
                <w:iCs/>
                <w:szCs w:val="22"/>
              </w:rPr>
              <w:t>personalised</w:t>
            </w:r>
            <w:r w:rsidRPr="001932AF">
              <w:rPr>
                <w:rFonts w:asciiTheme="minorHAnsi" w:hAnsiTheme="minorHAnsi" w:cstheme="minorHAnsi"/>
                <w:iCs/>
                <w:szCs w:val="22"/>
              </w:rPr>
              <w:t xml:space="preserve"> medicine approach for AED treatment in epilepsy. The consortium shares expertise in clinical, cellular, genetic, bioinformatic and ICT research and will thus be able to set up an analytical pipeline to identify and treat patients based on a biologically informed decision algorithm for treatment response. The 2-level approach, i.e. the development of novel markers as well as the integration of existing markers, will increase the probability to result in a clinically meaningful decision support tool. </w:t>
            </w:r>
          </w:p>
          <w:p w14:paraId="541118CF" w14:textId="4CADE296" w:rsidR="000718AD" w:rsidRPr="001932AF" w:rsidRDefault="00262361" w:rsidP="00F066A1">
            <w:pPr>
              <w:spacing w:before="0" w:after="0"/>
              <w:rPr>
                <w:rFonts w:asciiTheme="minorHAnsi" w:hAnsiTheme="minorHAnsi" w:cstheme="minorHAnsi"/>
                <w:iCs/>
                <w:szCs w:val="22"/>
              </w:rPr>
            </w:pPr>
            <w:r w:rsidRPr="001932AF">
              <w:rPr>
                <w:rFonts w:asciiTheme="minorHAnsi" w:hAnsiTheme="minorHAnsi" w:cstheme="minorHAnsi"/>
                <w:iCs/>
                <w:szCs w:val="22"/>
              </w:rPr>
              <w:t xml:space="preserve">The feasibility of </w:t>
            </w:r>
            <w:r w:rsidR="00046164">
              <w:rPr>
                <w:rFonts w:asciiTheme="minorHAnsi" w:hAnsiTheme="minorHAnsi" w:cstheme="minorHAnsi"/>
                <w:iCs/>
                <w:szCs w:val="22"/>
              </w:rPr>
              <w:t>work package (WP)</w:t>
            </w:r>
            <w:r w:rsidRPr="001932AF">
              <w:rPr>
                <w:rFonts w:asciiTheme="minorHAnsi" w:hAnsiTheme="minorHAnsi" w:cstheme="minorHAnsi"/>
                <w:iCs/>
                <w:szCs w:val="22"/>
              </w:rPr>
              <w:t xml:space="preserve"> 1 is based on the experience of </w:t>
            </w:r>
            <w:r w:rsidRPr="001932AF">
              <w:rPr>
                <w:rFonts w:asciiTheme="minorHAnsi" w:hAnsiTheme="minorHAnsi" w:cstheme="minorHAnsi"/>
                <w:i/>
                <w:iCs/>
                <w:szCs w:val="22"/>
              </w:rPr>
              <w:t>Partner 6</w:t>
            </w:r>
            <w:r w:rsidRPr="001932AF">
              <w:rPr>
                <w:rFonts w:asciiTheme="minorHAnsi" w:hAnsiTheme="minorHAnsi" w:cstheme="minorHAnsi"/>
                <w:iCs/>
                <w:szCs w:val="22"/>
              </w:rPr>
              <w:t xml:space="preserve"> in generation and characterization of iPSC as demonstrated in several publications</w:t>
            </w:r>
            <w:r w:rsidRPr="001932AF">
              <w:rPr>
                <w:rFonts w:asciiTheme="minorHAnsi" w:hAnsiTheme="minorHAnsi" w:cstheme="minorHAnsi"/>
                <w:iCs/>
                <w:szCs w:val="22"/>
              </w:rPr>
              <w:fldChar w:fldCharType="begin"/>
            </w:r>
            <w:r w:rsidR="00215AD5">
              <w:rPr>
                <w:rFonts w:asciiTheme="minorHAnsi" w:hAnsiTheme="minorHAnsi" w:cstheme="minorHAnsi"/>
                <w:iCs/>
                <w:szCs w:val="22"/>
              </w:rPr>
              <w:instrText>ADDIN CITAVI.PLACEHOLDER 5494610e-36ea-4540-9133-d5798147d3fa PFBsYWNlaG9sZGVyPg0KICA8QWRkSW5WZXJzaW9uPjUuNy4xLjA8L0FkZEluVmVyc2lvbj4NCiAgPElkPjU0OTQ2MTBlLTM2ZWEtNDU0MC05MTMzLWQ1Nzk4MTQ3ZDNmYTwvSWQ+DQogIDxFbnRyaWVzPg0KICAgIDxFbnRyeT4NCiAgICAgIDxJZD40NGIwNWMwYS1kNjRlLTRlNzYtOTMxZi00OTJmNTM2ODE3M2I8L0lkPg0KICAgICAgPFJlZmVyZW5jZUlkPjIwZjkxY2RiLTZkMDktNDZjMi04ZTAxLWMzZjYzNjk3MTJh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yM+KAkzI1LDI3PC9UZXh0Pg0KICAgIDwvVGV4dFVuaXQ+DQogIDwvVGV4dFVuaXRzPg0KPC9QbGFjZWhvbGRlcj4=</w:instrText>
            </w:r>
            <w:r w:rsidRPr="001932AF">
              <w:rPr>
                <w:rFonts w:asciiTheme="minorHAnsi" w:hAnsiTheme="minorHAnsi" w:cstheme="minorHAnsi"/>
                <w:iCs/>
                <w:szCs w:val="22"/>
              </w:rPr>
              <w:fldChar w:fldCharType="separate"/>
            </w:r>
            <w:bookmarkStart w:id="81" w:name="_CTVP0015494610e36ea45409133d5798147d3fa"/>
            <w:r w:rsidR="005E536F" w:rsidRPr="005E536F">
              <w:rPr>
                <w:rFonts w:asciiTheme="minorHAnsi" w:hAnsiTheme="minorHAnsi" w:cstheme="minorHAnsi"/>
                <w:iCs/>
                <w:szCs w:val="22"/>
                <w:vertAlign w:val="superscript"/>
              </w:rPr>
              <w:t>23–25,27</w:t>
            </w:r>
            <w:bookmarkEnd w:id="81"/>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w:t>
            </w:r>
            <w:r w:rsidRPr="001932AF">
              <w:rPr>
                <w:rFonts w:asciiTheme="minorHAnsi" w:hAnsiTheme="minorHAnsi" w:cstheme="minorHAnsi"/>
                <w:i/>
                <w:iCs/>
                <w:szCs w:val="22"/>
              </w:rPr>
              <w:t>Partner 3</w:t>
            </w:r>
            <w:r w:rsidRPr="004112F8">
              <w:rPr>
                <w:rFonts w:asciiTheme="minorHAnsi" w:hAnsiTheme="minorHAnsi" w:cstheme="minorHAnsi"/>
                <w:iCs/>
                <w:szCs w:val="22"/>
              </w:rPr>
              <w:t xml:space="preserve"> is an early career scientist and expert in transcriptomic characterization and network identification</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b7b7d128-ca81-4964-9e20-14979f83bb60 PFBsYWNlaG9sZGVyPg0KICA8QWRkSW5WZXJzaW9uPjUuNy4xLjA8L0FkZEluVmVyc2lvbj4NCiAgPElkPmI3YjdkMTI4LWNhODEtNDk2NC05ZTIwLTE0OTc5ZjgzYmI2MDwvSWQ+DQogIDxFbnRyaWVzPg0KICAgIDxFbnRyeT4NCiAgICAgIDxJZD44ZDYzM2NhZi1iNGY4LTRmZDEtYTFmYy1kYzdkNmYwODBiM2Q8L0lkPg0KICAgICAgPFJlZmVyZW5jZUlkPmNhMTg0ZjY4LTEzNDQtNDIwYy04YTg0LTM1YWQxMDkzYjhhY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M1LDM2PC9UZXh0Pg0KICAgIDwvVGV4dFVuaXQ+DQogIDwvVGV4dFVuaXRzPg0KPC9QbGFjZWhvbGRlcj4=</w:instrText>
            </w:r>
            <w:r w:rsidRPr="001932AF">
              <w:rPr>
                <w:rFonts w:asciiTheme="minorHAnsi" w:hAnsiTheme="minorHAnsi" w:cstheme="minorHAnsi"/>
                <w:iCs/>
                <w:szCs w:val="22"/>
              </w:rPr>
              <w:fldChar w:fldCharType="separate"/>
            </w:r>
            <w:bookmarkStart w:id="82" w:name="_CTVP001b7b7d128ca8149649e2014979f83bb60"/>
            <w:r w:rsidR="005E536F" w:rsidRPr="005E536F">
              <w:rPr>
                <w:rFonts w:asciiTheme="minorHAnsi" w:hAnsiTheme="minorHAnsi" w:cstheme="minorHAnsi"/>
                <w:iCs/>
                <w:szCs w:val="22"/>
                <w:vertAlign w:val="superscript"/>
              </w:rPr>
              <w:t>35,36</w:t>
            </w:r>
            <w:bookmarkEnd w:id="82"/>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including drug response</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c9f06cef-2ff7-435b-8720-72fe2a241623 PFBsYWNlaG9sZGVyPg0KICA8QWRkSW5WZXJzaW9uPjUuNy4xLjA8L0FkZEluVmVyc2lvbj4NCiAgPElkPmM5ZjA2Y2VmLTJmZjctNDM1Yi04NzIwLTcyZmUyYTI0MTYyMzwvSWQ+DQogIDxFbnRyaWVzPg0KICAgIDxFbnRyeT4NCiAgICAgIDxJZD42ZmQxMDAyOS1hZTgwLTQyOGItYWIzYi1kYTU4NWQ5Njc2NDE8L0lkPg0KICAgICAgPFJlZmVyZW5jZUlkPmJlMDEzODE1LTM4MjQtNDdkYS05MmYwLWRlNjM1NzFjNzgw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M3PC9UZXh0Pg0KICAgIDwvVGV4dFVuaXQ+DQogIDwvVGV4dFVuaXRzPg0KPC9QbGFjZWhvbGRlcj4=</w:instrText>
            </w:r>
            <w:r w:rsidRPr="001932AF">
              <w:rPr>
                <w:rFonts w:asciiTheme="minorHAnsi" w:hAnsiTheme="minorHAnsi" w:cstheme="minorHAnsi"/>
                <w:iCs/>
                <w:szCs w:val="22"/>
              </w:rPr>
              <w:fldChar w:fldCharType="separate"/>
            </w:r>
            <w:bookmarkStart w:id="83" w:name="_CTVP001c9f06cef2ff7435b872072fe2a241623"/>
            <w:r w:rsidR="005E536F" w:rsidRPr="005E536F">
              <w:rPr>
                <w:rFonts w:asciiTheme="minorHAnsi" w:hAnsiTheme="minorHAnsi" w:cstheme="minorHAnsi"/>
                <w:iCs/>
                <w:szCs w:val="22"/>
                <w:vertAlign w:val="superscript"/>
              </w:rPr>
              <w:t>37</w:t>
            </w:r>
            <w:bookmarkEnd w:id="83"/>
            <w:r w:rsidRPr="001932AF">
              <w:rPr>
                <w:rFonts w:asciiTheme="minorHAnsi" w:hAnsiTheme="minorHAnsi" w:cstheme="minorHAnsi"/>
                <w:iCs/>
                <w:szCs w:val="22"/>
              </w:rPr>
              <w:fldChar w:fldCharType="end"/>
            </w:r>
            <w:r w:rsidRPr="001932AF">
              <w:rPr>
                <w:rFonts w:asciiTheme="minorHAnsi" w:hAnsiTheme="minorHAnsi" w:cstheme="minorHAnsi"/>
                <w:iCs/>
                <w:szCs w:val="22"/>
              </w:rPr>
              <w:t>. Previous publications on transcriptomic changes induced by AEDs</w:t>
            </w:r>
            <w:r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b44e3849-0786-47b9-96af-977487426703 PFBsYWNlaG9sZGVyPg0KICA8QWRkSW5WZXJzaW9uPjUuNy4xLjA8L0FkZEluVmVyc2lvbj4NCiAgPElkPmI0NGUzODQ5LTA3ODYtNDdiOS05NmFmLTk3NzQ4NzQyNjcwMzwvSWQ+DQogIDxFbnRyaWVzPg0KICAgIDxFbnRyeT4NCiAgICAgIDxJZD5hYjYzNWM3NC01ZDEyLTRmYTctODM2Mi1kODk2MjJjYzg1MGM8L0lkPg0KICAgICAgPFJlZmVyZW5jZUlkPjNmMjQ2NTYwLTZhMGEtNGNmMy1hNWMwLTJkZjRmODI3NDI4M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TfigJMyMTwvVGV4dD4NCiAgICA8L1RleHRVbml0Pg0KICA8L1RleHRVbml0cz4NCjwvUGxhY2Vob2xkZXI+</w:instrText>
            </w:r>
            <w:r w:rsidRPr="001932AF">
              <w:rPr>
                <w:rFonts w:asciiTheme="minorHAnsi" w:hAnsiTheme="minorHAnsi" w:cstheme="minorHAnsi"/>
                <w:iCs/>
                <w:szCs w:val="22"/>
              </w:rPr>
              <w:fldChar w:fldCharType="separate"/>
            </w:r>
            <w:bookmarkStart w:id="84" w:name="_CTVP001b44e3849078647b996af977487426703"/>
            <w:r w:rsidR="005E536F" w:rsidRPr="005E536F">
              <w:rPr>
                <w:rFonts w:asciiTheme="minorHAnsi" w:hAnsiTheme="minorHAnsi" w:cstheme="minorHAnsi"/>
                <w:iCs/>
                <w:szCs w:val="22"/>
                <w:vertAlign w:val="superscript"/>
              </w:rPr>
              <w:t>17–21</w:t>
            </w:r>
            <w:bookmarkEnd w:id="84"/>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combined with the experience of </w:t>
            </w:r>
            <w:r w:rsidRPr="001932AF">
              <w:rPr>
                <w:rFonts w:asciiTheme="minorHAnsi" w:hAnsiTheme="minorHAnsi" w:cstheme="minorHAnsi"/>
                <w:i/>
                <w:iCs/>
                <w:szCs w:val="22"/>
              </w:rPr>
              <w:t>Partner 3</w:t>
            </w:r>
            <w:r w:rsidRPr="004112F8">
              <w:rPr>
                <w:rFonts w:asciiTheme="minorHAnsi" w:hAnsiTheme="minorHAnsi" w:cstheme="minorHAnsi"/>
                <w:iCs/>
                <w:szCs w:val="22"/>
              </w:rPr>
              <w:t xml:space="preserve"> and </w:t>
            </w:r>
            <w:r w:rsidRPr="004112F8">
              <w:rPr>
                <w:rFonts w:asciiTheme="minorHAnsi" w:hAnsiTheme="minorHAnsi" w:cstheme="minorHAnsi"/>
                <w:i/>
                <w:iCs/>
                <w:szCs w:val="22"/>
              </w:rPr>
              <w:t>6</w:t>
            </w:r>
            <w:r w:rsidRPr="00523B6B">
              <w:rPr>
                <w:rFonts w:asciiTheme="minorHAnsi" w:hAnsiTheme="minorHAnsi" w:cstheme="minorHAnsi"/>
                <w:iCs/>
                <w:szCs w:val="22"/>
              </w:rPr>
              <w:t xml:space="preserve"> promise a successful outcome. </w:t>
            </w:r>
            <w:r w:rsidR="006347F9" w:rsidRPr="004116FA">
              <w:rPr>
                <w:rFonts w:asciiTheme="minorHAnsi" w:hAnsiTheme="minorHAnsi" w:cstheme="minorHAnsi"/>
                <w:iCs/>
                <w:szCs w:val="22"/>
              </w:rPr>
              <w:t>W</w:t>
            </w:r>
            <w:r w:rsidR="00046164">
              <w:rPr>
                <w:rFonts w:asciiTheme="minorHAnsi" w:hAnsiTheme="minorHAnsi" w:cstheme="minorHAnsi"/>
                <w:iCs/>
                <w:szCs w:val="22"/>
              </w:rPr>
              <w:t>P</w:t>
            </w:r>
            <w:r w:rsidRPr="004116FA">
              <w:rPr>
                <w:rFonts w:asciiTheme="minorHAnsi" w:hAnsiTheme="minorHAnsi" w:cstheme="minorHAnsi"/>
                <w:iCs/>
                <w:szCs w:val="22"/>
              </w:rPr>
              <w:t xml:space="preserve"> 2 is based on already available exome sequencing data of 1382 individuals with epilepsy provided by </w:t>
            </w:r>
            <w:r w:rsidRPr="004116FA">
              <w:rPr>
                <w:rFonts w:asciiTheme="minorHAnsi" w:hAnsiTheme="minorHAnsi" w:cstheme="minorHAnsi"/>
                <w:i/>
                <w:iCs/>
                <w:szCs w:val="22"/>
              </w:rPr>
              <w:t>Partners 4</w:t>
            </w:r>
            <w:r w:rsidRPr="004116FA">
              <w:rPr>
                <w:rFonts w:asciiTheme="minorHAnsi" w:hAnsiTheme="minorHAnsi" w:cstheme="minorHAnsi"/>
                <w:iCs/>
                <w:szCs w:val="22"/>
              </w:rPr>
              <w:t xml:space="preserve">, </w:t>
            </w:r>
            <w:r w:rsidRPr="004116FA">
              <w:rPr>
                <w:rFonts w:asciiTheme="minorHAnsi" w:hAnsiTheme="minorHAnsi" w:cstheme="minorHAnsi"/>
                <w:i/>
                <w:iCs/>
                <w:szCs w:val="22"/>
              </w:rPr>
              <w:t>5</w:t>
            </w:r>
            <w:r w:rsidRPr="004116FA">
              <w:rPr>
                <w:rFonts w:asciiTheme="minorHAnsi" w:hAnsiTheme="minorHAnsi" w:cstheme="minorHAnsi"/>
                <w:iCs/>
                <w:szCs w:val="22"/>
              </w:rPr>
              <w:t xml:space="preserve"> and </w:t>
            </w:r>
            <w:r w:rsidRPr="004116FA">
              <w:rPr>
                <w:rFonts w:asciiTheme="minorHAnsi" w:hAnsiTheme="minorHAnsi" w:cstheme="minorHAnsi"/>
                <w:i/>
                <w:iCs/>
                <w:szCs w:val="22"/>
              </w:rPr>
              <w:t>6</w:t>
            </w:r>
            <w:r w:rsidRPr="004116FA">
              <w:rPr>
                <w:rFonts w:asciiTheme="minorHAnsi" w:hAnsiTheme="minorHAnsi" w:cstheme="minorHAnsi"/>
                <w:iCs/>
                <w:szCs w:val="22"/>
              </w:rPr>
              <w:t xml:space="preserve"> (tab. 1). </w:t>
            </w:r>
            <w:r w:rsidRPr="004116FA">
              <w:rPr>
                <w:rFonts w:asciiTheme="minorHAnsi" w:hAnsiTheme="minorHAnsi" w:cstheme="minorHAnsi"/>
                <w:i/>
                <w:iCs/>
                <w:szCs w:val="22"/>
              </w:rPr>
              <w:t>Partners 1</w:t>
            </w:r>
            <w:r w:rsidRPr="004116FA">
              <w:rPr>
                <w:rFonts w:asciiTheme="minorHAnsi" w:hAnsiTheme="minorHAnsi" w:cstheme="minorHAnsi"/>
                <w:iCs/>
                <w:szCs w:val="22"/>
              </w:rPr>
              <w:t xml:space="preserve"> and 4  are clinical </w:t>
            </w:r>
            <w:proofErr w:type="spellStart"/>
            <w:r w:rsidRPr="004116FA">
              <w:rPr>
                <w:rFonts w:asciiTheme="minorHAnsi" w:hAnsiTheme="minorHAnsi" w:cstheme="minorHAnsi"/>
                <w:iCs/>
                <w:szCs w:val="22"/>
              </w:rPr>
              <w:t>epileptologists</w:t>
            </w:r>
            <w:proofErr w:type="spellEnd"/>
            <w:r w:rsidRPr="004116FA">
              <w:rPr>
                <w:rFonts w:asciiTheme="minorHAnsi" w:hAnsiTheme="minorHAnsi" w:cstheme="minorHAnsi"/>
                <w:iCs/>
                <w:szCs w:val="22"/>
              </w:rPr>
              <w:t xml:space="preserve"> with extensive experience in phenotyping of patients with genetic epilepsies including treatment response</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d8af8c94-4d78-483c-957b-710ea6baf5a1 PFBsYWNlaG9sZGVyPg0KICA8QWRkSW5WZXJzaW9uPjUuNy4xLjA8L0FkZEluVmVyc2lvbj4NCiAgPElkPmQ4YWY4Yzk0LTRkNzgtNDgzYy05NTdiLTcxMGVhNmJhZjVhMTwvSWQ+DQogIDxFbnRyaWVzPg0KICAgIDxFbnRyeT4NCiAgICAgIDxJZD4zY2JiYWVmOC01NzhjLTQxNzYtOTU4MS05MDQ5MTJlOTQ1MTM8L0lkPg0KICAgICAgPFJlZmVyZW5jZUlkPmUzNmJmZDQ5LWI5NDMtNDI1My1iMTNkLTYxOTBiNWRkZTUwO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M4LDM5PC9UZXh0Pg0KICAgIDwvVGV4dFVuaXQ+DQogIDwvVGV4dFVuaXRzPg0KPC9QbGFjZWhvbGRlcj4=</w:instrText>
            </w:r>
            <w:r w:rsidRPr="001932AF">
              <w:rPr>
                <w:rFonts w:asciiTheme="minorHAnsi" w:hAnsiTheme="minorHAnsi" w:cstheme="minorHAnsi"/>
                <w:iCs/>
                <w:szCs w:val="22"/>
              </w:rPr>
              <w:fldChar w:fldCharType="separate"/>
            </w:r>
            <w:bookmarkStart w:id="85" w:name="_CTVP001d8af8c944d78483c957b710ea6baf5a1"/>
            <w:r w:rsidR="005E536F" w:rsidRPr="005E536F">
              <w:rPr>
                <w:rFonts w:asciiTheme="minorHAnsi" w:hAnsiTheme="minorHAnsi" w:cstheme="minorHAnsi"/>
                <w:iCs/>
                <w:szCs w:val="22"/>
                <w:vertAlign w:val="superscript"/>
              </w:rPr>
              <w:t>38,39</w:t>
            </w:r>
            <w:bookmarkEnd w:id="85"/>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and </w:t>
            </w:r>
            <w:r w:rsidR="00D80190">
              <w:rPr>
                <w:rFonts w:asciiTheme="minorHAnsi" w:hAnsiTheme="minorHAnsi" w:cstheme="minorHAnsi"/>
                <w:iCs/>
                <w:szCs w:val="22"/>
              </w:rPr>
              <w:t>personalised</w:t>
            </w:r>
            <w:r w:rsidRPr="001932AF">
              <w:rPr>
                <w:rFonts w:asciiTheme="minorHAnsi" w:hAnsiTheme="minorHAnsi" w:cstheme="minorHAnsi"/>
                <w:iCs/>
                <w:szCs w:val="22"/>
              </w:rPr>
              <w:t xml:space="preserve"> medicine in epilepsy</w:t>
            </w:r>
            <w:r w:rsidRPr="001932AF">
              <w:rPr>
                <w:rFonts w:asciiTheme="minorHAnsi" w:hAnsiTheme="minorHAnsi" w:cstheme="minorHAnsi"/>
                <w:iCs/>
                <w:szCs w:val="22"/>
              </w:rPr>
              <w:fldChar w:fldCharType="begin"/>
            </w:r>
            <w:r w:rsidR="000E06B5" w:rsidRPr="001932AF">
              <w:rPr>
                <w:rFonts w:asciiTheme="minorHAnsi" w:hAnsiTheme="minorHAnsi" w:cstheme="minorHAnsi"/>
                <w:iCs/>
                <w:szCs w:val="22"/>
              </w:rPr>
              <w:instrText>ADDIN CITAVI.PLACEHOLDER 327a9c33-4350-4e51-afec-64ce3b69eaf0 PFBsYWNlaG9sZGVyPg0KICA8QWRkSW5WZXJzaW9uPjUuNy4xLjA8L0FkZEluVmVyc2lvbj4NCiAgPElkPjMyN2E5YzMzLTQzNTAtNGU1MS1hZmVjLTY0Y2UzYjY5ZWFmMDwvSWQ+DQogIDxFbnRyaWVzPg0KICAgIDxFbnRyeT4NCiAgICAgIDxJZD45YWEyNWQ4NS00OWZlLTRmN2UtYmRhOS1kNTIxZWQ5YmYyOGQ8L0lkPg0KICAgICAgPFJlZmVyZW5jZUlkPmI0NzAzMTZjLTkzMjItNGNmNi1iMWM4LTIxYzY4NDA0YjljMD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M8L1RleHQ+DQogICAgPC9UZXh0VW5pdD4NCiAgPC9UZXh0VW5pdHM+DQo8L1BsYWNlaG9sZGVyPg==</w:instrText>
            </w:r>
            <w:r w:rsidRPr="001932AF">
              <w:rPr>
                <w:rFonts w:asciiTheme="minorHAnsi" w:hAnsiTheme="minorHAnsi" w:cstheme="minorHAnsi"/>
                <w:iCs/>
                <w:szCs w:val="22"/>
              </w:rPr>
              <w:fldChar w:fldCharType="separate"/>
            </w:r>
            <w:bookmarkStart w:id="86" w:name="_CTVP001327a9c3343504e51afec64ce3b69eaf0"/>
            <w:r w:rsidR="005E536F" w:rsidRPr="005E536F">
              <w:rPr>
                <w:rFonts w:asciiTheme="minorHAnsi" w:hAnsiTheme="minorHAnsi" w:cstheme="minorHAnsi"/>
                <w:iCs/>
                <w:szCs w:val="22"/>
                <w:vertAlign w:val="superscript"/>
              </w:rPr>
              <w:t>3</w:t>
            </w:r>
            <w:bookmarkEnd w:id="86"/>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w:t>
            </w:r>
            <w:r w:rsidRPr="001932AF">
              <w:rPr>
                <w:rFonts w:asciiTheme="minorHAnsi" w:hAnsiTheme="minorHAnsi" w:cstheme="minorHAnsi"/>
                <w:i/>
                <w:iCs/>
                <w:szCs w:val="22"/>
              </w:rPr>
              <w:t>Partner 1</w:t>
            </w:r>
            <w:r w:rsidRPr="004112F8">
              <w:rPr>
                <w:rFonts w:asciiTheme="minorHAnsi" w:hAnsiTheme="minorHAnsi" w:cstheme="minorHAnsi"/>
                <w:i/>
                <w:iCs/>
                <w:szCs w:val="22"/>
              </w:rPr>
              <w:t xml:space="preserve"> </w:t>
            </w:r>
            <w:r w:rsidR="006347F9" w:rsidRPr="004112F8">
              <w:rPr>
                <w:rFonts w:asciiTheme="minorHAnsi" w:hAnsiTheme="minorHAnsi" w:cstheme="minorHAnsi"/>
                <w:iCs/>
                <w:szCs w:val="22"/>
              </w:rPr>
              <w:t>has been</w:t>
            </w:r>
            <w:r w:rsidRPr="00523B6B">
              <w:rPr>
                <w:rFonts w:asciiTheme="minorHAnsi" w:hAnsiTheme="minorHAnsi" w:cstheme="minorHAnsi"/>
                <w:iCs/>
                <w:szCs w:val="22"/>
              </w:rPr>
              <w:t xml:space="preserve"> working at the Goethe-University Frankfurt where he has closely collaborated with </w:t>
            </w:r>
            <w:r w:rsidRPr="004116FA">
              <w:rPr>
                <w:rFonts w:asciiTheme="minorHAnsi" w:hAnsiTheme="minorHAnsi" w:cstheme="minorHAnsi"/>
                <w:i/>
                <w:iCs/>
                <w:szCs w:val="22"/>
              </w:rPr>
              <w:t>Partner 4</w:t>
            </w:r>
            <w:r w:rsidRPr="004116FA">
              <w:rPr>
                <w:rFonts w:asciiTheme="minorHAnsi" w:hAnsiTheme="minorHAnsi" w:cstheme="minorHAnsi"/>
                <w:iCs/>
                <w:szCs w:val="22"/>
              </w:rPr>
              <w:t xml:space="preserve">, head of the Epilepsy </w:t>
            </w:r>
            <w:proofErr w:type="spellStart"/>
            <w:r w:rsidRPr="004116FA">
              <w:rPr>
                <w:rFonts w:asciiTheme="minorHAnsi" w:hAnsiTheme="minorHAnsi" w:cstheme="minorHAnsi"/>
                <w:iCs/>
                <w:szCs w:val="22"/>
              </w:rPr>
              <w:t>Center</w:t>
            </w:r>
            <w:proofErr w:type="spellEnd"/>
            <w:r w:rsidRPr="004116FA">
              <w:rPr>
                <w:rFonts w:asciiTheme="minorHAnsi" w:hAnsiTheme="minorHAnsi" w:cstheme="minorHAnsi"/>
                <w:iCs/>
                <w:szCs w:val="22"/>
              </w:rPr>
              <w:t xml:space="preserve"> Frankfurt. </w:t>
            </w:r>
            <w:proofErr w:type="spellStart"/>
            <w:r w:rsidRPr="004116FA">
              <w:rPr>
                <w:rFonts w:asciiTheme="minorHAnsi" w:hAnsiTheme="minorHAnsi" w:cstheme="minorHAnsi"/>
                <w:iCs/>
                <w:szCs w:val="22"/>
              </w:rPr>
              <w:t>Dr.</w:t>
            </w:r>
            <w:proofErr w:type="spellEnd"/>
            <w:r w:rsidRPr="004116FA">
              <w:rPr>
                <w:rFonts w:asciiTheme="minorHAnsi" w:hAnsiTheme="minorHAnsi" w:cstheme="minorHAnsi"/>
                <w:iCs/>
                <w:szCs w:val="22"/>
              </w:rPr>
              <w:t xml:space="preserve"> Philipp Reif, an early career researcher, will take over the lead of the epilepsy genetics working group after </w:t>
            </w:r>
            <w:r w:rsidRPr="004116FA">
              <w:rPr>
                <w:rFonts w:asciiTheme="minorHAnsi" w:hAnsiTheme="minorHAnsi" w:cstheme="minorHAnsi"/>
                <w:i/>
                <w:iCs/>
                <w:szCs w:val="22"/>
              </w:rPr>
              <w:t>Partner 1</w:t>
            </w:r>
            <w:r w:rsidRPr="004116FA">
              <w:rPr>
                <w:rFonts w:asciiTheme="minorHAnsi" w:hAnsiTheme="minorHAnsi" w:cstheme="minorHAnsi"/>
                <w:iCs/>
                <w:szCs w:val="22"/>
              </w:rPr>
              <w:t xml:space="preserve">’s move to the University of Calgary </w:t>
            </w:r>
            <w:r w:rsidR="006347F9" w:rsidRPr="004116FA">
              <w:rPr>
                <w:rFonts w:asciiTheme="minorHAnsi" w:hAnsiTheme="minorHAnsi" w:cstheme="minorHAnsi"/>
                <w:iCs/>
                <w:szCs w:val="22"/>
              </w:rPr>
              <w:t xml:space="preserve">in September 2018 </w:t>
            </w:r>
            <w:r w:rsidRPr="004116FA">
              <w:rPr>
                <w:rFonts w:asciiTheme="minorHAnsi" w:hAnsiTheme="minorHAnsi" w:cstheme="minorHAnsi"/>
                <w:iCs/>
                <w:szCs w:val="22"/>
              </w:rPr>
              <w:t xml:space="preserve">and is involved in the project at </w:t>
            </w:r>
            <w:r w:rsidRPr="004116FA">
              <w:rPr>
                <w:rFonts w:asciiTheme="minorHAnsi" w:hAnsiTheme="minorHAnsi" w:cstheme="minorHAnsi"/>
                <w:i/>
                <w:iCs/>
                <w:szCs w:val="22"/>
              </w:rPr>
              <w:t xml:space="preserve">Partner 4’s </w:t>
            </w:r>
            <w:r w:rsidRPr="004116FA">
              <w:rPr>
                <w:rFonts w:asciiTheme="minorHAnsi" w:hAnsiTheme="minorHAnsi" w:cstheme="minorHAnsi"/>
                <w:iCs/>
                <w:szCs w:val="22"/>
              </w:rPr>
              <w:t>institution. The existing strong collaborat</w:t>
            </w:r>
            <w:r w:rsidRPr="004E703A">
              <w:rPr>
                <w:rFonts w:asciiTheme="minorHAnsi" w:hAnsiTheme="minorHAnsi" w:cstheme="minorHAnsi"/>
                <w:iCs/>
                <w:szCs w:val="22"/>
              </w:rPr>
              <w:t xml:space="preserve">ion with </w:t>
            </w:r>
            <w:r w:rsidRPr="004E703A">
              <w:rPr>
                <w:rFonts w:asciiTheme="minorHAnsi" w:hAnsiTheme="minorHAnsi" w:cstheme="minorHAnsi"/>
                <w:i/>
                <w:iCs/>
                <w:szCs w:val="22"/>
              </w:rPr>
              <w:t>Partner 3</w:t>
            </w:r>
            <w:r w:rsidRPr="004E703A">
              <w:rPr>
                <w:rFonts w:asciiTheme="minorHAnsi" w:hAnsiTheme="minorHAnsi" w:cstheme="minorHAnsi"/>
                <w:iCs/>
                <w:szCs w:val="22"/>
              </w:rPr>
              <w:t xml:space="preserve"> together with the involvement of </w:t>
            </w:r>
            <w:r w:rsidRPr="004E703A">
              <w:rPr>
                <w:rFonts w:asciiTheme="minorHAnsi" w:hAnsiTheme="minorHAnsi" w:cstheme="minorHAnsi"/>
                <w:i/>
                <w:iCs/>
                <w:szCs w:val="22"/>
              </w:rPr>
              <w:t>Partners 1</w:t>
            </w:r>
            <w:r w:rsidRPr="004E703A">
              <w:rPr>
                <w:rFonts w:asciiTheme="minorHAnsi" w:hAnsiTheme="minorHAnsi" w:cstheme="minorHAnsi"/>
                <w:iCs/>
                <w:szCs w:val="22"/>
              </w:rPr>
              <w:t xml:space="preserve"> and </w:t>
            </w:r>
            <w:r w:rsidRPr="004E703A">
              <w:rPr>
                <w:rFonts w:asciiTheme="minorHAnsi" w:hAnsiTheme="minorHAnsi" w:cstheme="minorHAnsi"/>
                <w:i/>
                <w:iCs/>
                <w:szCs w:val="22"/>
              </w:rPr>
              <w:t xml:space="preserve">4 </w:t>
            </w:r>
            <w:r w:rsidRPr="004E703A">
              <w:rPr>
                <w:rFonts w:asciiTheme="minorHAnsi" w:hAnsiTheme="minorHAnsi" w:cstheme="minorHAnsi"/>
                <w:iCs/>
                <w:szCs w:val="22"/>
              </w:rPr>
              <w:t xml:space="preserve">in multiple international consortia including Epicure, </w:t>
            </w:r>
            <w:proofErr w:type="spellStart"/>
            <w:r w:rsidRPr="004E703A">
              <w:rPr>
                <w:rFonts w:asciiTheme="minorHAnsi" w:hAnsiTheme="minorHAnsi" w:cstheme="minorHAnsi"/>
                <w:iCs/>
                <w:szCs w:val="22"/>
              </w:rPr>
              <w:t>EuroEPINOMICS</w:t>
            </w:r>
            <w:proofErr w:type="spellEnd"/>
            <w:r w:rsidRPr="004E703A">
              <w:rPr>
                <w:rFonts w:asciiTheme="minorHAnsi" w:hAnsiTheme="minorHAnsi" w:cstheme="minorHAnsi"/>
                <w:iCs/>
                <w:szCs w:val="22"/>
              </w:rPr>
              <w:t xml:space="preserve">, </w:t>
            </w:r>
            <w:proofErr w:type="spellStart"/>
            <w:r w:rsidRPr="004E703A">
              <w:rPr>
                <w:rFonts w:asciiTheme="minorHAnsi" w:hAnsiTheme="minorHAnsi" w:cstheme="minorHAnsi"/>
                <w:iCs/>
                <w:szCs w:val="22"/>
              </w:rPr>
              <w:t>EpimiRNA</w:t>
            </w:r>
            <w:proofErr w:type="spellEnd"/>
            <w:r w:rsidR="00525451" w:rsidRPr="004E703A">
              <w:rPr>
                <w:rFonts w:asciiTheme="minorHAnsi" w:hAnsiTheme="minorHAnsi" w:cstheme="minorHAnsi"/>
                <w:iCs/>
                <w:szCs w:val="22"/>
              </w:rPr>
              <w:t xml:space="preserve">, </w:t>
            </w:r>
            <w:proofErr w:type="spellStart"/>
            <w:r w:rsidR="00525451" w:rsidRPr="004E703A">
              <w:rPr>
                <w:rFonts w:asciiTheme="minorHAnsi" w:hAnsiTheme="minorHAnsi" w:cstheme="minorHAnsi"/>
                <w:iCs/>
                <w:szCs w:val="22"/>
              </w:rPr>
              <w:t>EpiXchange</w:t>
            </w:r>
            <w:proofErr w:type="spellEnd"/>
            <w:r w:rsidRPr="004E703A">
              <w:rPr>
                <w:rFonts w:asciiTheme="minorHAnsi" w:hAnsiTheme="minorHAnsi" w:cstheme="minorHAnsi"/>
                <w:iCs/>
                <w:szCs w:val="22"/>
              </w:rPr>
              <w:t xml:space="preserve"> and Epi25 facilitated setting up this unique and highly promising collaborative effort of clinical and basic scientists. </w:t>
            </w:r>
            <w:r w:rsidRPr="004E703A">
              <w:rPr>
                <w:rFonts w:asciiTheme="minorHAnsi" w:hAnsiTheme="minorHAnsi" w:cstheme="minorHAnsi"/>
                <w:i/>
                <w:iCs/>
                <w:szCs w:val="22"/>
              </w:rPr>
              <w:t>Partners 1</w:t>
            </w:r>
            <w:r w:rsidRPr="004E703A">
              <w:rPr>
                <w:rFonts w:asciiTheme="minorHAnsi" w:hAnsiTheme="minorHAnsi" w:cstheme="minorHAnsi"/>
                <w:iCs/>
                <w:szCs w:val="22"/>
              </w:rPr>
              <w:t xml:space="preserve">, </w:t>
            </w:r>
            <w:r w:rsidRPr="004E703A">
              <w:rPr>
                <w:rFonts w:asciiTheme="minorHAnsi" w:hAnsiTheme="minorHAnsi" w:cstheme="minorHAnsi"/>
                <w:i/>
                <w:iCs/>
                <w:szCs w:val="22"/>
              </w:rPr>
              <w:t>3</w:t>
            </w:r>
            <w:r w:rsidRPr="004E703A">
              <w:rPr>
                <w:rFonts w:asciiTheme="minorHAnsi" w:hAnsiTheme="minorHAnsi" w:cstheme="minorHAnsi"/>
                <w:iCs/>
                <w:szCs w:val="22"/>
              </w:rPr>
              <w:t xml:space="preserve"> and </w:t>
            </w:r>
            <w:r w:rsidRPr="004E703A">
              <w:rPr>
                <w:rFonts w:asciiTheme="minorHAnsi" w:hAnsiTheme="minorHAnsi" w:cstheme="minorHAnsi"/>
                <w:i/>
                <w:iCs/>
                <w:szCs w:val="22"/>
              </w:rPr>
              <w:t xml:space="preserve">4 </w:t>
            </w:r>
            <w:r w:rsidRPr="004E703A">
              <w:rPr>
                <w:rFonts w:asciiTheme="minorHAnsi" w:hAnsiTheme="minorHAnsi" w:cstheme="minorHAnsi"/>
                <w:iCs/>
                <w:szCs w:val="22"/>
              </w:rPr>
              <w:t xml:space="preserve">are part of the </w:t>
            </w:r>
            <w:proofErr w:type="spellStart"/>
            <w:r w:rsidRPr="00FD2BE6">
              <w:rPr>
                <w:rFonts w:asciiTheme="minorHAnsi" w:hAnsiTheme="minorHAnsi" w:cstheme="minorHAnsi"/>
                <w:iCs/>
                <w:szCs w:val="22"/>
              </w:rPr>
              <w:t>Center</w:t>
            </w:r>
            <w:proofErr w:type="spellEnd"/>
            <w:r w:rsidRPr="00FD2BE6">
              <w:rPr>
                <w:rFonts w:asciiTheme="minorHAnsi" w:hAnsiTheme="minorHAnsi" w:cstheme="minorHAnsi"/>
                <w:iCs/>
                <w:szCs w:val="22"/>
              </w:rPr>
              <w:t xml:space="preserve"> for Personalized Translational Epilepsy Research funded through the Hessian Ministry of Science and Art</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f85168b4-1f48-4744-a3d0-9e1c9a167719 PFBsYWNlaG9sZGVyPg0KICA8QWRkSW5WZXJzaW9uPjUuNy4xLjA8L0FkZEluVmVyc2lvbj4NCiAgPElkPmY4NTE2OGI0LTFmNDgtNDc0NC1hM2QwLTllMWM5YTE2NzcxOTwvSWQ+DQogIDxFbnRyaWVzPg0KICAgIDxFbnRyeT4NCiAgICAgIDxJZD5hODNlMjliYi04NjM4LTQxMjAtYmUyMC1iYmYwOTUyNTRjN2E8L0lkPg0KICAgICAgPFJlZmVyZW5jZUlkPmUzYmJmOTQzLTcxMjMtNDBhNS04ZjFmLTAxNDc0M2RkZDFl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GZWxpeDwvRmlyc3ROYW1lPg0KICAgICAgICAgICAgPExhc3ROYW1lPlJvc2Vub3c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OiBDbGluaWNhbCBhbmQgbmV0d29yayBhbmFseXNpcyBhcHByb2FjaGVzPC9UaXRsZT4NCiAgICAgICAgPFZvbHVtZT43NjwvVm9sdW1lPg0KICAgICAgICA8WWVhcj4yMDE3PC9ZZWFyPg0KICAgICAgPC9SZWZlcmVuY2U+DQogICAgPC9FbnRyeT4NCiAgICA8RW50cnk+DQogICAgICA8SWQ+YjU2NGEyM2ItYjkyYS00NDVhLWI1MDctNWE1MGUxZjU2ZWI4PC9JZD4NCiAgICAgIDxSZWZlcmVuY2VJZD45NzkyY2RlZC05ZmI5LTRiZTMtYWU3OS03ODU3Njk0NWYzNDI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U2ViYXN0aWFuPC9GaXJzdE5hbWU+DQogICAgICAgICAgICA8TGFzdE5hbWU+QmF1ZXI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STogRXhwZXJpbWVudGFsIGFuZCB0cmFuc2xhdGlvbmFsIGFwcHJvYWNoZXM8L1RpdGxlPg0KICAgICAgICA8Vm9sdW1lPjc2PC9Wb2x1bWU+DQogICAgICAgIDxZZWFyPjIwMTc8L1llYXI+DQogICAgICA8L1JlZmVyZW5jZT4NCiAgICA8L0VudHJ5Pg0KICA8L0VudHJpZXM+DQogIDxUZXh0PjQwLDQx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NDAsNDE8L1RleHQ+DQogICAgPC9UZXh0VW5pdD4NCiAgPC9UZXh0VW5pdHM+DQo8L1BsYWNlaG9sZGVyPg==</w:instrText>
            </w:r>
            <w:r w:rsidRPr="001932AF">
              <w:rPr>
                <w:rFonts w:asciiTheme="minorHAnsi" w:hAnsiTheme="minorHAnsi" w:cstheme="minorHAnsi"/>
                <w:iCs/>
                <w:szCs w:val="22"/>
              </w:rPr>
              <w:fldChar w:fldCharType="separate"/>
            </w:r>
            <w:bookmarkStart w:id="87" w:name="_CTVP001f85168b41f484744a3d09e1c9a167719"/>
            <w:r w:rsidR="005E536F" w:rsidRPr="005E536F">
              <w:rPr>
                <w:rFonts w:asciiTheme="minorHAnsi" w:hAnsiTheme="minorHAnsi" w:cstheme="minorHAnsi"/>
                <w:iCs/>
                <w:szCs w:val="22"/>
                <w:vertAlign w:val="superscript"/>
              </w:rPr>
              <w:t>40,41</w:t>
            </w:r>
            <w:bookmarkEnd w:id="87"/>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w:t>
            </w:r>
            <w:proofErr w:type="spellStart"/>
            <w:r w:rsidRPr="001932AF">
              <w:rPr>
                <w:rFonts w:asciiTheme="minorHAnsi" w:hAnsiTheme="minorHAnsi" w:cstheme="minorHAnsi"/>
                <w:iCs/>
                <w:szCs w:val="22"/>
              </w:rPr>
              <w:t>Dr.</w:t>
            </w:r>
            <w:proofErr w:type="spellEnd"/>
            <w:r w:rsidRPr="004112F8">
              <w:rPr>
                <w:rFonts w:asciiTheme="minorHAnsi" w:hAnsiTheme="minorHAnsi" w:cstheme="minorHAnsi"/>
                <w:iCs/>
                <w:szCs w:val="22"/>
              </w:rPr>
              <w:t xml:space="preserve"> Chantal Depondt (Professor in the epilepsy unit at </w:t>
            </w:r>
            <w:r w:rsidRPr="004112F8">
              <w:rPr>
                <w:rFonts w:asciiTheme="minorHAnsi" w:hAnsiTheme="minorHAnsi" w:cstheme="minorHAnsi"/>
                <w:i/>
                <w:iCs/>
                <w:szCs w:val="22"/>
              </w:rPr>
              <w:t>Partner 6’s</w:t>
            </w:r>
            <w:r w:rsidRPr="00523B6B">
              <w:rPr>
                <w:rFonts w:asciiTheme="minorHAnsi" w:hAnsiTheme="minorHAnsi" w:cstheme="minorHAnsi"/>
                <w:iCs/>
                <w:szCs w:val="22"/>
              </w:rPr>
              <w:t xml:space="preserve"> institution) is an expert in the characterization of treatment res</w:t>
            </w:r>
            <w:r w:rsidRPr="004116FA">
              <w:rPr>
                <w:rFonts w:asciiTheme="minorHAnsi" w:hAnsiTheme="minorHAnsi" w:cstheme="minorHAnsi"/>
                <w:iCs/>
                <w:szCs w:val="22"/>
              </w:rPr>
              <w:t>ponse to AEDs and the harmonization of the outcome data across different centres</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071730df-20df-4a4b-9018-4ae241313a2e 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NywxNSw0MuKAkzQ0PC9UZXh0Pg0KICAgIDwvVGV4dFVuaXQ+DQogIDwvVGV4dFVuaXRzPg0KPC9QbGFjZWhvbGRlcj4=</w:instrText>
            </w:r>
            <w:r w:rsidRPr="001932AF">
              <w:rPr>
                <w:rFonts w:asciiTheme="minorHAnsi" w:hAnsiTheme="minorHAnsi" w:cstheme="minorHAnsi"/>
                <w:iCs/>
                <w:szCs w:val="22"/>
              </w:rPr>
              <w:fldChar w:fldCharType="separate"/>
            </w:r>
            <w:bookmarkStart w:id="88" w:name="_CTVP001071730df20df4a4b90184ae241313a2e"/>
            <w:r w:rsidR="005E536F" w:rsidRPr="005E536F">
              <w:rPr>
                <w:rFonts w:asciiTheme="minorHAnsi" w:hAnsiTheme="minorHAnsi" w:cstheme="minorHAnsi"/>
                <w:iCs/>
                <w:szCs w:val="22"/>
                <w:vertAlign w:val="superscript"/>
              </w:rPr>
              <w:t>7,15,42–44</w:t>
            </w:r>
            <w:bookmarkEnd w:id="88"/>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which will be paramount for this project. She was responsible for the </w:t>
            </w:r>
            <w:r w:rsidRPr="004112F8">
              <w:rPr>
                <w:rFonts w:asciiTheme="minorHAnsi" w:hAnsiTheme="minorHAnsi" w:cstheme="minorHAnsi"/>
                <w:iCs/>
                <w:szCs w:val="22"/>
              </w:rPr>
              <w:t xml:space="preserve">assessment of AED outcome and adverse drug reactions within the </w:t>
            </w:r>
            <w:proofErr w:type="spellStart"/>
            <w:r w:rsidRPr="004112F8">
              <w:rPr>
                <w:rFonts w:asciiTheme="minorHAnsi" w:hAnsiTheme="minorHAnsi" w:cstheme="minorHAnsi"/>
                <w:iCs/>
                <w:szCs w:val="22"/>
              </w:rPr>
              <w:t>EpiPGX</w:t>
            </w:r>
            <w:proofErr w:type="spellEnd"/>
            <w:r w:rsidRPr="004112F8">
              <w:rPr>
                <w:rFonts w:asciiTheme="minorHAnsi" w:hAnsiTheme="minorHAnsi" w:cstheme="minorHAnsi"/>
                <w:iCs/>
                <w:szCs w:val="22"/>
              </w:rPr>
              <w:t xml:space="preserve"> consortium (www.epipgx.eu). Her as well as </w:t>
            </w:r>
            <w:r w:rsidRPr="004112F8">
              <w:rPr>
                <w:rFonts w:asciiTheme="minorHAnsi" w:hAnsiTheme="minorHAnsi" w:cstheme="minorHAnsi"/>
                <w:i/>
                <w:iCs/>
                <w:szCs w:val="22"/>
              </w:rPr>
              <w:t>P</w:t>
            </w:r>
            <w:r w:rsidRPr="00523B6B">
              <w:rPr>
                <w:rFonts w:asciiTheme="minorHAnsi" w:hAnsiTheme="minorHAnsi" w:cstheme="minorHAnsi"/>
                <w:i/>
                <w:iCs/>
                <w:szCs w:val="22"/>
              </w:rPr>
              <w:t>artner 1</w:t>
            </w:r>
            <w:r w:rsidRPr="004116FA">
              <w:rPr>
                <w:rFonts w:asciiTheme="minorHAnsi" w:hAnsiTheme="minorHAnsi" w:cstheme="minorHAnsi"/>
                <w:iCs/>
                <w:szCs w:val="22"/>
              </w:rPr>
              <w:t xml:space="preserve"> and </w:t>
            </w:r>
            <w:r w:rsidRPr="004116FA">
              <w:rPr>
                <w:rFonts w:asciiTheme="minorHAnsi" w:hAnsiTheme="minorHAnsi" w:cstheme="minorHAnsi"/>
                <w:i/>
                <w:iCs/>
                <w:szCs w:val="22"/>
              </w:rPr>
              <w:t>4’s</w:t>
            </w:r>
            <w:r w:rsidRPr="004116FA">
              <w:rPr>
                <w:rFonts w:asciiTheme="minorHAnsi" w:hAnsiTheme="minorHAnsi" w:cstheme="minorHAnsi"/>
                <w:iCs/>
                <w:szCs w:val="22"/>
              </w:rPr>
              <w:t xml:space="preserve"> experience in clinical phenotyping combined with the knowledge of </w:t>
            </w:r>
            <w:r w:rsidRPr="004116FA">
              <w:rPr>
                <w:rFonts w:asciiTheme="minorHAnsi" w:hAnsiTheme="minorHAnsi" w:cstheme="minorHAnsi"/>
                <w:i/>
                <w:iCs/>
                <w:szCs w:val="22"/>
              </w:rPr>
              <w:t>Partners 2</w:t>
            </w:r>
            <w:r w:rsidRPr="004116FA">
              <w:rPr>
                <w:rFonts w:asciiTheme="minorHAnsi" w:hAnsiTheme="minorHAnsi" w:cstheme="minorHAnsi"/>
                <w:iCs/>
                <w:szCs w:val="22"/>
              </w:rPr>
              <w:t xml:space="preserve"> and </w:t>
            </w:r>
            <w:r w:rsidRPr="004116FA">
              <w:rPr>
                <w:rFonts w:asciiTheme="minorHAnsi" w:hAnsiTheme="minorHAnsi" w:cstheme="minorHAnsi"/>
                <w:i/>
                <w:iCs/>
                <w:szCs w:val="22"/>
              </w:rPr>
              <w:t xml:space="preserve">3 </w:t>
            </w:r>
            <w:r w:rsidRPr="004116FA">
              <w:rPr>
                <w:rFonts w:asciiTheme="minorHAnsi" w:hAnsiTheme="minorHAnsi" w:cstheme="minorHAnsi"/>
                <w:iCs/>
                <w:szCs w:val="22"/>
              </w:rPr>
              <w:t xml:space="preserve">in machine learning techniques, clustering algorithms, and standard genetic risk-score approaches based on available exome sequencing data underpins the feasibility of </w:t>
            </w:r>
            <w:r w:rsidR="00046164">
              <w:rPr>
                <w:rFonts w:asciiTheme="minorHAnsi" w:hAnsiTheme="minorHAnsi" w:cstheme="minorHAnsi"/>
                <w:iCs/>
                <w:szCs w:val="22"/>
              </w:rPr>
              <w:t>WP</w:t>
            </w:r>
            <w:r w:rsidRPr="004116FA">
              <w:rPr>
                <w:rFonts w:asciiTheme="minorHAnsi" w:hAnsiTheme="minorHAnsi" w:cstheme="minorHAnsi"/>
                <w:iCs/>
                <w:szCs w:val="22"/>
              </w:rPr>
              <w:t xml:space="preserve"> 2. </w:t>
            </w:r>
            <w:r w:rsidRPr="004116FA">
              <w:rPr>
                <w:rFonts w:asciiTheme="minorHAnsi" w:hAnsiTheme="minorHAnsi" w:cstheme="minorHAnsi"/>
                <w:i/>
                <w:iCs/>
                <w:szCs w:val="22"/>
              </w:rPr>
              <w:t>Partner 2</w:t>
            </w:r>
            <w:r w:rsidRPr="004116FA">
              <w:rPr>
                <w:rFonts w:asciiTheme="minorHAnsi" w:hAnsiTheme="minorHAnsi" w:cstheme="minorHAnsi"/>
                <w:iCs/>
                <w:szCs w:val="22"/>
              </w:rPr>
              <w:t xml:space="preserve"> is an international expert in big data analysis integrating raw diagnostic data such as EEG and MRI. His experience is fundamental for </w:t>
            </w:r>
            <w:r w:rsidR="00046164">
              <w:rPr>
                <w:rFonts w:asciiTheme="minorHAnsi" w:hAnsiTheme="minorHAnsi" w:cstheme="minorHAnsi"/>
                <w:iCs/>
                <w:szCs w:val="22"/>
              </w:rPr>
              <w:t>WP</w:t>
            </w:r>
            <w:r w:rsidRPr="004116FA">
              <w:rPr>
                <w:rFonts w:asciiTheme="minorHAnsi" w:hAnsiTheme="minorHAnsi" w:cstheme="minorHAnsi"/>
                <w:iCs/>
                <w:szCs w:val="22"/>
              </w:rPr>
              <w:t xml:space="preserve"> 3. He has extensive experience studying large repositories of routinely collected electronic health records data and </w:t>
            </w:r>
            <w:r w:rsidR="00046164">
              <w:rPr>
                <w:rFonts w:asciiTheme="minorHAnsi" w:hAnsiTheme="minorHAnsi" w:cstheme="minorHAnsi"/>
                <w:iCs/>
                <w:szCs w:val="22"/>
              </w:rPr>
              <w:t>is e</w:t>
            </w:r>
            <w:r w:rsidRPr="004116FA">
              <w:rPr>
                <w:rFonts w:asciiTheme="minorHAnsi" w:hAnsiTheme="minorHAnsi" w:cstheme="minorHAnsi"/>
                <w:iCs/>
                <w:szCs w:val="22"/>
              </w:rPr>
              <w:t>xploring the applications of machine learning to better understand the epidemiology of epilepsy</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7310bc01-f1e0-4404-8f8e-578f9f6cf113 PFBsYWNlaG9sZGVyPg0KICA8QWRkSW5WZXJzaW9uPjUuNy4xLjA8L0FkZEluVmVyc2lvbj4NCiAgPElkPjczMTBiYzAxLWYxZTAtNDQwNC04ZjhlLTU3OGY5ZjZjZjExMzwvSWQ+DQogIDxFbnRyaWVzPg0KICAgIDxFbnRyeT4NCiAgICAgIDxJZD4xMWE2OThjNy0xOWU1LTQ3YTYtYTNmZS1lYWMyNjhmM2QzNDE8L0lkPg0KICAgICAgPFJlZmVyZW5jZUlkPjFjZDI5OGFmLTYzODQtNDFkZS04MDExLTk0ZjBiNDRlYzYy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Q14oCTNDk8L1RleHQ+DQogICAgPC9UZXh0VW5pdD4NCiAgPC9UZXh0VW5pdHM+DQo8L1BsYWNlaG9sZGVyPg==</w:instrText>
            </w:r>
            <w:r w:rsidRPr="001932AF">
              <w:rPr>
                <w:rFonts w:asciiTheme="minorHAnsi" w:hAnsiTheme="minorHAnsi" w:cstheme="minorHAnsi"/>
                <w:iCs/>
                <w:szCs w:val="22"/>
              </w:rPr>
              <w:fldChar w:fldCharType="separate"/>
            </w:r>
            <w:bookmarkStart w:id="89" w:name="_CTVP0017310bc01f1e044048f8e578f9f6cf113"/>
            <w:r w:rsidR="005E536F" w:rsidRPr="005E536F">
              <w:rPr>
                <w:rFonts w:asciiTheme="minorHAnsi" w:hAnsiTheme="minorHAnsi" w:cstheme="minorHAnsi"/>
                <w:iCs/>
                <w:szCs w:val="22"/>
                <w:vertAlign w:val="superscript"/>
              </w:rPr>
              <w:t>45–49</w:t>
            </w:r>
            <w:bookmarkEnd w:id="89"/>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Along with the SME partner Jordan Engbers (CEO of </w:t>
            </w:r>
            <w:proofErr w:type="spellStart"/>
            <w:r w:rsidRPr="001932AF">
              <w:rPr>
                <w:rFonts w:asciiTheme="minorHAnsi" w:hAnsiTheme="minorHAnsi" w:cstheme="minorHAnsi"/>
                <w:iCs/>
                <w:szCs w:val="22"/>
              </w:rPr>
              <w:t>Desid</w:t>
            </w:r>
            <w:proofErr w:type="spellEnd"/>
            <w:r w:rsidRPr="001932AF">
              <w:rPr>
                <w:rFonts w:asciiTheme="minorHAnsi" w:hAnsiTheme="minorHAnsi" w:cstheme="minorHAnsi"/>
                <w:iCs/>
                <w:szCs w:val="22"/>
              </w:rPr>
              <w:t xml:space="preserve"> Labs Inc.) who is an expert in data science and advanced analytics, he is creating a </w:t>
            </w:r>
            <w:r w:rsidR="00D80190">
              <w:rPr>
                <w:rFonts w:asciiTheme="minorHAnsi" w:hAnsiTheme="minorHAnsi" w:cstheme="minorHAnsi"/>
                <w:iCs/>
                <w:szCs w:val="22"/>
              </w:rPr>
              <w:t>personalised</w:t>
            </w:r>
            <w:r w:rsidRPr="001932AF">
              <w:rPr>
                <w:rFonts w:asciiTheme="minorHAnsi" w:hAnsiTheme="minorHAnsi" w:cstheme="minorHAnsi"/>
                <w:iCs/>
                <w:szCs w:val="22"/>
              </w:rPr>
              <w:t xml:space="preserve"> medicine and advanced analytics pipeline for epilepsy at the University of Calgary. </w:t>
            </w:r>
            <w:r w:rsidRPr="00523B6B">
              <w:rPr>
                <w:rFonts w:asciiTheme="minorHAnsi" w:hAnsiTheme="minorHAnsi" w:cstheme="minorHAnsi"/>
                <w:i/>
                <w:iCs/>
                <w:szCs w:val="22"/>
              </w:rPr>
              <w:t>Partner 2</w:t>
            </w:r>
            <w:r w:rsidRPr="004116FA">
              <w:rPr>
                <w:rFonts w:asciiTheme="minorHAnsi" w:hAnsiTheme="minorHAnsi" w:cstheme="minorHAnsi"/>
                <w:iCs/>
                <w:szCs w:val="22"/>
              </w:rPr>
              <w:t xml:space="preserve"> will also provide the infrastructure for combining the different data modalities of all partners</w:t>
            </w:r>
            <w:r w:rsidR="00046164">
              <w:rPr>
                <w:rFonts w:asciiTheme="minorHAnsi" w:hAnsiTheme="minorHAnsi" w:cstheme="minorHAnsi"/>
                <w:iCs/>
                <w:szCs w:val="22"/>
              </w:rPr>
              <w:t xml:space="preserve"> with strong </w:t>
            </w:r>
            <w:r w:rsidR="00046164" w:rsidRPr="004112F8">
              <w:rPr>
                <w:rFonts w:asciiTheme="minorHAnsi" w:hAnsiTheme="minorHAnsi" w:cstheme="minorHAnsi"/>
                <w:iCs/>
                <w:szCs w:val="22"/>
              </w:rPr>
              <w:t>bio-informatics support through the Clinical Research Unit</w:t>
            </w:r>
            <w:r w:rsidRPr="004116FA">
              <w:rPr>
                <w:rFonts w:asciiTheme="minorHAnsi" w:hAnsiTheme="minorHAnsi" w:cstheme="minorHAnsi"/>
                <w:iCs/>
                <w:szCs w:val="22"/>
              </w:rPr>
              <w:t>. The already existing database of the Comprehensive Epilepsy Program in Calgary</w:t>
            </w:r>
            <w:r w:rsidR="00046164">
              <w:rPr>
                <w:rFonts w:asciiTheme="minorHAnsi" w:hAnsiTheme="minorHAnsi" w:cstheme="minorHAnsi"/>
                <w:iCs/>
                <w:szCs w:val="22"/>
              </w:rPr>
              <w:t xml:space="preserve"> </w:t>
            </w:r>
            <w:r w:rsidRPr="004116FA">
              <w:rPr>
                <w:rFonts w:asciiTheme="minorHAnsi" w:hAnsiTheme="minorHAnsi" w:cstheme="minorHAnsi"/>
                <w:iCs/>
                <w:szCs w:val="22"/>
              </w:rPr>
              <w:t>includ</w:t>
            </w:r>
            <w:r w:rsidR="00046164">
              <w:rPr>
                <w:rFonts w:asciiTheme="minorHAnsi" w:hAnsiTheme="minorHAnsi" w:cstheme="minorHAnsi"/>
                <w:iCs/>
                <w:szCs w:val="22"/>
              </w:rPr>
              <w:t>ing</w:t>
            </w:r>
            <w:r w:rsidRPr="004116FA">
              <w:rPr>
                <w:rFonts w:asciiTheme="minorHAnsi" w:hAnsiTheme="minorHAnsi" w:cstheme="minorHAnsi"/>
                <w:iCs/>
                <w:szCs w:val="22"/>
              </w:rPr>
              <w:t xml:space="preserve"> drug dosage and seizure frequency at all clinical visits for almost 6000 patients will allow the identification and targeted recruitment of patients for </w:t>
            </w:r>
            <w:r w:rsidR="00046164">
              <w:rPr>
                <w:rFonts w:asciiTheme="minorHAnsi" w:hAnsiTheme="minorHAnsi" w:cstheme="minorHAnsi"/>
                <w:iCs/>
                <w:szCs w:val="22"/>
              </w:rPr>
              <w:t>WP</w:t>
            </w:r>
            <w:r w:rsidRPr="004116FA">
              <w:rPr>
                <w:rFonts w:asciiTheme="minorHAnsi" w:hAnsiTheme="minorHAnsi" w:cstheme="minorHAnsi"/>
                <w:iCs/>
                <w:szCs w:val="22"/>
              </w:rPr>
              <w:t xml:space="preserve"> 4. </w:t>
            </w:r>
            <w:r w:rsidRPr="004116FA">
              <w:rPr>
                <w:rFonts w:asciiTheme="minorHAnsi" w:hAnsiTheme="minorHAnsi" w:cstheme="minorHAnsi"/>
                <w:i/>
                <w:iCs/>
                <w:szCs w:val="22"/>
              </w:rPr>
              <w:t xml:space="preserve">Partner 5 </w:t>
            </w:r>
            <w:r w:rsidRPr="004116FA">
              <w:rPr>
                <w:rFonts w:asciiTheme="minorHAnsi" w:hAnsiTheme="minorHAnsi" w:cstheme="minorHAnsi"/>
                <w:iCs/>
                <w:szCs w:val="22"/>
              </w:rPr>
              <w:t xml:space="preserve">is a clinical </w:t>
            </w:r>
            <w:proofErr w:type="spellStart"/>
            <w:r w:rsidRPr="004116FA">
              <w:rPr>
                <w:rFonts w:asciiTheme="minorHAnsi" w:hAnsiTheme="minorHAnsi" w:cstheme="minorHAnsi"/>
                <w:iCs/>
                <w:szCs w:val="22"/>
              </w:rPr>
              <w:t>epileptologist</w:t>
            </w:r>
            <w:proofErr w:type="spellEnd"/>
            <w:r w:rsidRPr="004116FA">
              <w:rPr>
                <w:rFonts w:asciiTheme="minorHAnsi" w:hAnsiTheme="minorHAnsi" w:cstheme="minorHAnsi"/>
                <w:iCs/>
                <w:szCs w:val="22"/>
              </w:rPr>
              <w:t xml:space="preserve"> with an outstanding track record in clinical epilepsy resea</w:t>
            </w:r>
            <w:r w:rsidRPr="004E703A">
              <w:rPr>
                <w:rFonts w:asciiTheme="minorHAnsi" w:hAnsiTheme="minorHAnsi" w:cstheme="minorHAnsi"/>
                <w:iCs/>
                <w:szCs w:val="22"/>
              </w:rPr>
              <w:t xml:space="preserve">rch and a strong background in biomarker research, for which she holds a high-volume grant by the </w:t>
            </w:r>
            <w:proofErr w:type="spellStart"/>
            <w:r w:rsidRPr="00547EF2">
              <w:rPr>
                <w:rFonts w:asciiTheme="minorHAnsi" w:hAnsiTheme="minorHAnsi" w:cstheme="minorHAnsi"/>
                <w:iCs/>
                <w:szCs w:val="22"/>
              </w:rPr>
              <w:t>Saastamoinen</w:t>
            </w:r>
            <w:proofErr w:type="spellEnd"/>
            <w:r w:rsidRPr="00547EF2">
              <w:rPr>
                <w:rFonts w:asciiTheme="minorHAnsi" w:hAnsiTheme="minorHAnsi" w:cstheme="minorHAnsi"/>
                <w:iCs/>
                <w:szCs w:val="22"/>
              </w:rPr>
              <w:t xml:space="preserve"> Foundation. Her expertise and the available IRB to provide raw EEG and MRI biomarker data will be instrumental for the success of this project.</w:t>
            </w:r>
            <w:r w:rsidRPr="001932AF">
              <w:rPr>
                <w:rFonts w:asciiTheme="minorHAnsi" w:hAnsiTheme="minorHAnsi" w:cstheme="minorHAnsi"/>
                <w:iCs/>
                <w:szCs w:val="22"/>
              </w:rPr>
              <w:t xml:space="preserve"> The</w:t>
            </w:r>
            <w:r w:rsidR="00F066A1">
              <w:rPr>
                <w:rFonts w:asciiTheme="minorHAnsi" w:hAnsiTheme="minorHAnsi" w:cstheme="minorHAnsi"/>
                <w:iCs/>
                <w:szCs w:val="22"/>
              </w:rPr>
              <w:t xml:space="preserve"> </w:t>
            </w:r>
            <w:r w:rsidRPr="001932AF">
              <w:rPr>
                <w:rFonts w:asciiTheme="minorHAnsi" w:hAnsiTheme="minorHAnsi" w:cstheme="minorHAnsi"/>
                <w:iCs/>
                <w:szCs w:val="22"/>
              </w:rPr>
              <w:t xml:space="preserve">strong local support by Kuopio University Hospital and University of Eastern Finland </w:t>
            </w:r>
            <w:r w:rsidR="00F066A1">
              <w:rPr>
                <w:rFonts w:asciiTheme="minorHAnsi" w:hAnsiTheme="minorHAnsi" w:cstheme="minorHAnsi"/>
                <w:iCs/>
                <w:szCs w:val="22"/>
              </w:rPr>
              <w:t xml:space="preserve">together with </w:t>
            </w:r>
            <w:r w:rsidRPr="00547EF2">
              <w:rPr>
                <w:rFonts w:asciiTheme="minorHAnsi" w:hAnsiTheme="minorHAnsi" w:cstheme="minorHAnsi"/>
                <w:i/>
                <w:iCs/>
                <w:szCs w:val="22"/>
              </w:rPr>
              <w:t>Partner 4</w:t>
            </w:r>
            <w:r w:rsidRPr="00547EF2">
              <w:rPr>
                <w:rFonts w:asciiTheme="minorHAnsi" w:hAnsiTheme="minorHAnsi" w:cstheme="minorHAnsi"/>
                <w:iCs/>
                <w:szCs w:val="22"/>
              </w:rPr>
              <w:t xml:space="preserve"> </w:t>
            </w:r>
            <w:r w:rsidR="00F066A1">
              <w:rPr>
                <w:rFonts w:asciiTheme="minorHAnsi" w:hAnsiTheme="minorHAnsi" w:cstheme="minorHAnsi"/>
                <w:iCs/>
                <w:szCs w:val="22"/>
              </w:rPr>
              <w:t xml:space="preserve">and </w:t>
            </w:r>
            <w:r w:rsidR="00F066A1" w:rsidRPr="00F066A1">
              <w:rPr>
                <w:rFonts w:asciiTheme="minorHAnsi" w:hAnsiTheme="minorHAnsi" w:cstheme="minorHAnsi"/>
                <w:i/>
                <w:iCs/>
                <w:szCs w:val="22"/>
              </w:rPr>
              <w:t>5</w:t>
            </w:r>
            <w:r w:rsidR="00F066A1">
              <w:rPr>
                <w:rFonts w:asciiTheme="minorHAnsi" w:hAnsiTheme="minorHAnsi" w:cstheme="minorHAnsi"/>
                <w:iCs/>
                <w:szCs w:val="22"/>
              </w:rPr>
              <w:t xml:space="preserve">’s </w:t>
            </w:r>
            <w:r w:rsidRPr="00547EF2">
              <w:rPr>
                <w:rFonts w:asciiTheme="minorHAnsi" w:hAnsiTheme="minorHAnsi" w:cstheme="minorHAnsi"/>
                <w:iCs/>
                <w:szCs w:val="22"/>
              </w:rPr>
              <w:t>extensive experience in planning and conduction of clinical trials together with partners from the industry</w:t>
            </w:r>
            <w:r w:rsidR="00F066A1">
              <w:rPr>
                <w:rFonts w:asciiTheme="minorHAnsi" w:hAnsiTheme="minorHAnsi" w:cstheme="minorHAnsi"/>
                <w:iCs/>
                <w:szCs w:val="22"/>
              </w:rPr>
              <w:t xml:space="preserve"> </w:t>
            </w:r>
            <w:r w:rsidRPr="00547EF2">
              <w:rPr>
                <w:rFonts w:asciiTheme="minorHAnsi" w:hAnsiTheme="minorHAnsi" w:cstheme="minorHAnsi"/>
                <w:iCs/>
                <w:szCs w:val="22"/>
              </w:rPr>
              <w:t>will</w:t>
            </w:r>
            <w:r w:rsidR="00F066A1">
              <w:rPr>
                <w:rFonts w:asciiTheme="minorHAnsi" w:hAnsiTheme="minorHAnsi" w:cstheme="minorHAnsi"/>
                <w:iCs/>
                <w:szCs w:val="22"/>
              </w:rPr>
              <w:t xml:space="preserve"> </w:t>
            </w:r>
            <w:r w:rsidRPr="00547EF2">
              <w:rPr>
                <w:rFonts w:asciiTheme="minorHAnsi" w:hAnsiTheme="minorHAnsi" w:cstheme="minorHAnsi"/>
                <w:iCs/>
                <w:szCs w:val="22"/>
              </w:rPr>
              <w:t>be helpful to set up</w:t>
            </w:r>
            <w:r w:rsidRPr="001932AF">
              <w:rPr>
                <w:rFonts w:asciiTheme="minorHAnsi" w:hAnsiTheme="minorHAnsi" w:cstheme="minorHAnsi"/>
                <w:iCs/>
                <w:szCs w:val="22"/>
              </w:rPr>
              <w:t xml:space="preserve"> the prospective multicentre </w:t>
            </w:r>
            <w:r w:rsidR="00D80190">
              <w:rPr>
                <w:rFonts w:asciiTheme="minorHAnsi" w:hAnsiTheme="minorHAnsi" w:cstheme="minorHAnsi"/>
                <w:iCs/>
                <w:szCs w:val="22"/>
              </w:rPr>
              <w:t>randomise</w:t>
            </w:r>
            <w:r w:rsidRPr="001932AF">
              <w:rPr>
                <w:rFonts w:asciiTheme="minorHAnsi" w:hAnsiTheme="minorHAnsi" w:cstheme="minorHAnsi"/>
                <w:iCs/>
                <w:szCs w:val="22"/>
              </w:rPr>
              <w:t>d controlled trial</w:t>
            </w:r>
            <w:r w:rsidRPr="004112F8">
              <w:rPr>
                <w:rFonts w:asciiTheme="minorHAnsi" w:hAnsiTheme="minorHAnsi" w:cstheme="minorHAnsi"/>
                <w:iCs/>
                <w:szCs w:val="22"/>
              </w:rPr>
              <w:t xml:space="preserve"> in cooperation with an industry partner </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beba276a-00f8-4b13-b270-0d58cc0990d1 PFBsYWNlaG9sZGVyPg0KICA8QWRkSW5WZXJzaW9uPjUuNy4xLjA8L0FkZEluVmVyc2lvbj4NCiAgPElkPmJlYmEyNzZhLTAwZjgtNGIxMy1iMjcwLTBkNThjYzA5OTBkMTwvSWQ+DQogIDxFbnRyaWVzPg0KICAgIDxFbnRyeT4NCiAgICAgIDxJZD44MDE1OWE2Mi1kMTRhLTQyNjctOGI0MC0xNmQ5ZjZkMTM5Zjk8L0lkPg0KICAgICAgPFJlZmVyZW5jZUlkPjgxOTY1ZGJhLTI0ODEtNGM5YS04Y2MxLThkMDliMDE4NTQ0Y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</w:instrText>
            </w:r>
            <w:r w:rsidRPr="001932AF">
              <w:rPr>
                <w:rFonts w:asciiTheme="minorHAnsi" w:hAnsiTheme="minorHAnsi" w:cstheme="minorHAnsi"/>
                <w:iCs/>
                <w:szCs w:val="22"/>
              </w:rPr>
              <w:fldChar w:fldCharType="separate"/>
            </w:r>
            <w:bookmarkStart w:id="90" w:name="_CTVP001beba276a00f84b13b2700d58cc0990d1"/>
            <w:r w:rsidR="005E536F" w:rsidRPr="005E536F">
              <w:rPr>
                <w:rFonts w:asciiTheme="minorHAnsi" w:hAnsiTheme="minorHAnsi" w:cstheme="minorHAnsi"/>
                <w:iCs/>
                <w:szCs w:val="22"/>
                <w:vertAlign w:val="superscript"/>
              </w:rPr>
              <w:t>13,50–52</w:t>
            </w:r>
            <w:bookmarkEnd w:id="90"/>
            <w:r w:rsidRPr="001932AF">
              <w:rPr>
                <w:rFonts w:asciiTheme="minorHAnsi" w:hAnsiTheme="minorHAnsi" w:cstheme="minorHAnsi"/>
                <w:iCs/>
                <w:szCs w:val="22"/>
              </w:rPr>
              <w:fldChar w:fldCharType="end"/>
            </w:r>
            <w:r w:rsidRPr="001932AF">
              <w:rPr>
                <w:rFonts w:asciiTheme="minorHAnsi" w:hAnsiTheme="minorHAnsi" w:cstheme="minorHAnsi"/>
                <w:iCs/>
                <w:szCs w:val="22"/>
              </w:rPr>
              <w:t>.</w:t>
            </w:r>
            <w:r w:rsidR="00F066A1" w:rsidRPr="001932AF">
              <w:rPr>
                <w:rFonts w:asciiTheme="minorHAnsi" w:hAnsiTheme="minorHAnsi" w:cstheme="minorHAnsi"/>
                <w:iCs/>
                <w:szCs w:val="22"/>
              </w:rPr>
              <w:t xml:space="preserve"> Kuopio University Hospital </w:t>
            </w:r>
            <w:r w:rsidR="00F066A1" w:rsidRPr="00547EF2">
              <w:rPr>
                <w:rFonts w:asciiTheme="minorHAnsi" w:hAnsiTheme="minorHAnsi" w:cstheme="minorHAnsi"/>
                <w:iCs/>
                <w:szCs w:val="22"/>
              </w:rPr>
              <w:t xml:space="preserve">belongs to the European Reference Network for Rare and Complex Epilepsies </w:t>
            </w:r>
            <w:proofErr w:type="spellStart"/>
            <w:r w:rsidR="00F066A1" w:rsidRPr="00547EF2">
              <w:rPr>
                <w:rFonts w:asciiTheme="minorHAnsi" w:hAnsiTheme="minorHAnsi" w:cstheme="minorHAnsi"/>
                <w:iCs/>
                <w:szCs w:val="22"/>
              </w:rPr>
              <w:t>EpiCARE</w:t>
            </w:r>
            <w:proofErr w:type="spellEnd"/>
            <w:r w:rsidR="00F066A1" w:rsidRPr="00547EF2">
              <w:rPr>
                <w:rFonts w:asciiTheme="minorHAnsi" w:hAnsiTheme="minorHAnsi" w:cstheme="minorHAnsi"/>
                <w:iCs/>
                <w:szCs w:val="22"/>
              </w:rPr>
              <w:t>.</w:t>
            </w:r>
          </w:p>
        </w:tc>
      </w:tr>
    </w:tbl>
    <w:p w14:paraId="043F37B0" w14:textId="77777777" w:rsidR="00964A04" w:rsidRPr="001932AF" w:rsidRDefault="00964A04" w:rsidP="009E5A3F">
      <w:pPr>
        <w:pStyle w:val="Default"/>
        <w:spacing w:line="276" w:lineRule="auto"/>
        <w:rPr>
          <w:rFonts w:ascii="Calibri" w:hAnsi="Calibri" w:cs="Times New Roman"/>
          <w:b/>
          <w:bCs/>
          <w:smallCaps/>
          <w:color w:val="auto"/>
          <w:kern w:val="32"/>
          <w:sz w:val="26"/>
          <w:szCs w:val="32"/>
          <w:lang w:val="en-GB" w:eastAsia="fr-FR"/>
        </w:rPr>
      </w:pPr>
    </w:p>
    <w:p w14:paraId="08481F5A" w14:textId="77777777" w:rsidR="00F63688" w:rsidRPr="001932AF" w:rsidRDefault="00F63688" w:rsidP="00FA72DD">
      <w:pPr>
        <w:pStyle w:val="Default"/>
        <w:numPr>
          <w:ilvl w:val="1"/>
          <w:numId w:val="13"/>
        </w:numPr>
        <w:spacing w:line="276" w:lineRule="auto"/>
        <w:ind w:left="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 xml:space="preserve">Potential Impact and exploitation of expected project results </w:t>
      </w:r>
      <w:r w:rsidRPr="001932AF">
        <w:rPr>
          <w:rFonts w:ascii="Calibri" w:hAnsi="Calibri" w:cs="Times New Roman"/>
          <w:b/>
          <w:bCs/>
          <w:smallCaps/>
          <w:color w:val="auto"/>
          <w:kern w:val="32"/>
          <w:sz w:val="26"/>
          <w:szCs w:val="32"/>
          <w:lang w:val="en-GB" w:eastAsia="fr-FR"/>
        </w:rPr>
        <w:br/>
        <w:t xml:space="preserve">         </w:t>
      </w:r>
      <w:proofErr w:type="gramStart"/>
      <w:r w:rsidRPr="001932AF">
        <w:rPr>
          <w:rFonts w:ascii="Calibri" w:hAnsi="Calibri" w:cs="Times New Roman"/>
          <w:b/>
          <w:bCs/>
          <w:smallCaps/>
          <w:color w:val="auto"/>
          <w:kern w:val="32"/>
          <w:sz w:val="26"/>
          <w:szCs w:val="32"/>
          <w:lang w:val="en-GB" w:eastAsia="fr-FR"/>
        </w:rPr>
        <w:t xml:space="preserve">   (</w:t>
      </w:r>
      <w:proofErr w:type="gramEnd"/>
      <w:r w:rsidRPr="001932AF">
        <w:rPr>
          <w:rFonts w:ascii="Calibri" w:hAnsi="Calibri" w:cs="Times New Roman"/>
          <w:b/>
          <w:bCs/>
          <w:smallCaps/>
          <w:color w:val="auto"/>
          <w:kern w:val="32"/>
          <w:sz w:val="26"/>
          <w:szCs w:val="32"/>
          <w:lang w:val="en-GB" w:eastAsia="fr-FR"/>
        </w:rPr>
        <w:t xml:space="preserve">max. 1 page) </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F63688" w:rsidRPr="001932AF" w14:paraId="3722BAB9" w14:textId="77777777" w:rsidTr="0058556E">
        <w:trPr>
          <w:trHeight w:val="545"/>
        </w:trPr>
        <w:tc>
          <w:tcPr>
            <w:tcW w:w="8956" w:type="dxa"/>
            <w:shd w:val="clear" w:color="auto" w:fill="auto"/>
            <w:vAlign w:val="center"/>
          </w:tcPr>
          <w:p w14:paraId="364B9B64" w14:textId="7CFDDE25" w:rsidR="00C910B3" w:rsidRPr="001932AF" w:rsidRDefault="00C910B3" w:rsidP="00B21407">
            <w:pPr>
              <w:widowControl w:val="0"/>
              <w:spacing w:before="0" w:after="120"/>
              <w:jc w:val="both"/>
              <w:rPr>
                <w:rFonts w:cs="Calibri"/>
                <w:bCs/>
                <w:szCs w:val="22"/>
              </w:rPr>
            </w:pPr>
            <w:r w:rsidRPr="001932AF">
              <w:rPr>
                <w:rFonts w:asciiTheme="minorHAnsi" w:hAnsiTheme="minorHAnsi" w:cstheme="minorHAnsi"/>
                <w:iCs/>
                <w:szCs w:val="22"/>
              </w:rPr>
              <w:t>Epilepsy affects more than 70 million people worldwide of all age groups</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6af379c3-3697-418a-8510-17e9eebb68bb 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</w:instrText>
            </w:r>
            <w:r w:rsidRPr="001932AF">
              <w:rPr>
                <w:rFonts w:asciiTheme="minorHAnsi" w:hAnsiTheme="minorHAnsi" w:cstheme="minorHAnsi"/>
                <w:iCs/>
                <w:szCs w:val="22"/>
              </w:rPr>
              <w:fldChar w:fldCharType="separate"/>
            </w:r>
            <w:bookmarkStart w:id="91" w:name="_CTVP0016af379c33697418a851017e9eebb68bb"/>
            <w:r w:rsidR="005E536F" w:rsidRPr="005E536F">
              <w:rPr>
                <w:rFonts w:asciiTheme="minorHAnsi" w:hAnsiTheme="minorHAnsi" w:cstheme="minorHAnsi"/>
                <w:iCs/>
                <w:szCs w:val="22"/>
                <w:vertAlign w:val="superscript"/>
              </w:rPr>
              <w:t>1</w:t>
            </w:r>
            <w:bookmarkEnd w:id="91"/>
            <w:r w:rsidRPr="001932AF">
              <w:rPr>
                <w:rFonts w:asciiTheme="minorHAnsi" w:hAnsiTheme="minorHAnsi" w:cstheme="minorHAnsi"/>
                <w:iCs/>
                <w:szCs w:val="22"/>
              </w:rPr>
              <w:fldChar w:fldCharType="end"/>
            </w:r>
            <w:r w:rsidRPr="001932AF">
              <w:rPr>
                <w:rFonts w:asciiTheme="minorHAnsi" w:hAnsiTheme="minorHAnsi" w:cstheme="minorHAnsi"/>
                <w:iCs/>
                <w:szCs w:val="22"/>
              </w:rPr>
              <w:t xml:space="preserve"> and is</w:t>
            </w:r>
            <w:r w:rsidRPr="004112F8">
              <w:rPr>
                <w:rFonts w:asciiTheme="minorHAnsi" w:hAnsiTheme="minorHAnsi" w:cstheme="minorHAnsi"/>
                <w:iCs/>
                <w:szCs w:val="22"/>
              </w:rPr>
              <w:t xml:space="preserve"> </w:t>
            </w:r>
            <w:r w:rsidRPr="004112F8">
              <w:rPr>
                <w:rFonts w:cs="Calibri"/>
                <w:bCs/>
                <w:szCs w:val="22"/>
              </w:rPr>
              <w:t>one of the most frequent chronic neurological disorders. Recurrent seizures are a major cause of reduced quality of life due to injuries, death, social stigma as well as vocational and driving restrictions. Ant</w:t>
            </w:r>
            <w:r w:rsidRPr="00523B6B">
              <w:rPr>
                <w:rFonts w:cs="Calibri"/>
                <w:bCs/>
                <w:szCs w:val="22"/>
              </w:rPr>
              <w:t xml:space="preserve">iepileptic drugs are the primary therapy for epilepsy. They </w:t>
            </w:r>
            <w:r w:rsidR="00B21407" w:rsidRPr="004116FA">
              <w:rPr>
                <w:rFonts w:cs="Calibri"/>
                <w:bCs/>
                <w:szCs w:val="22"/>
              </w:rPr>
              <w:t xml:space="preserve">operate </w:t>
            </w:r>
            <w:r w:rsidRPr="004116FA">
              <w:rPr>
                <w:rFonts w:cs="Calibri"/>
                <w:bCs/>
                <w:szCs w:val="22"/>
              </w:rPr>
              <w:t>b</w:t>
            </w:r>
            <w:r w:rsidR="00B21407" w:rsidRPr="004116FA">
              <w:rPr>
                <w:rFonts w:cs="Calibri"/>
                <w:bCs/>
                <w:szCs w:val="22"/>
              </w:rPr>
              <w:t>y</w:t>
            </w:r>
            <w:r w:rsidRPr="004116FA">
              <w:rPr>
                <w:rFonts w:cs="Calibri"/>
                <w:bCs/>
                <w:szCs w:val="22"/>
              </w:rPr>
              <w:t xml:space="preserve"> reducing the likelihood of seizure </w:t>
            </w:r>
            <w:r w:rsidR="00963EC1" w:rsidRPr="004116FA">
              <w:rPr>
                <w:rFonts w:cs="Calibri"/>
                <w:bCs/>
                <w:szCs w:val="22"/>
              </w:rPr>
              <w:t>occurrence,</w:t>
            </w:r>
            <w:r w:rsidRPr="004116FA">
              <w:rPr>
                <w:rFonts w:cs="Calibri"/>
                <w:bCs/>
                <w:szCs w:val="22"/>
              </w:rPr>
              <w:t xml:space="preserve"> but their effect</w:t>
            </w:r>
            <w:r w:rsidR="00E4424B" w:rsidRPr="004116FA">
              <w:rPr>
                <w:rFonts w:cs="Calibri"/>
                <w:bCs/>
                <w:szCs w:val="22"/>
              </w:rPr>
              <w:t>s</w:t>
            </w:r>
            <w:r w:rsidRPr="004116FA">
              <w:rPr>
                <w:rFonts w:cs="Calibri"/>
                <w:bCs/>
                <w:szCs w:val="22"/>
              </w:rPr>
              <w:t xml:space="preserve"> show considerable interindividual variation. As the effect of an antiepileptic drug can currently not be predicted in an individual patient, selection of an antiepileptic drug is </w:t>
            </w:r>
            <w:r w:rsidR="00F36803" w:rsidRPr="004E703A">
              <w:rPr>
                <w:rFonts w:cs="Calibri"/>
                <w:bCs/>
                <w:szCs w:val="22"/>
              </w:rPr>
              <w:t xml:space="preserve">presently </w:t>
            </w:r>
            <w:r w:rsidRPr="004E703A">
              <w:rPr>
                <w:rFonts w:cs="Calibri"/>
                <w:bCs/>
                <w:szCs w:val="22"/>
              </w:rPr>
              <w:t>base</w:t>
            </w:r>
            <w:r w:rsidR="00221349" w:rsidRPr="004E703A">
              <w:rPr>
                <w:rFonts w:cs="Calibri"/>
                <w:bCs/>
                <w:szCs w:val="22"/>
              </w:rPr>
              <w:t>d</w:t>
            </w:r>
            <w:r w:rsidRPr="004E703A">
              <w:rPr>
                <w:rFonts w:cs="Calibri"/>
                <w:bCs/>
                <w:szCs w:val="22"/>
              </w:rPr>
              <w:t xml:space="preserve"> on trial and error. This results in a reduced chance of seizure freedom. Currently, less than 50% of patients become seizure free with their first antiepileptic drug</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4344b81d-8d98-4a46-b520-2ea766375236 PFBsYWNlaG9sZGVyPg0KICA8QWRkSW5WZXJzaW9uPjUuNy4xLjA8L0FkZEluVmVyc2lvbj4NCiAgPElkPjQzNDRiODFkLThkOTgtNGE0Ni1iNTIwLTJlYTc2NjM3NTIzNjwvSWQ+DQogIDxFbnRyaWVzPg0KICAgIDxFbnRyeT4NCiAgICAgIDxJZD5lNzBjYzY3ZS01NGQ4LTRiZWQtYjBlYi01ZDQ0ZDVlYWYwNjM8L0lkPg0KICAgICAgPFJlZmVyZW5jZUlkPjJkODRmZmQ3LTNjNjAtNDhjOC04N2M2LTQzYzQ2MjIyMmMxN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MjI8L1RleHQ+DQogICAgPC9UZXh0VW5pdD4NCiAgPC9UZXh0VW5pdHM+DQo8L1BsYWNlaG9sZGVyPg==</w:instrText>
            </w:r>
            <w:r w:rsidRPr="001932AF">
              <w:rPr>
                <w:rFonts w:asciiTheme="minorHAnsi" w:hAnsiTheme="minorHAnsi" w:cstheme="minorHAnsi"/>
                <w:iCs/>
                <w:szCs w:val="22"/>
              </w:rPr>
              <w:fldChar w:fldCharType="separate"/>
            </w:r>
            <w:bookmarkStart w:id="92" w:name="_CTVP0014344b81d8d984a46b5202ea766375236"/>
            <w:r w:rsidR="005E536F" w:rsidRPr="005E536F">
              <w:rPr>
                <w:rFonts w:asciiTheme="minorHAnsi" w:hAnsiTheme="minorHAnsi" w:cstheme="minorHAnsi"/>
                <w:iCs/>
                <w:szCs w:val="22"/>
                <w:vertAlign w:val="superscript"/>
              </w:rPr>
              <w:t>22</w:t>
            </w:r>
            <w:bookmarkEnd w:id="92"/>
            <w:r w:rsidRPr="001932AF">
              <w:rPr>
                <w:rFonts w:asciiTheme="minorHAnsi" w:hAnsiTheme="minorHAnsi" w:cstheme="minorHAnsi"/>
                <w:iCs/>
                <w:szCs w:val="22"/>
              </w:rPr>
              <w:fldChar w:fldCharType="end"/>
            </w:r>
            <w:r w:rsidRPr="001932AF">
              <w:rPr>
                <w:rFonts w:cs="Calibri"/>
                <w:bCs/>
                <w:szCs w:val="22"/>
              </w:rPr>
              <w:t xml:space="preserve">. </w:t>
            </w:r>
          </w:p>
          <w:p w14:paraId="0D952180" w14:textId="4B1B6FEA" w:rsidR="00F36803" w:rsidRPr="00E468A8" w:rsidRDefault="00221349" w:rsidP="00B21407">
            <w:pPr>
              <w:widowControl w:val="0"/>
              <w:spacing w:before="0" w:after="120"/>
              <w:jc w:val="both"/>
              <w:rPr>
                <w:rFonts w:asciiTheme="minorHAnsi" w:hAnsiTheme="minorHAnsi" w:cstheme="minorHAnsi"/>
                <w:iCs/>
                <w:szCs w:val="22"/>
              </w:rPr>
            </w:pPr>
            <w:r w:rsidRPr="004112F8">
              <w:rPr>
                <w:rFonts w:cs="Calibri"/>
                <w:bCs/>
                <w:szCs w:val="22"/>
              </w:rPr>
              <w:t>Our strategy to combine</w:t>
            </w:r>
            <w:r w:rsidRPr="004112F8">
              <w:rPr>
                <w:rFonts w:asciiTheme="minorHAnsi" w:hAnsiTheme="minorHAnsi" w:cstheme="minorHAnsi"/>
                <w:iCs/>
                <w:szCs w:val="22"/>
              </w:rPr>
              <w:t xml:space="preserve"> clinical, cellular, genetic, bioinformatic and ICT </w:t>
            </w:r>
            <w:r w:rsidRPr="00523B6B">
              <w:rPr>
                <w:rFonts w:asciiTheme="minorHAnsi" w:hAnsiTheme="minorHAnsi" w:cstheme="minorHAnsi"/>
                <w:iCs/>
                <w:szCs w:val="22"/>
              </w:rPr>
              <w:t xml:space="preserve">research </w:t>
            </w:r>
            <w:r w:rsidR="00B25379" w:rsidRPr="004116FA">
              <w:rPr>
                <w:rFonts w:asciiTheme="minorHAnsi" w:hAnsiTheme="minorHAnsi" w:cstheme="minorHAnsi"/>
                <w:iCs/>
                <w:szCs w:val="22"/>
              </w:rPr>
              <w:t xml:space="preserve">for a big data analysis </w:t>
            </w:r>
            <w:r w:rsidRPr="004116FA">
              <w:rPr>
                <w:rFonts w:asciiTheme="minorHAnsi" w:hAnsiTheme="minorHAnsi" w:cstheme="minorHAnsi"/>
                <w:iCs/>
                <w:szCs w:val="22"/>
              </w:rPr>
              <w:t xml:space="preserve">to develop a decision-support tool will </w:t>
            </w:r>
            <w:r w:rsidR="00D8418C">
              <w:rPr>
                <w:rFonts w:asciiTheme="minorHAnsi" w:hAnsiTheme="minorHAnsi" w:cstheme="minorHAnsi"/>
                <w:iCs/>
                <w:szCs w:val="22"/>
              </w:rPr>
              <w:t>revolutionise</w:t>
            </w:r>
            <w:r w:rsidRPr="004116FA">
              <w:rPr>
                <w:rFonts w:asciiTheme="minorHAnsi" w:hAnsiTheme="minorHAnsi" w:cstheme="minorHAnsi"/>
                <w:iCs/>
                <w:szCs w:val="22"/>
              </w:rPr>
              <w:t xml:space="preserve"> epilepsy treatment. Physicians will be able to inform their patients about the </w:t>
            </w:r>
            <w:r w:rsidR="00F36803" w:rsidRPr="004E703A">
              <w:rPr>
                <w:rFonts w:asciiTheme="minorHAnsi" w:hAnsiTheme="minorHAnsi" w:cstheme="minorHAnsi"/>
                <w:iCs/>
                <w:szCs w:val="22"/>
              </w:rPr>
              <w:t xml:space="preserve">likelihood to become seizure free with the different drugs. Consequently, patients </w:t>
            </w:r>
            <w:r w:rsidR="00B25379" w:rsidRPr="004E703A">
              <w:rPr>
                <w:rFonts w:asciiTheme="minorHAnsi" w:hAnsiTheme="minorHAnsi" w:cstheme="minorHAnsi"/>
                <w:iCs/>
                <w:szCs w:val="22"/>
              </w:rPr>
              <w:t>can</w:t>
            </w:r>
            <w:r w:rsidR="00F36803" w:rsidRPr="004E703A">
              <w:rPr>
                <w:rFonts w:asciiTheme="minorHAnsi" w:hAnsiTheme="minorHAnsi" w:cstheme="minorHAnsi"/>
                <w:iCs/>
                <w:szCs w:val="22"/>
              </w:rPr>
              <w:t xml:space="preserve"> make an informed decision which antiepileptic drug they would like to </w:t>
            </w:r>
            <w:r w:rsidR="0025742D" w:rsidRPr="004E703A">
              <w:rPr>
                <w:rFonts w:asciiTheme="minorHAnsi" w:hAnsiTheme="minorHAnsi" w:cstheme="minorHAnsi"/>
                <w:iCs/>
                <w:szCs w:val="22"/>
              </w:rPr>
              <w:t>start</w:t>
            </w:r>
            <w:r w:rsidR="00F36803" w:rsidRPr="004E703A">
              <w:rPr>
                <w:rFonts w:asciiTheme="minorHAnsi" w:hAnsiTheme="minorHAnsi" w:cstheme="minorHAnsi"/>
                <w:iCs/>
                <w:szCs w:val="22"/>
              </w:rPr>
              <w:t>.</w:t>
            </w:r>
            <w:r w:rsidR="007B1FE4" w:rsidRPr="004E703A">
              <w:rPr>
                <w:rFonts w:asciiTheme="minorHAnsi" w:hAnsiTheme="minorHAnsi" w:cstheme="minorHAnsi"/>
                <w:iCs/>
                <w:szCs w:val="22"/>
              </w:rPr>
              <w:t xml:space="preserve"> Avoiding the trial and error approach</w:t>
            </w:r>
            <w:r w:rsidR="00E4424B" w:rsidRPr="004E703A">
              <w:rPr>
                <w:rFonts w:asciiTheme="minorHAnsi" w:hAnsiTheme="minorHAnsi" w:cstheme="minorHAnsi"/>
                <w:iCs/>
                <w:szCs w:val="22"/>
              </w:rPr>
              <w:t>,</w:t>
            </w:r>
            <w:r w:rsidR="007B1FE4" w:rsidRPr="004E703A">
              <w:rPr>
                <w:rFonts w:asciiTheme="minorHAnsi" w:hAnsiTheme="minorHAnsi" w:cstheme="minorHAnsi"/>
                <w:iCs/>
                <w:szCs w:val="22"/>
              </w:rPr>
              <w:t xml:space="preserve"> the time until seizure freedom is reached will be considerably shortened</w:t>
            </w:r>
            <w:r w:rsidR="00E4424B" w:rsidRPr="004E703A">
              <w:rPr>
                <w:rFonts w:asciiTheme="minorHAnsi" w:hAnsiTheme="minorHAnsi" w:cstheme="minorHAnsi"/>
                <w:iCs/>
                <w:szCs w:val="22"/>
              </w:rPr>
              <w:t xml:space="preserve"> resulting in </w:t>
            </w:r>
            <w:r w:rsidR="007B1FE4" w:rsidRPr="00FD2BE6">
              <w:rPr>
                <w:rFonts w:asciiTheme="minorHAnsi" w:hAnsiTheme="minorHAnsi" w:cstheme="minorHAnsi"/>
                <w:iCs/>
                <w:szCs w:val="22"/>
              </w:rPr>
              <w:t>increas</w:t>
            </w:r>
            <w:r w:rsidR="00E4424B" w:rsidRPr="00FD2BE6">
              <w:rPr>
                <w:rFonts w:asciiTheme="minorHAnsi" w:hAnsiTheme="minorHAnsi" w:cstheme="minorHAnsi"/>
                <w:iCs/>
                <w:szCs w:val="22"/>
              </w:rPr>
              <w:t>ed</w:t>
            </w:r>
            <w:r w:rsidR="007B1FE4" w:rsidRPr="00FD2BE6">
              <w:rPr>
                <w:rFonts w:asciiTheme="minorHAnsi" w:hAnsiTheme="minorHAnsi" w:cstheme="minorHAnsi"/>
                <w:iCs/>
                <w:szCs w:val="22"/>
              </w:rPr>
              <w:t xml:space="preserve"> quality of life of the patients </w:t>
            </w:r>
            <w:r w:rsidR="009B5833" w:rsidRPr="00FD2BE6">
              <w:rPr>
                <w:rFonts w:asciiTheme="minorHAnsi" w:hAnsiTheme="minorHAnsi" w:cstheme="minorHAnsi"/>
                <w:iCs/>
                <w:szCs w:val="22"/>
              </w:rPr>
              <w:t>and decreas</w:t>
            </w:r>
            <w:r w:rsidR="00E4424B" w:rsidRPr="00AF4CCB">
              <w:rPr>
                <w:rFonts w:asciiTheme="minorHAnsi" w:hAnsiTheme="minorHAnsi" w:cstheme="minorHAnsi"/>
                <w:iCs/>
                <w:szCs w:val="22"/>
              </w:rPr>
              <w:t>ed</w:t>
            </w:r>
            <w:r w:rsidR="007B1FE4" w:rsidRPr="00AF4CCB">
              <w:rPr>
                <w:rFonts w:asciiTheme="minorHAnsi" w:hAnsiTheme="minorHAnsi" w:cstheme="minorHAnsi"/>
                <w:iCs/>
                <w:szCs w:val="22"/>
              </w:rPr>
              <w:t xml:space="preserve"> costs for health care providers and society.</w:t>
            </w:r>
            <w:r w:rsidR="00B21407" w:rsidRPr="00E468A8">
              <w:rPr>
                <w:rFonts w:asciiTheme="minorHAnsi" w:hAnsiTheme="minorHAnsi" w:cstheme="minorHAnsi"/>
                <w:iCs/>
                <w:szCs w:val="22"/>
              </w:rPr>
              <w:t xml:space="preserve"> </w:t>
            </w:r>
          </w:p>
          <w:p w14:paraId="2D32DAA2" w14:textId="5A2429AF" w:rsidR="009B5833" w:rsidRPr="00767145" w:rsidRDefault="009B5833" w:rsidP="00B21407">
            <w:pPr>
              <w:widowControl w:val="0"/>
              <w:spacing w:before="0" w:after="120"/>
              <w:jc w:val="both"/>
              <w:rPr>
                <w:rFonts w:cs="Calibri"/>
                <w:szCs w:val="22"/>
              </w:rPr>
            </w:pPr>
            <w:r w:rsidRPr="00E468A8">
              <w:rPr>
                <w:rFonts w:asciiTheme="minorHAnsi" w:hAnsiTheme="minorHAnsi" w:cstheme="minorHAnsi"/>
                <w:iCs/>
                <w:szCs w:val="22"/>
              </w:rPr>
              <w:t xml:space="preserve">We expect a strong industry interest in our decision-support tool if intellectual property rights are appropriately protected. We will, therefore, </w:t>
            </w:r>
            <w:r w:rsidR="00D8418C">
              <w:rPr>
                <w:rFonts w:cs="Calibri"/>
                <w:szCs w:val="22"/>
              </w:rPr>
              <w:t>prioritise</w:t>
            </w:r>
            <w:r w:rsidRPr="00E468A8">
              <w:rPr>
                <w:rFonts w:cs="Calibri"/>
                <w:szCs w:val="22"/>
              </w:rPr>
              <w:t xml:space="preserve"> patenting of the developed approaches</w:t>
            </w:r>
            <w:r w:rsidR="00E4424B" w:rsidRPr="00E468A8">
              <w:rPr>
                <w:rFonts w:cs="Calibri"/>
                <w:szCs w:val="22"/>
              </w:rPr>
              <w:t xml:space="preserve">. Industry support will be paramount for establishing the decision-support tool in clinical practice to perform a </w:t>
            </w:r>
            <w:r w:rsidR="00D80190">
              <w:rPr>
                <w:rFonts w:cs="Calibri"/>
                <w:szCs w:val="22"/>
              </w:rPr>
              <w:t>randomise</w:t>
            </w:r>
            <w:r w:rsidR="00E4424B" w:rsidRPr="00E468A8">
              <w:rPr>
                <w:rFonts w:cs="Calibri"/>
                <w:szCs w:val="22"/>
              </w:rPr>
              <w:t xml:space="preserve">d controlled follow-up study and provide the required infrastructure for </w:t>
            </w:r>
            <w:r w:rsidR="00B21407" w:rsidRPr="00E468A8">
              <w:rPr>
                <w:rFonts w:cs="Calibri"/>
                <w:szCs w:val="22"/>
              </w:rPr>
              <w:t xml:space="preserve">rapid </w:t>
            </w:r>
            <w:r w:rsidR="00E4424B" w:rsidRPr="00767145">
              <w:rPr>
                <w:rFonts w:cs="Calibri"/>
                <w:szCs w:val="22"/>
              </w:rPr>
              <w:t>genetic analysis once epilepsy has been diagnosed.</w:t>
            </w:r>
          </w:p>
          <w:p w14:paraId="12FA35FF" w14:textId="20A6700F" w:rsidR="00E4424B" w:rsidRPr="001932AF" w:rsidRDefault="00E4424B" w:rsidP="00B21407">
            <w:pPr>
              <w:widowControl w:val="0"/>
              <w:spacing w:before="0" w:after="120"/>
              <w:jc w:val="both"/>
              <w:rPr>
                <w:rFonts w:asciiTheme="minorHAnsi" w:hAnsiTheme="minorHAnsi" w:cstheme="minorHAnsi"/>
                <w:iCs/>
                <w:szCs w:val="22"/>
              </w:rPr>
            </w:pPr>
            <w:r w:rsidRPr="00767145">
              <w:rPr>
                <w:rFonts w:cs="Calibri"/>
                <w:szCs w:val="22"/>
              </w:rPr>
              <w:t xml:space="preserve">In this proposal, we focus on predicting the efficacy of four common antiepileptic drugs to show </w:t>
            </w:r>
            <w:r w:rsidR="00C53C2F" w:rsidRPr="001932AF">
              <w:rPr>
                <w:rFonts w:cs="Calibri"/>
                <w:szCs w:val="22"/>
              </w:rPr>
              <w:t xml:space="preserve">the </w:t>
            </w:r>
            <w:r w:rsidRPr="001932AF">
              <w:rPr>
                <w:rFonts w:cs="Calibri"/>
                <w:szCs w:val="22"/>
              </w:rPr>
              <w:t>feasibility</w:t>
            </w:r>
            <w:r w:rsidR="00C53C2F" w:rsidRPr="001932AF">
              <w:rPr>
                <w:rFonts w:cs="Calibri"/>
                <w:szCs w:val="22"/>
              </w:rPr>
              <w:t xml:space="preserve"> of our approach</w:t>
            </w:r>
            <w:r w:rsidRPr="001932AF">
              <w:rPr>
                <w:rFonts w:cs="Calibri"/>
                <w:szCs w:val="22"/>
              </w:rPr>
              <w:t xml:space="preserve">. Once proven successful, our </w:t>
            </w:r>
            <w:r w:rsidR="00B21407" w:rsidRPr="001932AF">
              <w:rPr>
                <w:rFonts w:cs="Calibri"/>
                <w:szCs w:val="22"/>
              </w:rPr>
              <w:t xml:space="preserve">model can be expanded to include </w:t>
            </w:r>
            <w:r w:rsidRPr="001932AF">
              <w:rPr>
                <w:rFonts w:cs="Calibri"/>
                <w:szCs w:val="22"/>
              </w:rPr>
              <w:t xml:space="preserve">other antiepileptic drugs </w:t>
            </w:r>
            <w:proofErr w:type="gramStart"/>
            <w:r w:rsidR="00C53C2F" w:rsidRPr="001932AF">
              <w:rPr>
                <w:rFonts w:cs="Calibri"/>
                <w:szCs w:val="22"/>
              </w:rPr>
              <w:t>and also</w:t>
            </w:r>
            <w:proofErr w:type="gramEnd"/>
            <w:r w:rsidRPr="001932AF">
              <w:rPr>
                <w:rFonts w:cs="Calibri"/>
                <w:szCs w:val="22"/>
              </w:rPr>
              <w:t xml:space="preserve"> side-effects. </w:t>
            </w:r>
            <w:r w:rsidR="00B21407" w:rsidRPr="001932AF">
              <w:rPr>
                <w:rFonts w:cs="Calibri"/>
                <w:szCs w:val="22"/>
              </w:rPr>
              <w:t>Furthermore, o</w:t>
            </w:r>
            <w:r w:rsidRPr="001932AF">
              <w:rPr>
                <w:rFonts w:cs="Calibri"/>
                <w:szCs w:val="22"/>
              </w:rPr>
              <w:t>ur strategy c</w:t>
            </w:r>
            <w:r w:rsidR="00C53C2F" w:rsidRPr="001932AF">
              <w:rPr>
                <w:rFonts w:cs="Calibri"/>
                <w:szCs w:val="22"/>
              </w:rPr>
              <w:t>an be applied to other diseases</w:t>
            </w:r>
            <w:r w:rsidR="00B21407" w:rsidRPr="001932AF">
              <w:rPr>
                <w:rFonts w:cs="Calibri"/>
                <w:szCs w:val="22"/>
              </w:rPr>
              <w:t xml:space="preserve"> facing similar issues as epilepsy. One example are psychiatric diseases where </w:t>
            </w:r>
            <w:proofErr w:type="gramStart"/>
            <w:r w:rsidR="00B21407" w:rsidRPr="001932AF">
              <w:rPr>
                <w:rFonts w:cs="Calibri"/>
                <w:szCs w:val="22"/>
              </w:rPr>
              <w:t>a large number of</w:t>
            </w:r>
            <w:proofErr w:type="gramEnd"/>
            <w:r w:rsidR="00B21407" w:rsidRPr="001932AF">
              <w:rPr>
                <w:rFonts w:cs="Calibri"/>
                <w:szCs w:val="22"/>
              </w:rPr>
              <w:t xml:space="preserve"> antipsychotic and antidepressant drugs exist although, similarly to epilepsy, their effect in the individual patient cannot be predicted</w:t>
            </w:r>
            <w:r w:rsidR="00C53C2F" w:rsidRPr="001932AF">
              <w:rPr>
                <w:rFonts w:cs="Calibri"/>
                <w:szCs w:val="22"/>
              </w:rPr>
              <w:t xml:space="preserve">. Hence, there is a </w:t>
            </w:r>
            <w:r w:rsidR="00B21407" w:rsidRPr="001932AF">
              <w:rPr>
                <w:rFonts w:cs="Calibri"/>
                <w:szCs w:val="22"/>
              </w:rPr>
              <w:t xml:space="preserve">strong prospect of broad applicability of our concept in health care. </w:t>
            </w:r>
            <w:r w:rsidR="0003260C" w:rsidRPr="001932AF">
              <w:rPr>
                <w:rFonts w:cs="Calibri"/>
                <w:szCs w:val="22"/>
              </w:rPr>
              <w:t>T</w:t>
            </w:r>
            <w:r w:rsidR="00B21407" w:rsidRPr="001932AF">
              <w:rPr>
                <w:rFonts w:cs="Calibri"/>
                <w:szCs w:val="22"/>
              </w:rPr>
              <w:t xml:space="preserve">he clear </w:t>
            </w:r>
            <w:r w:rsidR="0003260C" w:rsidRPr="001932AF">
              <w:rPr>
                <w:rFonts w:cs="Calibri"/>
                <w:szCs w:val="22"/>
              </w:rPr>
              <w:t xml:space="preserve">outcome measure (number of epileptic seizures) sets epilepsy apart from other neuropsychiatric diseases. Therefore, epilepsy will serve as a model disease for implementing </w:t>
            </w:r>
            <w:r w:rsidR="00547EF2">
              <w:rPr>
                <w:rFonts w:cs="Calibri"/>
                <w:szCs w:val="22"/>
              </w:rPr>
              <w:t>personalised</w:t>
            </w:r>
            <w:r w:rsidR="0003260C" w:rsidRPr="001932AF">
              <w:rPr>
                <w:rFonts w:cs="Calibri"/>
                <w:szCs w:val="22"/>
              </w:rPr>
              <w:t xml:space="preserve"> medicine and provide the required evidence for future studies in other diseases.</w:t>
            </w:r>
          </w:p>
          <w:p w14:paraId="23F63382" w14:textId="77777777" w:rsidR="00F63688" w:rsidRPr="00523B6B" w:rsidRDefault="00BE5F8D" w:rsidP="00BE5F8D">
            <w:pPr>
              <w:widowControl w:val="0"/>
              <w:spacing w:before="0" w:after="0"/>
              <w:jc w:val="both"/>
              <w:rPr>
                <w:rFonts w:cs="Calibri"/>
                <w:szCs w:val="22"/>
              </w:rPr>
            </w:pPr>
            <w:r w:rsidRPr="004112F8">
              <w:rPr>
                <w:rFonts w:cs="Calibri"/>
                <w:szCs w:val="22"/>
              </w:rPr>
              <w:t>Our preclinical research will not only inform the big data analysis but also provide valuable information on the gene networks implicated in antiepileptic drug response. This knowledge can be incorporated into future drug development and may lead to the development of more efficacious antiepileptic drugs ultimately resulting in improved patient care and quality of life.</w:t>
            </w:r>
          </w:p>
        </w:tc>
      </w:tr>
    </w:tbl>
    <w:p w14:paraId="4A622366" w14:textId="77777777" w:rsidR="00F63688" w:rsidRPr="001932AF" w:rsidRDefault="00F63688" w:rsidP="00F63688">
      <w:pPr>
        <w:pStyle w:val="Default"/>
        <w:spacing w:line="276" w:lineRule="auto"/>
        <w:rPr>
          <w:rFonts w:ascii="Calibri" w:hAnsi="Calibri" w:cs="Times New Roman"/>
          <w:b/>
          <w:bCs/>
          <w:smallCaps/>
          <w:color w:val="auto"/>
          <w:kern w:val="32"/>
          <w:sz w:val="26"/>
          <w:szCs w:val="32"/>
          <w:lang w:val="en-GB" w:eastAsia="fr-FR"/>
        </w:rPr>
      </w:pPr>
    </w:p>
    <w:p w14:paraId="4E269ADC" w14:textId="77777777" w:rsidR="00F066A1" w:rsidRDefault="00F066A1">
      <w:pPr>
        <w:spacing w:before="0" w:after="0"/>
        <w:rPr>
          <w:b/>
          <w:bCs/>
          <w:smallCaps/>
          <w:kern w:val="32"/>
          <w:sz w:val="26"/>
          <w:szCs w:val="32"/>
        </w:rPr>
      </w:pPr>
      <w:r>
        <w:rPr>
          <w:b/>
          <w:bCs/>
          <w:smallCaps/>
          <w:kern w:val="32"/>
          <w:sz w:val="26"/>
          <w:szCs w:val="32"/>
        </w:rPr>
        <w:br w:type="page"/>
      </w:r>
    </w:p>
    <w:p w14:paraId="31F4D1E1" w14:textId="367F5682" w:rsidR="00F8052E" w:rsidRPr="001932AF" w:rsidRDefault="00F8052E" w:rsidP="00FA72DD">
      <w:pPr>
        <w:pStyle w:val="Default"/>
        <w:numPr>
          <w:ilvl w:val="1"/>
          <w:numId w:val="13"/>
        </w:numPr>
        <w:spacing w:line="276" w:lineRule="auto"/>
        <w:ind w:left="1418" w:hanging="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 xml:space="preserve">Handling of intellectual property rights </w:t>
      </w:r>
      <w:r w:rsidRPr="001932AF">
        <w:rPr>
          <w:rFonts w:ascii="Calibri" w:hAnsi="Calibri" w:cs="Times New Roman"/>
          <w:b/>
          <w:bCs/>
          <w:smallCaps/>
          <w:color w:val="auto"/>
          <w:kern w:val="32"/>
          <w:szCs w:val="32"/>
          <w:lang w:val="en-GB" w:eastAsia="fr-FR"/>
        </w:rPr>
        <w:t xml:space="preserve">(e.g. </w:t>
      </w:r>
      <w:r w:rsidRPr="001932AF">
        <w:rPr>
          <w:rFonts w:ascii="Calibri" w:hAnsi="Calibri" w:cs="Times New Roman"/>
          <w:b/>
          <w:bCs/>
          <w:smallCaps/>
          <w:color w:val="auto"/>
          <w:kern w:val="32"/>
          <w:lang w:val="en-GB" w:eastAsia="fr-FR"/>
        </w:rPr>
        <w:t>any barriers to sharing materials or results), both within and outside the research consortium</w:t>
      </w:r>
      <w:r w:rsidRPr="001932AF">
        <w:rPr>
          <w:rFonts w:ascii="Calibri" w:hAnsi="Calibri" w:cs="Times New Roman"/>
          <w:b/>
          <w:bCs/>
          <w:smallCaps/>
          <w:color w:val="auto"/>
          <w:kern w:val="32"/>
          <w:sz w:val="26"/>
          <w:szCs w:val="32"/>
          <w:lang w:val="en-GB" w:eastAsia="fr-FR"/>
        </w:rPr>
        <w:t xml:space="preserve"> </w:t>
      </w:r>
      <w:r w:rsidR="007415AD" w:rsidRPr="001932AF">
        <w:rPr>
          <w:rFonts w:ascii="Calibri" w:hAnsi="Calibri" w:cs="Times New Roman"/>
          <w:b/>
          <w:bCs/>
          <w:smallCaps/>
          <w:color w:val="auto"/>
          <w:kern w:val="32"/>
          <w:lang w:val="en-GB" w:eastAsia="fr-FR"/>
        </w:rPr>
        <w:br/>
      </w:r>
      <w:r w:rsidRPr="001932AF">
        <w:rPr>
          <w:rFonts w:ascii="Calibri" w:hAnsi="Calibri" w:cs="Times New Roman"/>
          <w:b/>
          <w:bCs/>
          <w:smallCaps/>
          <w:color w:val="auto"/>
          <w:kern w:val="32"/>
          <w:sz w:val="26"/>
          <w:szCs w:val="32"/>
          <w:lang w:val="en-GB" w:eastAsia="fr-FR"/>
        </w:rPr>
        <w:t>(max. ½ page)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F8052E" w:rsidRPr="001932AF" w14:paraId="0D09DF61" w14:textId="77777777" w:rsidTr="0058556E">
        <w:trPr>
          <w:trHeight w:val="545"/>
        </w:trPr>
        <w:tc>
          <w:tcPr>
            <w:tcW w:w="8956" w:type="dxa"/>
            <w:shd w:val="clear" w:color="auto" w:fill="auto"/>
            <w:vAlign w:val="center"/>
          </w:tcPr>
          <w:p w14:paraId="182465B4" w14:textId="560BBDB2" w:rsidR="00E509F9" w:rsidRPr="001932AF" w:rsidRDefault="00825428" w:rsidP="00E509F9">
            <w:pPr>
              <w:rPr>
                <w:rFonts w:cs="Calibri"/>
                <w:szCs w:val="22"/>
              </w:rPr>
            </w:pPr>
            <w:r w:rsidRPr="001932AF">
              <w:rPr>
                <w:rFonts w:cs="Calibri"/>
                <w:szCs w:val="22"/>
              </w:rPr>
              <w:t xml:space="preserve">The consortium </w:t>
            </w:r>
            <w:proofErr w:type="gramStart"/>
            <w:r w:rsidRPr="001932AF">
              <w:rPr>
                <w:rFonts w:cs="Calibri"/>
                <w:szCs w:val="22"/>
              </w:rPr>
              <w:t>is well aware that</w:t>
            </w:r>
            <w:proofErr w:type="gramEnd"/>
            <w:r w:rsidRPr="001932AF">
              <w:rPr>
                <w:rFonts w:cs="Calibri"/>
                <w:szCs w:val="22"/>
              </w:rPr>
              <w:t xml:space="preserve"> publication of research results with open access in the scientific literature is the </w:t>
            </w:r>
            <w:r w:rsidR="00583C3F" w:rsidRPr="001932AF">
              <w:rPr>
                <w:rFonts w:cs="Calibri"/>
                <w:szCs w:val="22"/>
              </w:rPr>
              <w:t>motor</w:t>
            </w:r>
            <w:r w:rsidRPr="001932AF">
              <w:rPr>
                <w:rFonts w:cs="Calibri"/>
                <w:szCs w:val="22"/>
              </w:rPr>
              <w:t xml:space="preserve"> of scientific advance. However, publication of results without patenting the algorithm beforehand </w:t>
            </w:r>
            <w:r w:rsidR="0012049F" w:rsidRPr="001932AF">
              <w:rPr>
                <w:rFonts w:cs="Calibri"/>
                <w:szCs w:val="22"/>
              </w:rPr>
              <w:t xml:space="preserve">will </w:t>
            </w:r>
            <w:r w:rsidR="003A6AD6" w:rsidRPr="001932AF">
              <w:rPr>
                <w:rFonts w:cs="Calibri"/>
                <w:szCs w:val="22"/>
              </w:rPr>
              <w:t xml:space="preserve">diminish </w:t>
            </w:r>
            <w:r w:rsidR="0012049F" w:rsidRPr="001932AF">
              <w:rPr>
                <w:rFonts w:cs="Calibri"/>
                <w:szCs w:val="22"/>
              </w:rPr>
              <w:t xml:space="preserve">the commercial interest in the algorithms. Implementation of the developed algorithms in clinical practice will require a </w:t>
            </w:r>
            <w:r w:rsidR="00D80190">
              <w:rPr>
                <w:rFonts w:cs="Calibri"/>
                <w:szCs w:val="22"/>
              </w:rPr>
              <w:t>randomise</w:t>
            </w:r>
            <w:r w:rsidR="0012049F" w:rsidRPr="001932AF">
              <w:rPr>
                <w:rFonts w:cs="Calibri"/>
                <w:szCs w:val="22"/>
              </w:rPr>
              <w:t>d controlled study</w:t>
            </w:r>
            <w:r w:rsidR="00E509F9" w:rsidRPr="001932AF">
              <w:rPr>
                <w:rFonts w:cs="Calibri"/>
                <w:szCs w:val="22"/>
              </w:rPr>
              <w:t xml:space="preserve">, which is </w:t>
            </w:r>
            <w:r w:rsidR="0012049F" w:rsidRPr="001932AF">
              <w:rPr>
                <w:rFonts w:cs="Calibri"/>
                <w:szCs w:val="22"/>
              </w:rPr>
              <w:t xml:space="preserve">only feasible with industry support. </w:t>
            </w:r>
            <w:r w:rsidR="00E509F9" w:rsidRPr="001932AF">
              <w:rPr>
                <w:rFonts w:cs="Calibri"/>
                <w:szCs w:val="22"/>
              </w:rPr>
              <w:t>To increase the chances of exploitability</w:t>
            </w:r>
            <w:r w:rsidR="00583C3F" w:rsidRPr="001932AF">
              <w:rPr>
                <w:rFonts w:cs="Calibri"/>
                <w:szCs w:val="22"/>
              </w:rPr>
              <w:t xml:space="preserve">, which will ultimately lead to </w:t>
            </w:r>
            <w:r w:rsidR="00E509F9" w:rsidRPr="001932AF">
              <w:rPr>
                <w:rFonts w:cs="Calibri"/>
                <w:szCs w:val="22"/>
              </w:rPr>
              <w:t xml:space="preserve">successful implementation of the decision support tool in clinical practice, the consortium will, therefore, </w:t>
            </w:r>
            <w:r w:rsidR="00D8418C">
              <w:rPr>
                <w:rFonts w:cs="Calibri"/>
                <w:szCs w:val="22"/>
              </w:rPr>
              <w:t>prioritise</w:t>
            </w:r>
            <w:r w:rsidR="00E509F9" w:rsidRPr="001932AF">
              <w:rPr>
                <w:rFonts w:cs="Calibri"/>
                <w:szCs w:val="22"/>
              </w:rPr>
              <w:t xml:space="preserve"> patenting of the developed approaches. </w:t>
            </w:r>
            <w:r w:rsidR="00583C3F" w:rsidRPr="001932AF">
              <w:rPr>
                <w:rFonts w:cs="Calibri"/>
                <w:szCs w:val="22"/>
              </w:rPr>
              <w:t xml:space="preserve">The partners </w:t>
            </w:r>
            <w:r w:rsidR="003A6AD6" w:rsidRPr="001932AF">
              <w:rPr>
                <w:rFonts w:cs="Calibri"/>
                <w:szCs w:val="22"/>
              </w:rPr>
              <w:t>within</w:t>
            </w:r>
            <w:r w:rsidR="00583C3F" w:rsidRPr="001932AF">
              <w:rPr>
                <w:rFonts w:cs="Calibri"/>
                <w:szCs w:val="22"/>
              </w:rPr>
              <w:t xml:space="preserve"> the consortium believe that this strategy will </w:t>
            </w:r>
            <w:r w:rsidR="003A6AD6" w:rsidRPr="001932AF">
              <w:rPr>
                <w:rFonts w:cs="Calibri"/>
                <w:szCs w:val="22"/>
              </w:rPr>
              <w:t>be in the best interest of the patients and improve epilepsy therapy in the future. After successful patenting, the r</w:t>
            </w:r>
            <w:r w:rsidRPr="001932AF">
              <w:rPr>
                <w:rFonts w:cs="Calibri"/>
                <w:szCs w:val="22"/>
              </w:rPr>
              <w:t>esults will be published with open access in the scientific literature and disseminated via press and social media. Whenever possible, algorithms will be made available for free non-commercial use.</w:t>
            </w:r>
          </w:p>
          <w:p w14:paraId="475E7060" w14:textId="77777777" w:rsidR="00F8052E" w:rsidRPr="001932AF" w:rsidRDefault="00E509F9" w:rsidP="00E509F9">
            <w:pPr>
              <w:rPr>
                <w:rFonts w:cs="Calibri"/>
                <w:szCs w:val="22"/>
              </w:rPr>
            </w:pPr>
            <w:r w:rsidRPr="001932AF">
              <w:rPr>
                <w:rFonts w:cs="Calibri"/>
                <w:szCs w:val="22"/>
              </w:rPr>
              <w:t xml:space="preserve">There are no barriers to share materials or results within the consortium. </w:t>
            </w:r>
          </w:p>
        </w:tc>
      </w:tr>
    </w:tbl>
    <w:p w14:paraId="4ECB512C" w14:textId="77777777" w:rsidR="00F8052E" w:rsidRPr="001932AF" w:rsidRDefault="00F8052E" w:rsidP="00F8052E">
      <w:pPr>
        <w:pStyle w:val="Default"/>
        <w:spacing w:line="276" w:lineRule="auto"/>
        <w:rPr>
          <w:rFonts w:ascii="Calibri" w:hAnsi="Calibri" w:cs="Times New Roman"/>
          <w:b/>
          <w:bCs/>
          <w:smallCaps/>
          <w:color w:val="auto"/>
          <w:kern w:val="32"/>
          <w:sz w:val="26"/>
          <w:szCs w:val="32"/>
          <w:lang w:val="en-GB" w:eastAsia="fr-FR"/>
        </w:rPr>
      </w:pPr>
    </w:p>
    <w:p w14:paraId="68F5E304" w14:textId="77777777" w:rsidR="00920615" w:rsidRPr="001932AF" w:rsidRDefault="00920615" w:rsidP="00FA72DD">
      <w:pPr>
        <w:pStyle w:val="Default"/>
        <w:numPr>
          <w:ilvl w:val="1"/>
          <w:numId w:val="13"/>
        </w:numPr>
        <w:spacing w:line="276" w:lineRule="auto"/>
        <w:ind w:left="1418" w:hanging="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 xml:space="preserve">Description of on-going projects, pending patents and patents </w:t>
      </w:r>
      <w:r w:rsidRPr="001932AF">
        <w:rPr>
          <w:rFonts w:ascii="Calibri" w:hAnsi="Calibri" w:cs="Times New Roman"/>
          <w:b/>
          <w:bCs/>
          <w:smallCaps/>
          <w:color w:val="auto"/>
          <w:kern w:val="32"/>
          <w:szCs w:val="32"/>
          <w:lang w:val="en-GB" w:eastAsia="fr-FR"/>
        </w:rPr>
        <w:t xml:space="preserve">when applicable of each participating group related to the present topic indicating funding sources and possible overlaps with proposal </w:t>
      </w:r>
      <w:r w:rsidRPr="001932AF">
        <w:rPr>
          <w:rFonts w:ascii="Calibri" w:hAnsi="Calibri" w:cs="Times New Roman"/>
          <w:b/>
          <w:bCs/>
          <w:smallCaps/>
          <w:color w:val="auto"/>
          <w:kern w:val="32"/>
          <w:sz w:val="26"/>
          <w:szCs w:val="32"/>
          <w:lang w:val="en-GB" w:eastAsia="fr-FR"/>
        </w:rPr>
        <w:t>(max. 1 page per group)</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920615" w:rsidRPr="001932AF" w14:paraId="00E92026" w14:textId="77777777" w:rsidTr="0058556E">
        <w:trPr>
          <w:trHeight w:val="545"/>
        </w:trPr>
        <w:tc>
          <w:tcPr>
            <w:tcW w:w="8956" w:type="dxa"/>
            <w:shd w:val="clear" w:color="auto" w:fill="auto"/>
            <w:vAlign w:val="center"/>
          </w:tcPr>
          <w:p w14:paraId="3C130F15" w14:textId="459392C8" w:rsidR="00920615" w:rsidRPr="004112F8" w:rsidRDefault="00851A43" w:rsidP="0058556E">
            <w:pPr>
              <w:rPr>
                <w:rFonts w:cs="Calibri"/>
                <w:b/>
                <w:szCs w:val="22"/>
              </w:rPr>
            </w:pPr>
            <w:r w:rsidRPr="001932AF">
              <w:rPr>
                <w:rFonts w:cs="Calibri"/>
                <w:b/>
                <w:szCs w:val="22"/>
              </w:rPr>
              <w:t>Partner 1</w:t>
            </w:r>
          </w:p>
          <w:p w14:paraId="4236716B" w14:textId="5A2BB785" w:rsidR="000D0BA2" w:rsidRPr="004E703A" w:rsidRDefault="000D0BA2" w:rsidP="0058556E">
            <w:pPr>
              <w:rPr>
                <w:rFonts w:cs="Calibri"/>
                <w:szCs w:val="22"/>
              </w:rPr>
            </w:pPr>
            <w:r w:rsidRPr="004112F8">
              <w:rPr>
                <w:rFonts w:cs="Calibri"/>
                <w:i/>
                <w:szCs w:val="22"/>
              </w:rPr>
              <w:t>Partner 1</w:t>
            </w:r>
            <w:r w:rsidRPr="00523B6B">
              <w:rPr>
                <w:rFonts w:cs="Calibri"/>
                <w:szCs w:val="22"/>
              </w:rPr>
              <w:t xml:space="preserve"> will be establishing research projects </w:t>
            </w:r>
            <w:r w:rsidRPr="004116FA">
              <w:rPr>
                <w:rFonts w:cs="Calibri"/>
                <w:szCs w:val="22"/>
              </w:rPr>
              <w:t xml:space="preserve">into </w:t>
            </w:r>
            <w:r w:rsidR="00D80190">
              <w:rPr>
                <w:rFonts w:cs="Calibri"/>
                <w:szCs w:val="22"/>
              </w:rPr>
              <w:t>personalised</w:t>
            </w:r>
            <w:r w:rsidRPr="004116FA">
              <w:rPr>
                <w:rFonts w:cs="Calibri"/>
                <w:szCs w:val="22"/>
              </w:rPr>
              <w:t xml:space="preserve"> medicine in </w:t>
            </w:r>
            <w:r w:rsidR="00264D24" w:rsidRPr="004E703A">
              <w:rPr>
                <w:rFonts w:cs="Calibri"/>
                <w:szCs w:val="22"/>
              </w:rPr>
              <w:t xml:space="preserve">rare </w:t>
            </w:r>
            <w:r w:rsidRPr="004E703A">
              <w:rPr>
                <w:rFonts w:cs="Calibri"/>
                <w:szCs w:val="22"/>
              </w:rPr>
              <w:t xml:space="preserve">monogenic epilepsies </w:t>
            </w:r>
            <w:r w:rsidR="000D313A" w:rsidRPr="004E703A">
              <w:rPr>
                <w:rFonts w:cs="Calibri"/>
                <w:szCs w:val="22"/>
              </w:rPr>
              <w:t>at the University of</w:t>
            </w:r>
            <w:r w:rsidRPr="004E703A">
              <w:rPr>
                <w:rFonts w:cs="Calibri"/>
                <w:szCs w:val="22"/>
              </w:rPr>
              <w:t xml:space="preserve"> Calgary. </w:t>
            </w:r>
            <w:r w:rsidR="00480BA6" w:rsidRPr="004E703A">
              <w:rPr>
                <w:rFonts w:cs="Calibri"/>
                <w:szCs w:val="22"/>
              </w:rPr>
              <w:t xml:space="preserve">These will be funded by start-up support from the University of Calgary and other grant applications. There will be no overlap with </w:t>
            </w:r>
            <w:r w:rsidR="007B2DAF">
              <w:rPr>
                <w:rFonts w:cs="Calibri"/>
                <w:szCs w:val="22"/>
              </w:rPr>
              <w:t>RAISE-GENIC as</w:t>
            </w:r>
            <w:r w:rsidR="005D781D" w:rsidRPr="004E703A">
              <w:rPr>
                <w:rFonts w:cs="Calibri"/>
                <w:szCs w:val="22"/>
              </w:rPr>
              <w:t xml:space="preserve"> it is addressing</w:t>
            </w:r>
            <w:r w:rsidR="00264D24" w:rsidRPr="00FD2BE6">
              <w:rPr>
                <w:rFonts w:cs="Calibri"/>
                <w:szCs w:val="22"/>
              </w:rPr>
              <w:t xml:space="preserve"> common epilepsies</w:t>
            </w:r>
            <w:r w:rsidR="00480BA6" w:rsidRPr="00FD2BE6">
              <w:rPr>
                <w:rFonts w:cs="Calibri"/>
                <w:szCs w:val="22"/>
              </w:rPr>
              <w:t xml:space="preserve">. </w:t>
            </w:r>
            <w:r w:rsidRPr="00FD2BE6">
              <w:rPr>
                <w:rFonts w:cs="Calibri"/>
                <w:i/>
                <w:szCs w:val="22"/>
              </w:rPr>
              <w:t>Partner 1</w:t>
            </w:r>
            <w:r w:rsidRPr="00FD2BE6">
              <w:rPr>
                <w:rFonts w:cs="Calibri"/>
                <w:szCs w:val="22"/>
              </w:rPr>
              <w:t xml:space="preserve"> will also continue to be involved in the </w:t>
            </w:r>
            <w:proofErr w:type="spellStart"/>
            <w:r w:rsidRPr="00AF4CCB">
              <w:rPr>
                <w:rFonts w:asciiTheme="minorHAnsi" w:hAnsiTheme="minorHAnsi" w:cstheme="minorHAnsi"/>
                <w:iCs/>
                <w:szCs w:val="22"/>
              </w:rPr>
              <w:t>Center</w:t>
            </w:r>
            <w:proofErr w:type="spellEnd"/>
            <w:r w:rsidRPr="00AF4CCB">
              <w:rPr>
                <w:rFonts w:asciiTheme="minorHAnsi" w:hAnsiTheme="minorHAnsi" w:cstheme="minorHAnsi"/>
                <w:iCs/>
                <w:szCs w:val="22"/>
              </w:rPr>
              <w:t xml:space="preserve"> for Personalized Translational Epilepsy Research funded through the Hessian Ministry of Science and Art</w:t>
            </w:r>
            <w:r w:rsidR="00860AF5" w:rsidRPr="00AF4CCB">
              <w:rPr>
                <w:rFonts w:asciiTheme="minorHAnsi" w:hAnsiTheme="minorHAnsi" w:cstheme="minorHAnsi"/>
                <w:iCs/>
                <w:szCs w:val="22"/>
              </w:rPr>
              <w:t xml:space="preserve"> (subproject 6, </w:t>
            </w:r>
            <w:r w:rsidR="00860AF5" w:rsidRPr="00AF4CCB">
              <w:rPr>
                <w:rFonts w:cs="Calibri"/>
                <w:szCs w:val="22"/>
              </w:rPr>
              <w:t xml:space="preserve">600 000 € together with </w:t>
            </w:r>
            <w:r w:rsidR="00860AF5" w:rsidRPr="00AF4CCB">
              <w:rPr>
                <w:rFonts w:cs="Calibri"/>
                <w:i/>
                <w:szCs w:val="22"/>
              </w:rPr>
              <w:t>Partner 3</w:t>
            </w:r>
            <w:r w:rsidR="00860AF5" w:rsidRPr="00AF4CCB">
              <w:rPr>
                <w:rFonts w:cs="Calibri"/>
                <w:szCs w:val="22"/>
              </w:rPr>
              <w:t>)</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a8e51d04-0e50-4a5b-b854-7b7e7451cf28 PFBsYWNlaG9sZGVyPg0KICA8QWRkSW5WZXJzaW9uPjUuNy4xLjA8L0FkZEluVmVyc2lvbj4NCiAgPElkPmE4ZTUxZDA0LTBlNTAtNGE1Yi1iODU0LTdiN2U3NDUxY2YyODwvSWQ+DQogIDxFbnRyaWVzPg0KICAgIDxFbnRyeT4NCiAgICAgIDxJZD5hODNlMjliYi04NjM4LTQxMjAtYmUyMC1iYmYwOTUyNTRjN2E8L0lkPg0KICAgICAgPFJlZmVyZW5jZUlkPmUzYmJmOTQzLTcxMjMtNDBhNS04ZjFmLTAxNDc0M2RkZDFl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GZWxpeDwvRmlyc3ROYW1lPg0KICAgICAgICAgICAgPExhc3ROYW1lPlJvc2Vub3c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OiBDbGluaWNhbCBhbmQgbmV0d29yayBhbmFseXNpcyBhcHByb2FjaGVzPC9UaXRsZT4NCiAgICAgICAgPFZvbHVtZT43NjwvVm9sdW1lPg0KICAgICAgICA8WWVhcj4yMDE3PC9ZZWFyPg0KICAgICAgPC9SZWZlcmVuY2U+DQogICAgPC9FbnRyeT4NCiAgICA8RW50cnk+DQogICAgICA8SWQ+YjU2NGEyM2ItYjkyYS00NDVhLWI1MDctNWE1MGUxZjU2ZWI4PC9JZD4NCiAgICAgIDxSZWZlcmVuY2VJZD45NzkyY2RlZC05ZmI5LTRiZTMtYWU3OS03ODU3Njk0NWYzNDI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U2ViYXN0aWFuPC9GaXJzdE5hbWU+DQogICAgICAgICAgICA8TGFzdE5hbWU+QmF1ZXI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STogRXhwZXJpbWVudGFsIGFuZCB0cmFuc2xhdGlvbmFsIGFwcHJvYWNoZXM8L1RpdGxlPg0KICAgICAgICA8Vm9sdW1lPjc2PC9Wb2x1bWU+DQogICAgICAgIDxZZWFyPjIwMTc8L1llYXI+DQogICAgICA8L1JlZmVyZW5jZT4NCiAgICA8L0VudHJ5Pg0KICA8L0VudHJpZXM+DQogIDxUZXh0PjQwLDQx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NDAsNDE8L1RleHQ+DQogICAgPC9UZXh0VW5pdD4NCiAgPC9UZXh0VW5pdHM+DQo8L1BsYWNlaG9sZGVyPg==</w:instrText>
            </w:r>
            <w:r w:rsidRPr="001932AF">
              <w:rPr>
                <w:rFonts w:asciiTheme="minorHAnsi" w:hAnsiTheme="minorHAnsi" w:cstheme="minorHAnsi"/>
                <w:iCs/>
                <w:szCs w:val="22"/>
              </w:rPr>
              <w:fldChar w:fldCharType="separate"/>
            </w:r>
            <w:bookmarkStart w:id="93" w:name="_CTVP001a8e51d040e504a5bb8547b7e7451cf28"/>
            <w:r w:rsidR="005E536F" w:rsidRPr="005E536F">
              <w:rPr>
                <w:rFonts w:asciiTheme="minorHAnsi" w:hAnsiTheme="minorHAnsi" w:cstheme="minorHAnsi"/>
                <w:iCs/>
                <w:szCs w:val="22"/>
                <w:vertAlign w:val="superscript"/>
              </w:rPr>
              <w:t>40,41</w:t>
            </w:r>
            <w:bookmarkEnd w:id="93"/>
            <w:r w:rsidRPr="001932AF">
              <w:rPr>
                <w:rFonts w:asciiTheme="minorHAnsi" w:hAnsiTheme="minorHAnsi" w:cstheme="minorHAnsi"/>
                <w:iCs/>
                <w:szCs w:val="22"/>
              </w:rPr>
              <w:fldChar w:fldCharType="end"/>
            </w:r>
            <w:r w:rsidRPr="001932AF">
              <w:rPr>
                <w:rFonts w:cs="Calibri"/>
                <w:szCs w:val="22"/>
              </w:rPr>
              <w:t xml:space="preserve">. As the genetic subproject is focusing on </w:t>
            </w:r>
            <w:r w:rsidR="00264D24" w:rsidRPr="004112F8">
              <w:rPr>
                <w:rFonts w:cs="Calibri"/>
                <w:szCs w:val="22"/>
              </w:rPr>
              <w:t xml:space="preserve">rare </w:t>
            </w:r>
            <w:r w:rsidRPr="004112F8">
              <w:rPr>
                <w:rFonts w:cs="Calibri"/>
                <w:szCs w:val="22"/>
              </w:rPr>
              <w:t>monogenic epilepsies there is no o</w:t>
            </w:r>
            <w:r w:rsidRPr="00523B6B">
              <w:rPr>
                <w:rFonts w:cs="Calibri"/>
                <w:szCs w:val="22"/>
              </w:rPr>
              <w:t>verlap with this proposal.</w:t>
            </w:r>
            <w:r w:rsidR="00FF13D0" w:rsidRPr="004116FA">
              <w:rPr>
                <w:rFonts w:cs="Calibri"/>
                <w:szCs w:val="22"/>
              </w:rPr>
              <w:t xml:space="preserve"> </w:t>
            </w:r>
            <w:r w:rsidR="00B871F3" w:rsidRPr="00B871F3">
              <w:rPr>
                <w:rFonts w:cs="Calibri"/>
                <w:i/>
                <w:szCs w:val="22"/>
              </w:rPr>
              <w:t>Partner 1</w:t>
            </w:r>
            <w:r w:rsidR="00B871F3">
              <w:rPr>
                <w:rFonts w:cs="Calibri"/>
                <w:szCs w:val="22"/>
              </w:rPr>
              <w:t xml:space="preserve"> is involved in multiple </w:t>
            </w:r>
            <w:r w:rsidR="00B871F3" w:rsidRPr="004E703A">
              <w:rPr>
                <w:rFonts w:asciiTheme="minorHAnsi" w:hAnsiTheme="minorHAnsi" w:cstheme="minorHAnsi"/>
                <w:iCs/>
                <w:szCs w:val="22"/>
              </w:rPr>
              <w:t xml:space="preserve">international </w:t>
            </w:r>
            <w:r w:rsidR="00B871F3">
              <w:rPr>
                <w:rFonts w:asciiTheme="minorHAnsi" w:hAnsiTheme="minorHAnsi" w:cstheme="minorHAnsi"/>
                <w:iCs/>
                <w:szCs w:val="22"/>
              </w:rPr>
              <w:t xml:space="preserve">and European epilepsy genetics </w:t>
            </w:r>
            <w:r w:rsidR="00B871F3" w:rsidRPr="004E703A">
              <w:rPr>
                <w:rFonts w:asciiTheme="minorHAnsi" w:hAnsiTheme="minorHAnsi" w:cstheme="minorHAnsi"/>
                <w:iCs/>
                <w:szCs w:val="22"/>
              </w:rPr>
              <w:t xml:space="preserve">consortia including Epicure, </w:t>
            </w:r>
            <w:proofErr w:type="spellStart"/>
            <w:r w:rsidR="00B871F3" w:rsidRPr="004E703A">
              <w:rPr>
                <w:rFonts w:asciiTheme="minorHAnsi" w:hAnsiTheme="minorHAnsi" w:cstheme="minorHAnsi"/>
                <w:iCs/>
                <w:szCs w:val="22"/>
              </w:rPr>
              <w:t>EuroEPINOMICS</w:t>
            </w:r>
            <w:proofErr w:type="spellEnd"/>
            <w:r w:rsidR="00B871F3" w:rsidRPr="004E703A">
              <w:rPr>
                <w:rFonts w:asciiTheme="minorHAnsi" w:hAnsiTheme="minorHAnsi" w:cstheme="minorHAnsi"/>
                <w:iCs/>
                <w:szCs w:val="22"/>
              </w:rPr>
              <w:t xml:space="preserve">, </w:t>
            </w:r>
            <w:proofErr w:type="spellStart"/>
            <w:r w:rsidR="00B871F3" w:rsidRPr="004E703A">
              <w:rPr>
                <w:rFonts w:asciiTheme="minorHAnsi" w:hAnsiTheme="minorHAnsi" w:cstheme="minorHAnsi"/>
                <w:iCs/>
                <w:szCs w:val="22"/>
              </w:rPr>
              <w:t>EpimiRNA</w:t>
            </w:r>
            <w:proofErr w:type="spellEnd"/>
            <w:r w:rsidR="00B871F3" w:rsidRPr="004E703A">
              <w:rPr>
                <w:rFonts w:asciiTheme="minorHAnsi" w:hAnsiTheme="minorHAnsi" w:cstheme="minorHAnsi"/>
                <w:iCs/>
                <w:szCs w:val="22"/>
              </w:rPr>
              <w:t xml:space="preserve"> and Epi25 </w:t>
            </w:r>
            <w:r w:rsidR="00B871F3">
              <w:rPr>
                <w:rFonts w:asciiTheme="minorHAnsi" w:hAnsiTheme="minorHAnsi" w:cstheme="minorHAnsi"/>
                <w:iCs/>
                <w:szCs w:val="22"/>
              </w:rPr>
              <w:t xml:space="preserve">not overlapping with this proposal. </w:t>
            </w:r>
            <w:r w:rsidR="00480BA6" w:rsidRPr="004E703A">
              <w:rPr>
                <w:rFonts w:cs="Calibri"/>
                <w:szCs w:val="22"/>
              </w:rPr>
              <w:t>He holds</w:t>
            </w:r>
            <w:r w:rsidR="00FF13D0" w:rsidRPr="004E703A">
              <w:rPr>
                <w:rFonts w:cs="Calibri"/>
                <w:szCs w:val="22"/>
              </w:rPr>
              <w:t xml:space="preserve"> no patents </w:t>
            </w:r>
            <w:r w:rsidR="00264D24" w:rsidRPr="004E703A">
              <w:rPr>
                <w:rFonts w:cs="Calibri"/>
                <w:szCs w:val="22"/>
              </w:rPr>
              <w:t>and there are no</w:t>
            </w:r>
            <w:r w:rsidR="00FF13D0" w:rsidRPr="004E703A">
              <w:rPr>
                <w:rFonts w:cs="Calibri"/>
                <w:szCs w:val="22"/>
              </w:rPr>
              <w:t xml:space="preserve"> pending patents.</w:t>
            </w:r>
          </w:p>
          <w:p w14:paraId="3DA9F914" w14:textId="77777777" w:rsidR="00851A43" w:rsidRPr="007A32E6" w:rsidRDefault="00851A43" w:rsidP="0058556E">
            <w:pPr>
              <w:rPr>
                <w:rFonts w:cs="Calibri"/>
                <w:b/>
                <w:szCs w:val="22"/>
              </w:rPr>
            </w:pPr>
            <w:r w:rsidRPr="007A32E6">
              <w:rPr>
                <w:rFonts w:cs="Calibri"/>
                <w:b/>
                <w:szCs w:val="22"/>
              </w:rPr>
              <w:t>Partner 2</w:t>
            </w:r>
          </w:p>
          <w:p w14:paraId="07FB96DB" w14:textId="59D6F805" w:rsidR="00F066A1" w:rsidRPr="002C203E" w:rsidRDefault="000A6440" w:rsidP="0058556E">
            <w:pPr>
              <w:rPr>
                <w:rFonts w:cs="Calibri"/>
                <w:szCs w:val="22"/>
              </w:rPr>
            </w:pPr>
            <w:commentRangeStart w:id="94"/>
            <w:r w:rsidRPr="004112F8">
              <w:rPr>
                <w:rFonts w:cs="Calibri"/>
                <w:i/>
                <w:szCs w:val="22"/>
              </w:rPr>
              <w:t xml:space="preserve">Partner </w:t>
            </w:r>
            <w:r>
              <w:rPr>
                <w:rFonts w:cs="Calibri"/>
                <w:i/>
                <w:szCs w:val="22"/>
              </w:rPr>
              <w:t xml:space="preserve">2 </w:t>
            </w:r>
            <w:r>
              <w:rPr>
                <w:rFonts w:cs="Calibri"/>
                <w:szCs w:val="22"/>
                <w:lang w:val="en-CA"/>
              </w:rPr>
              <w:t xml:space="preserve">is co-PI on </w:t>
            </w:r>
            <w:proofErr w:type="gramStart"/>
            <w:r>
              <w:rPr>
                <w:rFonts w:cs="Calibri"/>
                <w:szCs w:val="22"/>
                <w:lang w:val="en-CA"/>
              </w:rPr>
              <w:t>a number of</w:t>
            </w:r>
            <w:proofErr w:type="gramEnd"/>
            <w:r>
              <w:rPr>
                <w:rFonts w:cs="Calibri"/>
                <w:szCs w:val="22"/>
                <w:lang w:val="en-CA"/>
              </w:rPr>
              <w:t xml:space="preserve"> national Canadian initiatives. His major </w:t>
            </w:r>
            <w:r w:rsidRPr="000A6440">
              <w:rPr>
                <w:rFonts w:cs="Calibri"/>
                <w:szCs w:val="22"/>
                <w:lang w:val="en-CA"/>
              </w:rPr>
              <w:t xml:space="preserve">research theme has been the application of ‘Big Data’, </w:t>
            </w:r>
            <w:r>
              <w:rPr>
                <w:rFonts w:cs="Calibri"/>
                <w:szCs w:val="22"/>
                <w:lang w:val="en-CA"/>
              </w:rPr>
              <w:t>electronic medical records</w:t>
            </w:r>
            <w:r w:rsidR="002C203E">
              <w:rPr>
                <w:rFonts w:cs="Calibri"/>
                <w:szCs w:val="22"/>
                <w:lang w:val="en-CA"/>
              </w:rPr>
              <w:t xml:space="preserve"> (EMRs)</w:t>
            </w:r>
            <w:r w:rsidRPr="000A6440">
              <w:rPr>
                <w:rFonts w:cs="Calibri"/>
                <w:szCs w:val="22"/>
                <w:lang w:val="en-CA"/>
              </w:rPr>
              <w:t xml:space="preserve">, and machine learning as means of advancing the epidemiology of epilepsy and developing outcome-based prediction models. He has </w:t>
            </w:r>
            <w:r w:rsidR="002C203E">
              <w:rPr>
                <w:rFonts w:cs="Calibri"/>
                <w:szCs w:val="22"/>
                <w:lang w:val="en-CA"/>
              </w:rPr>
              <w:t>received C$135,000.00 in start-up to use</w:t>
            </w:r>
            <w:r w:rsidRPr="000A6440">
              <w:rPr>
                <w:rFonts w:cs="Calibri"/>
                <w:szCs w:val="22"/>
                <w:lang w:val="en-CA"/>
              </w:rPr>
              <w:t xml:space="preserve"> large United Kingdom based EMRs to evaluate the relationship between depression and epilepsy, the association between antiepileptic drugs and psychiatric symptoms, and has developed a clinical decision rule that guides the pre</w:t>
            </w:r>
            <w:r>
              <w:rPr>
                <w:rFonts w:cs="Calibri"/>
                <w:szCs w:val="22"/>
                <w:lang w:val="en-CA"/>
              </w:rPr>
              <w:t>scription of levet</w:t>
            </w:r>
            <w:r w:rsidR="00B871F3">
              <w:rPr>
                <w:rFonts w:cs="Calibri"/>
                <w:szCs w:val="22"/>
                <w:lang w:val="en-CA"/>
              </w:rPr>
              <w:t>i</w:t>
            </w:r>
            <w:r>
              <w:rPr>
                <w:rFonts w:cs="Calibri"/>
                <w:szCs w:val="22"/>
                <w:lang w:val="en-CA"/>
              </w:rPr>
              <w:t xml:space="preserve">racetam in general clinics. </w:t>
            </w:r>
            <w:r w:rsidR="002C203E">
              <w:rPr>
                <w:rFonts w:cs="Calibri"/>
                <w:szCs w:val="22"/>
                <w:lang w:val="en-CA"/>
              </w:rPr>
              <w:t xml:space="preserve">He currently has C$15,000.00 in seed funding from the University of Calgary to create an epilepsy-specific precision medicine pipeline that involves linkage of EEG, MRI, and clinical data. </w:t>
            </w:r>
            <w:r w:rsidRPr="000A6440">
              <w:rPr>
                <w:rFonts w:cs="Calibri"/>
                <w:szCs w:val="22"/>
                <w:lang w:val="en-CA"/>
              </w:rPr>
              <w:t>In addition, he has</w:t>
            </w:r>
            <w:r w:rsidR="002C203E">
              <w:rPr>
                <w:rFonts w:cs="Calibri"/>
                <w:szCs w:val="22"/>
                <w:lang w:val="en-CA"/>
              </w:rPr>
              <w:t xml:space="preserve"> received C$55,000.00 in funding from the Canadian Frailty Network for exploratory analyses with a few to a future randomised controlled trial of AED use in the elderly with epilepsy</w:t>
            </w:r>
            <w:r w:rsidRPr="000A6440">
              <w:rPr>
                <w:rFonts w:cs="Calibri"/>
                <w:szCs w:val="22"/>
                <w:lang w:val="en-CA"/>
              </w:rPr>
              <w:t xml:space="preserve">. </w:t>
            </w:r>
            <w:r w:rsidR="002C203E">
              <w:rPr>
                <w:rFonts w:cs="Calibri"/>
                <w:szCs w:val="22"/>
              </w:rPr>
              <w:t xml:space="preserve">He </w:t>
            </w:r>
            <w:r w:rsidRPr="000A6440">
              <w:rPr>
                <w:rFonts w:cs="Calibri"/>
                <w:szCs w:val="22"/>
              </w:rPr>
              <w:t>is head of the Calgary Comprehensive Epilepsy Program registry that contains over 6,000 patients</w:t>
            </w:r>
            <w:r w:rsidR="002C203E">
              <w:rPr>
                <w:rFonts w:cs="Calibri"/>
                <w:szCs w:val="22"/>
              </w:rPr>
              <w:t xml:space="preserve"> and has secured C$102,000.00 of f</w:t>
            </w:r>
            <w:r w:rsidRPr="000A6440">
              <w:rPr>
                <w:rFonts w:cs="Calibri"/>
                <w:szCs w:val="22"/>
              </w:rPr>
              <w:t>unding both to link these data to provincial administrative health records, EEG, and MRI data as well as to create a Canadian consortium whereby standardised data are collected and stored to facilitate multicentre collaboration on observational studies and randomised controlled trials. He holds no patents and there are no pending patents.</w:t>
            </w:r>
            <w:commentRangeEnd w:id="94"/>
            <w:r w:rsidR="007B2DAF">
              <w:rPr>
                <w:rStyle w:val="Kommentarzeichen"/>
              </w:rPr>
              <w:commentReference w:id="94"/>
            </w:r>
          </w:p>
          <w:p w14:paraId="7566D51A" w14:textId="77777777" w:rsidR="00851A43" w:rsidRPr="007A32E6" w:rsidRDefault="00851A43" w:rsidP="00F066A1">
            <w:pPr>
              <w:keepNext/>
              <w:rPr>
                <w:rFonts w:cs="Calibri"/>
                <w:b/>
                <w:szCs w:val="22"/>
              </w:rPr>
            </w:pPr>
            <w:r w:rsidRPr="007A32E6">
              <w:rPr>
                <w:rFonts w:cs="Calibri"/>
                <w:b/>
                <w:szCs w:val="22"/>
              </w:rPr>
              <w:lastRenderedPageBreak/>
              <w:t>Partner 3</w:t>
            </w:r>
          </w:p>
          <w:p w14:paraId="050A4381" w14:textId="5DA22CDE" w:rsidR="00B343F3" w:rsidRDefault="00B343F3" w:rsidP="0058556E">
            <w:pPr>
              <w:rPr>
                <w:rFonts w:cs="Calibri"/>
                <w:szCs w:val="22"/>
              </w:rPr>
            </w:pPr>
            <w:r w:rsidRPr="008C291B">
              <w:rPr>
                <w:rFonts w:cs="Calibri"/>
                <w:i/>
                <w:szCs w:val="22"/>
              </w:rPr>
              <w:t>Partner 3</w:t>
            </w:r>
            <w:r>
              <w:rPr>
                <w:rFonts w:cs="Calibri"/>
                <w:szCs w:val="22"/>
              </w:rPr>
              <w:t xml:space="preserve"> is co-PI of the genetics work package in </w:t>
            </w:r>
            <w:r w:rsidRPr="00FD2BE6">
              <w:rPr>
                <w:rFonts w:cs="Calibri"/>
                <w:szCs w:val="22"/>
              </w:rPr>
              <w:t xml:space="preserve">the </w:t>
            </w:r>
            <w:proofErr w:type="spellStart"/>
            <w:r w:rsidRPr="00AF4CCB">
              <w:rPr>
                <w:rFonts w:asciiTheme="minorHAnsi" w:hAnsiTheme="minorHAnsi" w:cstheme="minorHAnsi"/>
                <w:iCs/>
                <w:szCs w:val="22"/>
              </w:rPr>
              <w:t>Center</w:t>
            </w:r>
            <w:proofErr w:type="spellEnd"/>
            <w:r w:rsidRPr="00AF4CCB">
              <w:rPr>
                <w:rFonts w:asciiTheme="minorHAnsi" w:hAnsiTheme="minorHAnsi" w:cstheme="minorHAnsi"/>
                <w:iCs/>
                <w:szCs w:val="22"/>
              </w:rPr>
              <w:t xml:space="preserve"> for Personalized Translational Epilepsy Research funded through the Hessian Ministry of Science and Art (subproject 6, </w:t>
            </w:r>
            <w:r w:rsidRPr="00AF4CCB">
              <w:rPr>
                <w:rFonts w:cs="Calibri"/>
                <w:szCs w:val="22"/>
              </w:rPr>
              <w:t xml:space="preserve">600 000 € together with </w:t>
            </w:r>
            <w:r w:rsidRPr="00AF4CCB">
              <w:rPr>
                <w:rFonts w:cs="Calibri"/>
                <w:i/>
                <w:szCs w:val="22"/>
              </w:rPr>
              <w:t xml:space="preserve">Partner </w:t>
            </w:r>
            <w:r>
              <w:rPr>
                <w:rFonts w:cs="Calibri"/>
                <w:i/>
                <w:szCs w:val="22"/>
              </w:rPr>
              <w:t>1</w:t>
            </w:r>
            <w:r w:rsidRPr="00AF4CCB">
              <w:rPr>
                <w:rFonts w:cs="Calibri"/>
                <w:szCs w:val="22"/>
              </w:rPr>
              <w:t>)</w:t>
            </w:r>
            <w:r w:rsidRPr="001932AF">
              <w:rPr>
                <w:rFonts w:asciiTheme="minorHAnsi" w:hAnsiTheme="minorHAnsi" w:cstheme="minorHAnsi"/>
                <w:iCs/>
                <w:szCs w:val="22"/>
              </w:rPr>
              <w:fldChar w:fldCharType="begin"/>
            </w:r>
            <w:r w:rsidR="00D17799">
              <w:rPr>
                <w:rFonts w:asciiTheme="minorHAnsi" w:hAnsiTheme="minorHAnsi" w:cstheme="minorHAnsi"/>
                <w:iCs/>
                <w:szCs w:val="22"/>
              </w:rPr>
              <w:instrText>ADDIN CITAVI.PLACEHOLDER 4e593e3f-9f09-45a9-b75d-6a2941812eaf PFBsYWNlaG9sZGVyPg0KICA8QWRkSW5WZXJzaW9uPjUuNy4xLjA8L0FkZEluVmVyc2lvbj4NCiAgPElkPjRlNTkzZTNmLTlmMDktNDVhOS1iNzVkLTZhMjk0MTgxMmVhZjwvSWQ+DQogIDxFbnRyaWVzPg0KICAgIDxFbnRyeT4NCiAgICAgIDxJZD5hODNlMjliYi04NjM4LTQxMjAtYmUyMC1iYmYwOTUyNTRjN2E8L0lkPg0KICAgICAgPFJlZmVyZW5jZUlkPmUzYmJmOTQzLTcxMjMtNDBhNS04ZjFmLTAxNDc0M2RkZDFlN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GZWxpeDwvRmlyc3ROYW1lPg0KICAgICAgICAgICAgPExhc3ROYW1lPlJvc2Vub3c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</w:instrText>
            </w:r>
            <w:r w:rsidRPr="001932AF">
              <w:rPr>
                <w:rFonts w:asciiTheme="minorHAnsi" w:hAnsiTheme="minorHAnsi" w:cstheme="minorHAnsi"/>
                <w:iCs/>
                <w:szCs w:val="22"/>
              </w:rPr>
              <w:fldChar w:fldCharType="separate"/>
            </w:r>
            <w:bookmarkStart w:id="95" w:name="_CTVP0014e593e3f9f0945a9b75d6a2941812eaf"/>
            <w:r w:rsidR="005E536F" w:rsidRPr="005E536F">
              <w:rPr>
                <w:rFonts w:asciiTheme="minorHAnsi" w:hAnsiTheme="minorHAnsi" w:cstheme="minorHAnsi"/>
                <w:iCs/>
                <w:szCs w:val="22"/>
                <w:vertAlign w:val="superscript"/>
              </w:rPr>
              <w:t>40,41</w:t>
            </w:r>
            <w:bookmarkEnd w:id="95"/>
            <w:r w:rsidRPr="001932AF">
              <w:rPr>
                <w:rFonts w:asciiTheme="minorHAnsi" w:hAnsiTheme="minorHAnsi" w:cstheme="minorHAnsi"/>
                <w:iCs/>
                <w:szCs w:val="22"/>
              </w:rPr>
              <w:fldChar w:fldCharType="end"/>
            </w:r>
            <w:r w:rsidR="007A32E6">
              <w:rPr>
                <w:rFonts w:asciiTheme="minorHAnsi" w:hAnsiTheme="minorHAnsi" w:cstheme="minorHAnsi"/>
                <w:iCs/>
                <w:szCs w:val="22"/>
              </w:rPr>
              <w:t>. N</w:t>
            </w:r>
            <w:r>
              <w:rPr>
                <w:rFonts w:asciiTheme="minorHAnsi" w:hAnsiTheme="minorHAnsi" w:cstheme="minorHAnsi"/>
                <w:iCs/>
                <w:szCs w:val="22"/>
              </w:rPr>
              <w:t xml:space="preserve">o cross-funding with this project is available or possible, since </w:t>
            </w:r>
            <w:r w:rsidRPr="007A32E6">
              <w:rPr>
                <w:rFonts w:asciiTheme="minorHAnsi" w:hAnsiTheme="minorHAnsi" w:cstheme="minorHAnsi"/>
                <w:i/>
                <w:iCs/>
                <w:szCs w:val="22"/>
              </w:rPr>
              <w:t>Partner</w:t>
            </w:r>
            <w:r w:rsidR="007A32E6" w:rsidRPr="007A32E6">
              <w:rPr>
                <w:rFonts w:asciiTheme="minorHAnsi" w:hAnsiTheme="minorHAnsi" w:cstheme="minorHAnsi"/>
                <w:i/>
                <w:iCs/>
                <w:szCs w:val="22"/>
              </w:rPr>
              <w:t xml:space="preserve"> </w:t>
            </w:r>
            <w:r w:rsidRPr="007A32E6">
              <w:rPr>
                <w:rFonts w:asciiTheme="minorHAnsi" w:hAnsiTheme="minorHAnsi" w:cstheme="minorHAnsi"/>
                <w:i/>
                <w:iCs/>
                <w:szCs w:val="22"/>
              </w:rPr>
              <w:t>3</w:t>
            </w:r>
            <w:r>
              <w:rPr>
                <w:rFonts w:asciiTheme="minorHAnsi" w:hAnsiTheme="minorHAnsi" w:cstheme="minorHAnsi"/>
                <w:iCs/>
                <w:szCs w:val="22"/>
              </w:rPr>
              <w:t xml:space="preserve"> focusses on the functional characterization of genetic variants in-vitro. </w:t>
            </w:r>
            <w:r w:rsidRPr="007A32E6">
              <w:rPr>
                <w:rFonts w:asciiTheme="minorHAnsi" w:hAnsiTheme="minorHAnsi" w:cstheme="minorHAnsi"/>
                <w:i/>
                <w:iCs/>
                <w:szCs w:val="22"/>
              </w:rPr>
              <w:t>Partner 3</w:t>
            </w:r>
            <w:r>
              <w:rPr>
                <w:rFonts w:asciiTheme="minorHAnsi" w:hAnsiTheme="minorHAnsi" w:cstheme="minorHAnsi"/>
                <w:iCs/>
                <w:szCs w:val="22"/>
              </w:rPr>
              <w:t xml:space="preserve"> is further involved in the child psychiatric consortia for Autism EU-AIMS TRIALS (</w:t>
            </w:r>
            <w:r w:rsidR="00675EC9" w:rsidRPr="007A32E6">
              <w:rPr>
                <w:rFonts w:asciiTheme="minorHAnsi" w:hAnsiTheme="minorHAnsi" w:cstheme="minorHAnsi"/>
                <w:szCs w:val="22"/>
              </w:rPr>
              <w:t>https://www.aims-2-trials.eu/</w:t>
            </w:r>
            <w:r w:rsidR="00675EC9">
              <w:rPr>
                <w:rFonts w:asciiTheme="minorHAnsi" w:hAnsiTheme="minorHAnsi" w:cstheme="minorHAnsi"/>
                <w:iCs/>
                <w:szCs w:val="22"/>
              </w:rPr>
              <w:t xml:space="preserve"> </w:t>
            </w:r>
            <w:r>
              <w:rPr>
                <w:rFonts w:asciiTheme="minorHAnsi" w:hAnsiTheme="minorHAnsi" w:cstheme="minorHAnsi"/>
                <w:iCs/>
                <w:szCs w:val="22"/>
              </w:rPr>
              <w:t>EU funded IMI call) and Self-Injury STAR-NEURO (</w:t>
            </w:r>
            <w:r w:rsidR="00675EC9" w:rsidRPr="007A32E6">
              <w:rPr>
                <w:rFonts w:asciiTheme="minorHAnsi" w:hAnsiTheme="minorHAnsi" w:cstheme="minorHAnsi"/>
                <w:szCs w:val="22"/>
              </w:rPr>
              <w:t>https://star-projekt.de/</w:t>
            </w:r>
            <w:r w:rsidR="00675EC9">
              <w:rPr>
                <w:rFonts w:asciiTheme="minorHAnsi" w:hAnsiTheme="minorHAnsi" w:cstheme="minorHAnsi"/>
                <w:iCs/>
                <w:szCs w:val="22"/>
              </w:rPr>
              <w:t xml:space="preserve">, </w:t>
            </w:r>
            <w:r>
              <w:rPr>
                <w:rFonts w:asciiTheme="minorHAnsi" w:hAnsiTheme="minorHAnsi" w:cstheme="minorHAnsi"/>
                <w:iCs/>
                <w:szCs w:val="22"/>
              </w:rPr>
              <w:t xml:space="preserve">funded by the federal ministry of education and research). </w:t>
            </w:r>
            <w:commentRangeStart w:id="96"/>
            <w:r w:rsidR="00675EC9">
              <w:rPr>
                <w:rFonts w:asciiTheme="minorHAnsi" w:hAnsiTheme="minorHAnsi" w:cstheme="minorHAnsi"/>
                <w:iCs/>
                <w:szCs w:val="22"/>
              </w:rPr>
              <w:t>Within these p</w:t>
            </w:r>
            <w:r>
              <w:rPr>
                <w:rFonts w:asciiTheme="minorHAnsi" w:hAnsiTheme="minorHAnsi" w:cstheme="minorHAnsi"/>
                <w:iCs/>
                <w:szCs w:val="22"/>
              </w:rPr>
              <w:t>rojects</w:t>
            </w:r>
            <w:r w:rsidR="00675EC9">
              <w:rPr>
                <w:rFonts w:asciiTheme="minorHAnsi" w:hAnsiTheme="minorHAnsi" w:cstheme="minorHAnsi"/>
                <w:iCs/>
                <w:szCs w:val="22"/>
              </w:rPr>
              <w:t xml:space="preserve"> we perform network</w:t>
            </w:r>
            <w:r w:rsidR="00D210B7">
              <w:rPr>
                <w:rFonts w:asciiTheme="minorHAnsi" w:hAnsiTheme="minorHAnsi" w:cstheme="minorHAnsi"/>
                <w:iCs/>
                <w:szCs w:val="22"/>
              </w:rPr>
              <w:t>-</w:t>
            </w:r>
            <w:r w:rsidR="00675EC9">
              <w:rPr>
                <w:rFonts w:asciiTheme="minorHAnsi" w:hAnsiTheme="minorHAnsi" w:cstheme="minorHAnsi"/>
                <w:iCs/>
                <w:szCs w:val="22"/>
              </w:rPr>
              <w:t>based analysis of genetic variants elucidating the underlying biological aetiology as well as to predict treatment response</w:t>
            </w:r>
            <w:ins w:id="97" w:author="chiocchetti" w:date="2018-07-20T16:04:00Z">
              <w:r w:rsidR="00D2063C">
                <w:rPr>
                  <w:rFonts w:asciiTheme="minorHAnsi" w:hAnsiTheme="minorHAnsi" w:cstheme="minorHAnsi"/>
                  <w:iCs/>
                  <w:szCs w:val="22"/>
                </w:rPr>
                <w:t xml:space="preserve"> in Autism Spectrum Disorders and Non-Suicidal Self-Injury</w:t>
              </w:r>
            </w:ins>
            <w:r w:rsidR="00675EC9">
              <w:rPr>
                <w:rFonts w:asciiTheme="minorHAnsi" w:hAnsiTheme="minorHAnsi" w:cstheme="minorHAnsi"/>
                <w:iCs/>
                <w:szCs w:val="22"/>
              </w:rPr>
              <w:t xml:space="preserve">. </w:t>
            </w:r>
            <w:commentRangeEnd w:id="96"/>
            <w:r w:rsidR="004B4310">
              <w:rPr>
                <w:rStyle w:val="Kommentarzeichen"/>
              </w:rPr>
              <w:commentReference w:id="96"/>
            </w:r>
          </w:p>
          <w:p w14:paraId="3D5E13AC" w14:textId="77777777" w:rsidR="00851A43" w:rsidRPr="007A32E6" w:rsidRDefault="00851A43" w:rsidP="0058556E">
            <w:pPr>
              <w:rPr>
                <w:rFonts w:cs="Calibri"/>
                <w:b/>
                <w:szCs w:val="22"/>
              </w:rPr>
            </w:pPr>
            <w:r w:rsidRPr="007A32E6">
              <w:rPr>
                <w:rFonts w:cs="Calibri"/>
                <w:b/>
                <w:szCs w:val="22"/>
              </w:rPr>
              <w:t>Partner 4</w:t>
            </w:r>
          </w:p>
          <w:p w14:paraId="5D258E37" w14:textId="729CDEB9" w:rsidR="00525451" w:rsidRPr="007A32E6" w:rsidRDefault="00525451" w:rsidP="0058556E">
            <w:pPr>
              <w:rPr>
                <w:rFonts w:cs="Calibri"/>
                <w:szCs w:val="22"/>
              </w:rPr>
            </w:pPr>
            <w:r w:rsidRPr="008C291B">
              <w:rPr>
                <w:rFonts w:cs="Calibri"/>
                <w:i/>
                <w:szCs w:val="22"/>
              </w:rPr>
              <w:t>Partner 4</w:t>
            </w:r>
            <w:r w:rsidRPr="007A32E6">
              <w:rPr>
                <w:rFonts w:cs="Calibri"/>
                <w:szCs w:val="22"/>
              </w:rPr>
              <w:t xml:space="preserve"> is currently Co-Coordinator of the </w:t>
            </w:r>
            <w:proofErr w:type="spellStart"/>
            <w:r w:rsidRPr="007A32E6">
              <w:rPr>
                <w:rFonts w:cs="Calibri"/>
                <w:szCs w:val="22"/>
              </w:rPr>
              <w:t>EpimiRNA</w:t>
            </w:r>
            <w:proofErr w:type="spellEnd"/>
            <w:r w:rsidRPr="007A32E6">
              <w:rPr>
                <w:rFonts w:cs="Calibri"/>
                <w:szCs w:val="22"/>
              </w:rPr>
              <w:t xml:space="preserve"> consortium (</w:t>
            </w:r>
            <w:r w:rsidR="007A32E6" w:rsidRPr="007A32E6">
              <w:rPr>
                <w:rFonts w:asciiTheme="minorHAnsi" w:hAnsiTheme="minorHAnsi" w:cstheme="minorHAnsi"/>
                <w:szCs w:val="22"/>
              </w:rPr>
              <w:t>https://</w:t>
            </w:r>
            <w:r w:rsidRPr="007A32E6">
              <w:rPr>
                <w:rFonts w:cs="Calibri"/>
                <w:szCs w:val="22"/>
              </w:rPr>
              <w:t xml:space="preserve">www.epimirna.eu, funded within the FP7 by the EC from 2013-18) investigating the epigenetic role of microRNA in the pathophysiology, treatment and prevention of epilepsy. One patent on the use of mir134 in epilepsy was granted and a second is pending within this consortium. Furthermore, F. Rosenow is the speaker of the </w:t>
            </w:r>
            <w:proofErr w:type="spellStart"/>
            <w:r w:rsidRPr="007A32E6">
              <w:rPr>
                <w:rFonts w:cs="Calibri"/>
                <w:szCs w:val="22"/>
              </w:rPr>
              <w:t>Center</w:t>
            </w:r>
            <w:proofErr w:type="spellEnd"/>
            <w:r w:rsidRPr="007A32E6">
              <w:rPr>
                <w:rFonts w:cs="Calibri"/>
                <w:szCs w:val="22"/>
              </w:rPr>
              <w:t xml:space="preserve"> of Personalized Translational Epilepsy Research funded by the Hessian Ministry of Science and Art from 2018-21 as basis for a Collaborative Research </w:t>
            </w:r>
            <w:proofErr w:type="spellStart"/>
            <w:r w:rsidRPr="007A32E6">
              <w:rPr>
                <w:rFonts w:cs="Calibri"/>
                <w:szCs w:val="22"/>
              </w:rPr>
              <w:t>Center</w:t>
            </w:r>
            <w:proofErr w:type="spellEnd"/>
            <w:r w:rsidRPr="007A32E6">
              <w:rPr>
                <w:rFonts w:cs="Calibri"/>
                <w:szCs w:val="22"/>
              </w:rPr>
              <w:t xml:space="preserve"> proposal. Within this project we aim I) to identify causative genetic variances and acquired </w:t>
            </w:r>
            <w:r w:rsidR="00CD2914" w:rsidRPr="007A32E6">
              <w:rPr>
                <w:rFonts w:cs="Calibri"/>
                <w:szCs w:val="22"/>
              </w:rPr>
              <w:t>aetiologies</w:t>
            </w:r>
            <w:r w:rsidRPr="007A32E6">
              <w:rPr>
                <w:rFonts w:cs="Calibri"/>
                <w:szCs w:val="22"/>
              </w:rPr>
              <w:t xml:space="preserve"> of individual epilepsies, II) to model these and evaluate precision medicine approaches in animal models and II) if promising, to bring these back to the patients. A strategy for protection and exploitation of acquired intellectual property is in place but relevant results are expected only later during this project. While this project documents our longstanding interest in personali</w:t>
            </w:r>
            <w:r w:rsidR="007A32E6">
              <w:rPr>
                <w:rFonts w:cs="Calibri"/>
                <w:szCs w:val="22"/>
              </w:rPr>
              <w:t>s</w:t>
            </w:r>
            <w:r w:rsidRPr="007A32E6">
              <w:rPr>
                <w:rFonts w:cs="Calibri"/>
                <w:szCs w:val="22"/>
              </w:rPr>
              <w:t>ed medicine approaches in epilepsy and will improve our expertise in structured phenotyping, there is no direct overlap of this or the other consortia mentioned with RAISE</w:t>
            </w:r>
            <w:r w:rsidR="007A32E6">
              <w:rPr>
                <w:rFonts w:cs="Calibri"/>
                <w:szCs w:val="22"/>
              </w:rPr>
              <w:t>-</w:t>
            </w:r>
            <w:r w:rsidRPr="007A32E6">
              <w:rPr>
                <w:rFonts w:cs="Calibri"/>
                <w:szCs w:val="22"/>
              </w:rPr>
              <w:t>GENIC. The engagement in Epi25 mentioned already assures the availability of genotyping data for this project and extend</w:t>
            </w:r>
            <w:r w:rsidR="007A32E6">
              <w:rPr>
                <w:rFonts w:cs="Calibri"/>
                <w:szCs w:val="22"/>
              </w:rPr>
              <w:t>s</w:t>
            </w:r>
            <w:r w:rsidRPr="007A32E6">
              <w:rPr>
                <w:rFonts w:cs="Calibri"/>
                <w:szCs w:val="22"/>
              </w:rPr>
              <w:t xml:space="preserve"> our expertise with repositories such as </w:t>
            </w:r>
            <w:proofErr w:type="spellStart"/>
            <w:r w:rsidRPr="007A32E6">
              <w:rPr>
                <w:rFonts w:cs="Calibri"/>
                <w:szCs w:val="22"/>
              </w:rPr>
              <w:t>dbGAP</w:t>
            </w:r>
            <w:proofErr w:type="spellEnd"/>
            <w:r w:rsidRPr="007A32E6">
              <w:rPr>
                <w:rFonts w:cs="Calibri"/>
                <w:szCs w:val="22"/>
              </w:rPr>
              <w:t xml:space="preserve"> used within Epi25.  F. Rosenow is part of the organi</w:t>
            </w:r>
            <w:r w:rsidR="007A32E6">
              <w:rPr>
                <w:rFonts w:cs="Calibri"/>
                <w:szCs w:val="22"/>
              </w:rPr>
              <w:t>s</w:t>
            </w:r>
            <w:r w:rsidRPr="007A32E6">
              <w:rPr>
                <w:rFonts w:cs="Calibri"/>
                <w:szCs w:val="22"/>
              </w:rPr>
              <w:t xml:space="preserve">ing committee of the </w:t>
            </w:r>
            <w:proofErr w:type="spellStart"/>
            <w:r w:rsidRPr="007A32E6">
              <w:rPr>
                <w:rFonts w:cs="Calibri"/>
                <w:szCs w:val="22"/>
              </w:rPr>
              <w:t>EpiXchange</w:t>
            </w:r>
            <w:proofErr w:type="spellEnd"/>
            <w:r w:rsidRPr="007A32E6">
              <w:rPr>
                <w:rFonts w:cs="Calibri"/>
                <w:szCs w:val="22"/>
              </w:rPr>
              <w:t xml:space="preserve"> Initiative (</w:t>
            </w:r>
            <w:r w:rsidR="007A32E6" w:rsidRPr="007A32E6">
              <w:rPr>
                <w:rFonts w:asciiTheme="minorHAnsi" w:hAnsiTheme="minorHAnsi" w:cstheme="minorHAnsi"/>
                <w:szCs w:val="22"/>
              </w:rPr>
              <w:t>https://</w:t>
            </w:r>
            <w:r w:rsidRPr="007A32E6">
              <w:rPr>
                <w:rFonts w:cs="Calibri"/>
                <w:szCs w:val="22"/>
              </w:rPr>
              <w:t>www.EpiXchange2018.eu) which is focused on the promotion of knowledge-finding in epilepsy research by data sharing and other forms of interaction between existing epilepsy/neuroscience consortia. Ideally the repository planned for RAISE</w:t>
            </w:r>
            <w:r w:rsidR="007B2DAF">
              <w:rPr>
                <w:rFonts w:cs="Calibri"/>
                <w:szCs w:val="22"/>
              </w:rPr>
              <w:t>-</w:t>
            </w:r>
            <w:r w:rsidRPr="007A32E6">
              <w:rPr>
                <w:rFonts w:cs="Calibri"/>
                <w:szCs w:val="22"/>
              </w:rPr>
              <w:t xml:space="preserve">GENIC will be part of the international “epilepsy data ecosystem” to be implemented within this initiative. Partner 4 owns one trademark related to cognitive phenotyping. </w:t>
            </w:r>
          </w:p>
          <w:p w14:paraId="18FB43B5" w14:textId="77777777" w:rsidR="008C291B" w:rsidRDefault="00851A43" w:rsidP="00D9356F">
            <w:pPr>
              <w:rPr>
                <w:rFonts w:cs="Calibri"/>
                <w:b/>
                <w:szCs w:val="22"/>
              </w:rPr>
            </w:pPr>
            <w:r w:rsidRPr="007A32E6">
              <w:rPr>
                <w:rFonts w:cs="Calibri"/>
                <w:b/>
                <w:szCs w:val="22"/>
              </w:rPr>
              <w:t>Partner 5</w:t>
            </w:r>
            <w:r w:rsidR="00D9356F">
              <w:rPr>
                <w:rFonts w:cs="Calibri"/>
                <w:b/>
                <w:szCs w:val="22"/>
              </w:rPr>
              <w:t xml:space="preserve"> </w:t>
            </w:r>
          </w:p>
          <w:p w14:paraId="7FD944D5" w14:textId="1443F724" w:rsidR="00F066A1" w:rsidRDefault="00AF5C5B" w:rsidP="00D9356F">
            <w:pPr>
              <w:rPr>
                <w:rFonts w:cs="Calibri"/>
                <w:szCs w:val="22"/>
              </w:rPr>
            </w:pPr>
            <w:r w:rsidRPr="00D9356F">
              <w:rPr>
                <w:rFonts w:asciiTheme="minorHAnsi" w:hAnsiTheme="minorHAnsi" w:cstheme="minorHAnsi"/>
                <w:i/>
                <w:iCs/>
                <w:szCs w:val="22"/>
              </w:rPr>
              <w:t>Partner 5</w:t>
            </w:r>
            <w:r w:rsidRPr="00D9356F">
              <w:rPr>
                <w:rFonts w:cs="Calibri"/>
                <w:sz w:val="20"/>
              </w:rPr>
              <w:t xml:space="preserve"> </w:t>
            </w:r>
            <w:r w:rsidRPr="00D9356F">
              <w:rPr>
                <w:rFonts w:asciiTheme="minorHAnsi" w:hAnsiTheme="minorHAnsi" w:cstheme="minorHAnsi"/>
                <w:noProof/>
                <w:szCs w:val="22"/>
              </w:rPr>
              <w:t>collaborates with several national and international research groups</w:t>
            </w:r>
            <w:r w:rsidR="00362F68">
              <w:rPr>
                <w:rFonts w:asciiTheme="minorHAnsi" w:hAnsiTheme="minorHAnsi" w:cstheme="minorHAnsi"/>
                <w:noProof/>
                <w:szCs w:val="22"/>
              </w:rPr>
              <w:t xml:space="preserve"> including</w:t>
            </w:r>
            <w:r w:rsidRPr="00D9356F">
              <w:rPr>
                <w:rFonts w:asciiTheme="minorHAnsi" w:hAnsiTheme="minorHAnsi" w:cstheme="minorHAnsi"/>
                <w:noProof/>
                <w:szCs w:val="22"/>
              </w:rPr>
              <w:t xml:space="preserve"> </w:t>
            </w:r>
            <w:r w:rsidRPr="00D9356F">
              <w:rPr>
                <w:rFonts w:asciiTheme="minorHAnsi" w:hAnsiTheme="minorHAnsi" w:cstheme="minorHAnsi"/>
                <w:color w:val="000000" w:themeColor="text1"/>
                <w:szCs w:val="22"/>
              </w:rPr>
              <w:t xml:space="preserve">the ILAE Genetics Consortium </w:t>
            </w:r>
            <w:r w:rsidR="008C291B">
              <w:rPr>
                <w:rFonts w:asciiTheme="minorHAnsi" w:hAnsiTheme="minorHAnsi" w:cstheme="minorHAnsi"/>
                <w:color w:val="000000" w:themeColor="text1"/>
                <w:szCs w:val="22"/>
              </w:rPr>
              <w:t>(</w:t>
            </w:r>
            <w:r w:rsidR="00362F68" w:rsidRPr="00362F68">
              <w:rPr>
                <w:rStyle w:val="Hyperlink"/>
                <w:rFonts w:asciiTheme="minorHAnsi" w:hAnsiTheme="minorHAnsi" w:cstheme="minorHAnsi"/>
                <w:color w:val="000000" w:themeColor="text1"/>
                <w:szCs w:val="22"/>
                <w:u w:val="none"/>
              </w:rPr>
              <w:t>https://www.ilae.org/guidelines/complex-epilepsies</w:t>
            </w:r>
            <w:r w:rsidR="008C291B">
              <w:rPr>
                <w:rFonts w:asciiTheme="minorHAnsi" w:hAnsiTheme="minorHAnsi" w:cstheme="minorHAnsi"/>
                <w:color w:val="000000" w:themeColor="text1"/>
                <w:szCs w:val="22"/>
              </w:rPr>
              <w:t>)</w:t>
            </w:r>
            <w:r w:rsidR="00362F68">
              <w:rPr>
                <w:rFonts w:asciiTheme="minorHAnsi" w:hAnsiTheme="minorHAnsi" w:cstheme="minorHAnsi"/>
                <w:color w:val="000000" w:themeColor="text1"/>
                <w:szCs w:val="22"/>
              </w:rPr>
              <w:t xml:space="preserve">, </w:t>
            </w:r>
            <w:r w:rsidRPr="00D9356F">
              <w:rPr>
                <w:rFonts w:asciiTheme="minorHAnsi" w:hAnsiTheme="minorHAnsi" w:cstheme="minorHAnsi"/>
                <w:szCs w:val="22"/>
              </w:rPr>
              <w:t>ENIGMA-Epilepsy</w:t>
            </w:r>
            <w:r w:rsidR="00362F68">
              <w:rPr>
                <w:rFonts w:asciiTheme="minorHAnsi" w:hAnsiTheme="minorHAnsi" w:cstheme="minorHAnsi"/>
                <w:szCs w:val="22"/>
              </w:rPr>
              <w:t xml:space="preserve"> </w:t>
            </w:r>
            <w:r w:rsidR="008C291B">
              <w:rPr>
                <w:rFonts w:asciiTheme="minorHAnsi" w:hAnsiTheme="minorHAnsi" w:cstheme="minorHAnsi"/>
                <w:szCs w:val="22"/>
              </w:rPr>
              <w:t>(</w:t>
            </w:r>
            <w:r w:rsidR="00362F68" w:rsidRPr="00362F68">
              <w:rPr>
                <w:rFonts w:asciiTheme="minorHAnsi" w:hAnsiTheme="minorHAnsi" w:cstheme="minorHAnsi"/>
                <w:szCs w:val="22"/>
              </w:rPr>
              <w:t>http://enigma.ini.usc.edu/ongoing/enigma-epilepsy</w:t>
            </w:r>
            <w:r w:rsidR="008C291B">
              <w:rPr>
                <w:rFonts w:asciiTheme="minorHAnsi" w:hAnsiTheme="minorHAnsi" w:cstheme="minorHAnsi"/>
                <w:szCs w:val="22"/>
              </w:rPr>
              <w:t>)</w:t>
            </w:r>
            <w:r w:rsidR="00362F68">
              <w:rPr>
                <w:rFonts w:asciiTheme="minorHAnsi" w:hAnsiTheme="minorHAnsi" w:cstheme="minorHAnsi"/>
                <w:szCs w:val="22"/>
              </w:rPr>
              <w:t>, a n</w:t>
            </w:r>
            <w:r w:rsidRPr="00D9356F">
              <w:rPr>
                <w:rFonts w:asciiTheme="minorHAnsi" w:hAnsiTheme="minorHAnsi" w:cstheme="minorHAnsi"/>
                <w:szCs w:val="22"/>
              </w:rPr>
              <w:t xml:space="preserve">etwork of imaging genomics, </w:t>
            </w:r>
            <w:r w:rsidRPr="00D9356F">
              <w:rPr>
                <w:rFonts w:asciiTheme="minorHAnsi" w:hAnsiTheme="minorHAnsi" w:cstheme="minorHAnsi"/>
                <w:szCs w:val="22"/>
                <w:lang w:val="en-US"/>
              </w:rPr>
              <w:t xml:space="preserve">and the Brainstorm Consortium </w:t>
            </w:r>
            <w:r w:rsidR="00362F68">
              <w:rPr>
                <w:rFonts w:asciiTheme="minorHAnsi" w:hAnsiTheme="minorHAnsi" w:cstheme="minorHAnsi"/>
                <w:szCs w:val="22"/>
                <w:lang w:val="en-US"/>
              </w:rPr>
              <w:t xml:space="preserve">performing the </w:t>
            </w:r>
            <w:r w:rsidRPr="00D9356F">
              <w:rPr>
                <w:rFonts w:asciiTheme="minorHAnsi" w:hAnsiTheme="minorHAnsi" w:cstheme="minorHAnsi"/>
                <w:szCs w:val="22"/>
                <w:lang w:val="en-US"/>
              </w:rPr>
              <w:t>largest ever GWAS</w:t>
            </w:r>
            <w:r w:rsidR="00D9356F" w:rsidRPr="00D9356F">
              <w:rPr>
                <w:rFonts w:asciiTheme="minorHAnsi" w:hAnsiTheme="minorHAnsi" w:cstheme="minorHAnsi"/>
                <w:szCs w:val="22"/>
                <w:lang w:val="en-US"/>
              </w:rPr>
              <w:t>-study</w:t>
            </w:r>
            <w:r w:rsidRPr="00D9356F">
              <w:rPr>
                <w:rFonts w:asciiTheme="minorHAnsi" w:hAnsiTheme="minorHAnsi" w:cstheme="minorHAnsi"/>
                <w:szCs w:val="22"/>
                <w:lang w:val="en-US"/>
              </w:rPr>
              <w:t xml:space="preserve"> drawn from more than 200,000 patients for 25 brain associated disorders and 17 phen</w:t>
            </w:r>
            <w:r w:rsidR="00D9356F" w:rsidRPr="00D9356F">
              <w:rPr>
                <w:rFonts w:asciiTheme="minorHAnsi" w:hAnsiTheme="minorHAnsi" w:cstheme="minorHAnsi"/>
                <w:szCs w:val="22"/>
                <w:lang w:val="en-US"/>
              </w:rPr>
              <w:t>otypes</w:t>
            </w:r>
            <w:r w:rsidRPr="00D9356F">
              <w:rPr>
                <w:rFonts w:asciiTheme="minorHAnsi" w:hAnsiTheme="minorHAnsi" w:cstheme="minorHAnsi"/>
                <w:szCs w:val="22"/>
                <w:lang w:val="en-US"/>
              </w:rPr>
              <w:t>.</w:t>
            </w:r>
            <w:r w:rsidR="00362F68">
              <w:rPr>
                <w:rFonts w:asciiTheme="minorHAnsi" w:hAnsiTheme="minorHAnsi" w:cstheme="minorHAnsi"/>
                <w:szCs w:val="22"/>
                <w:lang w:val="en-US"/>
              </w:rPr>
              <w:t xml:space="preserve"> </w:t>
            </w:r>
            <w:r w:rsidR="00D9356F" w:rsidRPr="00D9356F">
              <w:rPr>
                <w:rFonts w:asciiTheme="minorHAnsi" w:hAnsiTheme="minorHAnsi" w:cstheme="minorHAnsi"/>
                <w:szCs w:val="22"/>
                <w:lang w:val="en-US"/>
              </w:rPr>
              <w:t xml:space="preserve">In </w:t>
            </w:r>
            <w:r w:rsidR="00362F68">
              <w:rPr>
                <w:rFonts w:asciiTheme="minorHAnsi" w:hAnsiTheme="minorHAnsi" w:cstheme="minorHAnsi"/>
                <w:szCs w:val="22"/>
                <w:lang w:val="en-US"/>
              </w:rPr>
              <w:t xml:space="preserve">the </w:t>
            </w:r>
            <w:r w:rsidRPr="004F244A">
              <w:rPr>
                <w:rFonts w:asciiTheme="minorHAnsi" w:hAnsiTheme="minorHAnsi" w:cstheme="minorHAnsi"/>
                <w:szCs w:val="22"/>
              </w:rPr>
              <w:t xml:space="preserve">Human Epilepsy Project </w:t>
            </w:r>
            <w:r w:rsidR="00362F68">
              <w:rPr>
                <w:rFonts w:asciiTheme="minorHAnsi" w:hAnsiTheme="minorHAnsi" w:cstheme="minorHAnsi"/>
                <w:szCs w:val="22"/>
              </w:rPr>
              <w:t>(</w:t>
            </w:r>
            <w:r w:rsidRPr="004F244A">
              <w:rPr>
                <w:rFonts w:asciiTheme="minorHAnsi" w:hAnsiTheme="minorHAnsi" w:cstheme="minorHAnsi"/>
                <w:szCs w:val="22"/>
              </w:rPr>
              <w:t>HEP</w:t>
            </w:r>
            <w:r w:rsidR="00362F68">
              <w:rPr>
                <w:rFonts w:asciiTheme="minorHAnsi" w:hAnsiTheme="minorHAnsi" w:cstheme="minorHAnsi"/>
                <w:szCs w:val="22"/>
              </w:rPr>
              <w:t>,</w:t>
            </w:r>
            <w:r w:rsidRPr="004F244A">
              <w:rPr>
                <w:rFonts w:asciiTheme="minorHAnsi" w:hAnsiTheme="minorHAnsi" w:cstheme="minorHAnsi"/>
                <w:szCs w:val="22"/>
              </w:rPr>
              <w:t xml:space="preserve"> </w:t>
            </w:r>
            <w:r w:rsidR="00362F68" w:rsidRPr="00362F68">
              <w:rPr>
                <w:rFonts w:asciiTheme="minorHAnsi" w:hAnsiTheme="minorHAnsi" w:cstheme="minorHAnsi"/>
                <w:szCs w:val="22"/>
              </w:rPr>
              <w:t>http://humanepilepsyproject.org</w:t>
            </w:r>
            <w:r w:rsidR="00362F68">
              <w:rPr>
                <w:rFonts w:asciiTheme="minorHAnsi" w:hAnsiTheme="minorHAnsi" w:cstheme="minorHAnsi"/>
                <w:szCs w:val="22"/>
              </w:rPr>
              <w:t xml:space="preserve">), which performs </w:t>
            </w:r>
            <w:r w:rsidRPr="00D9356F">
              <w:rPr>
                <w:rFonts w:asciiTheme="minorHAnsi" w:hAnsiTheme="minorHAnsi" w:cstheme="minorHAnsi"/>
                <w:szCs w:val="22"/>
              </w:rPr>
              <w:t>multimodal prospective evaluation of biomarkers in newly treated patients with focal epilepsy</w:t>
            </w:r>
            <w:r w:rsidR="00362F68">
              <w:rPr>
                <w:rFonts w:asciiTheme="minorHAnsi" w:hAnsiTheme="minorHAnsi" w:cstheme="minorHAnsi"/>
                <w:szCs w:val="22"/>
              </w:rPr>
              <w:t>,</w:t>
            </w:r>
            <w:r w:rsidRPr="00D9356F">
              <w:rPr>
                <w:rFonts w:asciiTheme="minorHAnsi" w:hAnsiTheme="minorHAnsi" w:cstheme="minorHAnsi"/>
                <w:szCs w:val="22"/>
              </w:rPr>
              <w:t xml:space="preserve"> Kuopio </w:t>
            </w:r>
            <w:r w:rsidR="00D9356F" w:rsidRPr="00D9356F">
              <w:rPr>
                <w:rFonts w:asciiTheme="minorHAnsi" w:hAnsiTheme="minorHAnsi" w:cstheme="minorHAnsi"/>
                <w:szCs w:val="22"/>
              </w:rPr>
              <w:t xml:space="preserve">is </w:t>
            </w:r>
            <w:r w:rsidRPr="00D9356F">
              <w:rPr>
                <w:rFonts w:asciiTheme="minorHAnsi" w:hAnsiTheme="minorHAnsi" w:cstheme="minorHAnsi"/>
                <w:szCs w:val="22"/>
              </w:rPr>
              <w:t xml:space="preserve">one of the few </w:t>
            </w:r>
            <w:proofErr w:type="spellStart"/>
            <w:r w:rsidRPr="00D9356F">
              <w:rPr>
                <w:rFonts w:asciiTheme="minorHAnsi" w:hAnsiTheme="minorHAnsi" w:cstheme="minorHAnsi"/>
                <w:szCs w:val="22"/>
              </w:rPr>
              <w:t>centers</w:t>
            </w:r>
            <w:proofErr w:type="spellEnd"/>
            <w:r w:rsidRPr="00D9356F">
              <w:rPr>
                <w:rFonts w:asciiTheme="minorHAnsi" w:hAnsiTheme="minorHAnsi" w:cstheme="minorHAnsi"/>
                <w:szCs w:val="22"/>
              </w:rPr>
              <w:t xml:space="preserve"> from Europe in the HEP1-study and the only </w:t>
            </w:r>
            <w:proofErr w:type="spellStart"/>
            <w:r w:rsidRPr="00D9356F">
              <w:rPr>
                <w:rFonts w:asciiTheme="minorHAnsi" w:hAnsiTheme="minorHAnsi" w:cstheme="minorHAnsi"/>
                <w:szCs w:val="22"/>
              </w:rPr>
              <w:t>center</w:t>
            </w:r>
            <w:proofErr w:type="spellEnd"/>
            <w:r w:rsidRPr="00D9356F">
              <w:rPr>
                <w:rFonts w:asciiTheme="minorHAnsi" w:hAnsiTheme="minorHAnsi" w:cstheme="minorHAnsi"/>
                <w:szCs w:val="22"/>
              </w:rPr>
              <w:t xml:space="preserve"> from Europe in the HEP2</w:t>
            </w:r>
            <w:r w:rsidR="00362F68">
              <w:rPr>
                <w:rFonts w:asciiTheme="minorHAnsi" w:hAnsiTheme="minorHAnsi" w:cstheme="minorHAnsi"/>
                <w:szCs w:val="22"/>
              </w:rPr>
              <w:t xml:space="preserve"> study</w:t>
            </w:r>
            <w:r w:rsidRPr="00D9356F">
              <w:rPr>
                <w:rFonts w:asciiTheme="minorHAnsi" w:hAnsiTheme="minorHAnsi" w:cstheme="minorHAnsi"/>
                <w:szCs w:val="22"/>
              </w:rPr>
              <w:t xml:space="preserve">. </w:t>
            </w:r>
            <w:r w:rsidR="00362F68" w:rsidRPr="00362F68">
              <w:rPr>
                <w:rFonts w:asciiTheme="minorHAnsi" w:hAnsiTheme="minorHAnsi" w:cstheme="minorHAnsi"/>
                <w:i/>
                <w:szCs w:val="22"/>
              </w:rPr>
              <w:t>Partner 5</w:t>
            </w:r>
            <w:r w:rsidR="00362F68">
              <w:rPr>
                <w:rFonts w:asciiTheme="minorHAnsi" w:hAnsiTheme="minorHAnsi" w:cstheme="minorHAnsi"/>
                <w:szCs w:val="22"/>
              </w:rPr>
              <w:t xml:space="preserve"> is also participating in the B</w:t>
            </w:r>
            <w:r w:rsidRPr="004F244A">
              <w:rPr>
                <w:rFonts w:asciiTheme="minorHAnsi" w:hAnsiTheme="minorHAnsi" w:cstheme="minorHAnsi"/>
                <w:szCs w:val="22"/>
              </w:rPr>
              <w:t>iomarkers of SUDEP</w:t>
            </w:r>
            <w:r w:rsidRPr="00D9356F">
              <w:rPr>
                <w:rFonts w:asciiTheme="minorHAnsi" w:hAnsiTheme="minorHAnsi" w:cstheme="minorHAnsi"/>
                <w:szCs w:val="22"/>
              </w:rPr>
              <w:t xml:space="preserve"> project</w:t>
            </w:r>
            <w:r w:rsidR="00362F68">
              <w:rPr>
                <w:rFonts w:asciiTheme="minorHAnsi" w:hAnsiTheme="minorHAnsi" w:cstheme="minorHAnsi"/>
                <w:szCs w:val="22"/>
              </w:rPr>
              <w:t xml:space="preserve">. She </w:t>
            </w:r>
            <w:r w:rsidR="00362F68" w:rsidRPr="00D9356F">
              <w:rPr>
                <w:rFonts w:asciiTheme="minorHAnsi" w:hAnsiTheme="minorHAnsi" w:cstheme="minorHAnsi"/>
                <w:szCs w:val="22"/>
              </w:rPr>
              <w:t xml:space="preserve">collects clinical data and neurophysiological data of patients </w:t>
            </w:r>
            <w:r w:rsidR="00362F68">
              <w:rPr>
                <w:rFonts w:asciiTheme="minorHAnsi" w:hAnsiTheme="minorHAnsi" w:cstheme="minorHAnsi"/>
                <w:szCs w:val="22"/>
              </w:rPr>
              <w:t xml:space="preserve">who </w:t>
            </w:r>
            <w:r w:rsidR="00362F68" w:rsidRPr="00D9356F">
              <w:rPr>
                <w:rFonts w:asciiTheme="minorHAnsi" w:hAnsiTheme="minorHAnsi" w:cstheme="minorHAnsi"/>
                <w:szCs w:val="22"/>
              </w:rPr>
              <w:t>experienced sudden unexpected death in epilepsy (SUDEP) and of those at risk of SUDEP</w:t>
            </w:r>
            <w:r w:rsidR="00362F68">
              <w:rPr>
                <w:rFonts w:asciiTheme="minorHAnsi" w:hAnsiTheme="minorHAnsi" w:cstheme="minorHAnsi"/>
                <w:szCs w:val="22"/>
              </w:rPr>
              <w:t xml:space="preserve"> within the project</w:t>
            </w:r>
            <w:r w:rsidRPr="00D9356F">
              <w:rPr>
                <w:rFonts w:asciiTheme="minorHAnsi" w:hAnsiTheme="minorHAnsi" w:cstheme="minorHAnsi"/>
                <w:szCs w:val="22"/>
              </w:rPr>
              <w:t xml:space="preserve"> </w:t>
            </w:r>
            <w:r w:rsidRPr="00D9356F">
              <w:rPr>
                <w:rFonts w:asciiTheme="minorHAnsi" w:hAnsiTheme="minorHAnsi" w:cstheme="minorHAnsi"/>
                <w:szCs w:val="22"/>
                <w:lang w:val="en-US"/>
              </w:rPr>
              <w:t>"</w:t>
            </w:r>
            <w:r w:rsidRPr="00D9356F">
              <w:rPr>
                <w:rFonts w:asciiTheme="minorHAnsi" w:hAnsiTheme="minorHAnsi" w:cstheme="minorHAnsi"/>
                <w:bCs/>
                <w:szCs w:val="22"/>
                <w:lang w:val="en-US"/>
              </w:rPr>
              <w:t>Advancing SUDEP risk prediction using a case-control approach</w:t>
            </w:r>
            <w:r w:rsidRPr="00D9356F">
              <w:rPr>
                <w:rFonts w:asciiTheme="minorHAnsi" w:hAnsiTheme="minorHAnsi" w:cstheme="minorHAnsi"/>
                <w:szCs w:val="22"/>
                <w:lang w:val="en-US"/>
              </w:rPr>
              <w:t>"</w:t>
            </w:r>
            <w:r w:rsidR="00362F68">
              <w:rPr>
                <w:rFonts w:asciiTheme="minorHAnsi" w:hAnsiTheme="minorHAnsi" w:cstheme="minorHAnsi"/>
                <w:szCs w:val="22"/>
                <w:lang w:val="en-US"/>
              </w:rPr>
              <w:t>, a</w:t>
            </w:r>
            <w:r w:rsidRPr="00D9356F">
              <w:rPr>
                <w:rFonts w:asciiTheme="minorHAnsi" w:hAnsiTheme="minorHAnsi" w:cstheme="minorHAnsi"/>
                <w:szCs w:val="22"/>
                <w:lang w:val="en-US"/>
              </w:rPr>
              <w:t xml:space="preserve"> </w:t>
            </w:r>
            <w:r w:rsidRPr="00D9356F">
              <w:rPr>
                <w:rFonts w:asciiTheme="minorHAnsi" w:hAnsiTheme="minorHAnsi" w:cstheme="minorHAnsi"/>
                <w:szCs w:val="22"/>
              </w:rPr>
              <w:t>worldwide collaboration led by New York University School of Medicine.</w:t>
            </w:r>
            <w:r w:rsidRPr="00D9356F">
              <w:rPr>
                <w:rFonts w:asciiTheme="minorHAnsi" w:hAnsiTheme="minorHAnsi" w:cstheme="minorHAnsi"/>
                <w:b/>
                <w:szCs w:val="22"/>
              </w:rPr>
              <w:t xml:space="preserve"> </w:t>
            </w:r>
            <w:r w:rsidR="00A70865" w:rsidRPr="00A70865">
              <w:rPr>
                <w:rFonts w:asciiTheme="minorHAnsi" w:hAnsiTheme="minorHAnsi" w:cstheme="minorHAnsi"/>
                <w:szCs w:val="22"/>
              </w:rPr>
              <w:t>Together w</w:t>
            </w:r>
            <w:r w:rsidRPr="00D9356F">
              <w:rPr>
                <w:rFonts w:asciiTheme="minorHAnsi" w:hAnsiTheme="minorHAnsi" w:cstheme="minorHAnsi"/>
                <w:szCs w:val="22"/>
              </w:rPr>
              <w:t xml:space="preserve">ith </w:t>
            </w:r>
            <w:r w:rsidRPr="004F244A">
              <w:rPr>
                <w:rFonts w:asciiTheme="minorHAnsi" w:hAnsiTheme="minorHAnsi" w:cstheme="minorHAnsi"/>
                <w:szCs w:val="22"/>
              </w:rPr>
              <w:t>Aristotle University of Thessaloniki</w:t>
            </w:r>
            <w:r w:rsidR="00702C06">
              <w:rPr>
                <w:rFonts w:asciiTheme="minorHAnsi" w:hAnsiTheme="minorHAnsi" w:cstheme="minorHAnsi"/>
                <w:szCs w:val="22"/>
              </w:rPr>
              <w:t>,</w:t>
            </w:r>
            <w:r w:rsidRPr="004F244A">
              <w:rPr>
                <w:rFonts w:asciiTheme="minorHAnsi" w:hAnsiTheme="minorHAnsi" w:cstheme="minorHAnsi"/>
                <w:szCs w:val="22"/>
              </w:rPr>
              <w:t xml:space="preserve"> </w:t>
            </w:r>
            <w:r w:rsidR="00A70865" w:rsidRPr="00A70865">
              <w:rPr>
                <w:rFonts w:asciiTheme="minorHAnsi" w:hAnsiTheme="minorHAnsi" w:cstheme="minorHAnsi"/>
                <w:i/>
                <w:szCs w:val="22"/>
              </w:rPr>
              <w:t>P</w:t>
            </w:r>
            <w:r w:rsidR="004F244A" w:rsidRPr="00A70865">
              <w:rPr>
                <w:rFonts w:asciiTheme="minorHAnsi" w:hAnsiTheme="minorHAnsi" w:cstheme="minorHAnsi"/>
                <w:i/>
                <w:szCs w:val="22"/>
              </w:rPr>
              <w:t>artner 5</w:t>
            </w:r>
            <w:r w:rsidR="004F244A">
              <w:rPr>
                <w:rFonts w:asciiTheme="minorHAnsi" w:hAnsiTheme="minorHAnsi" w:cstheme="minorHAnsi"/>
                <w:b/>
                <w:szCs w:val="22"/>
              </w:rPr>
              <w:t xml:space="preserve"> </w:t>
            </w:r>
            <w:r w:rsidR="00D9356F" w:rsidRPr="00D9356F">
              <w:rPr>
                <w:rFonts w:asciiTheme="minorHAnsi" w:hAnsiTheme="minorHAnsi" w:cstheme="minorHAnsi"/>
                <w:szCs w:val="22"/>
              </w:rPr>
              <w:t>develops</w:t>
            </w:r>
            <w:r w:rsidRPr="00D9356F">
              <w:rPr>
                <w:rFonts w:asciiTheme="minorHAnsi" w:hAnsiTheme="minorHAnsi" w:cstheme="minorHAnsi"/>
                <w:szCs w:val="22"/>
              </w:rPr>
              <w:t xml:space="preserve"> new protocols and continue</w:t>
            </w:r>
            <w:r w:rsidR="00D9356F" w:rsidRPr="00D9356F">
              <w:rPr>
                <w:rFonts w:asciiTheme="minorHAnsi" w:hAnsiTheme="minorHAnsi" w:cstheme="minorHAnsi"/>
                <w:szCs w:val="22"/>
              </w:rPr>
              <w:t>s</w:t>
            </w:r>
            <w:r w:rsidRPr="00D9356F">
              <w:rPr>
                <w:rFonts w:asciiTheme="minorHAnsi" w:hAnsiTheme="minorHAnsi" w:cstheme="minorHAnsi"/>
                <w:szCs w:val="22"/>
              </w:rPr>
              <w:t xml:space="preserve"> to study various generalized and focal epilepsy syndromes and TMS-EEG as epilepsy biomarker. </w:t>
            </w:r>
            <w:r w:rsidR="00D9356F" w:rsidRPr="00D9356F">
              <w:rPr>
                <w:rFonts w:asciiTheme="minorHAnsi" w:hAnsiTheme="minorHAnsi" w:cstheme="minorHAnsi"/>
                <w:szCs w:val="22"/>
              </w:rPr>
              <w:t xml:space="preserve">These projects do not overlap </w:t>
            </w:r>
            <w:r w:rsidR="00A70865">
              <w:rPr>
                <w:rFonts w:asciiTheme="minorHAnsi" w:hAnsiTheme="minorHAnsi" w:cstheme="minorHAnsi"/>
                <w:szCs w:val="22"/>
              </w:rPr>
              <w:t xml:space="preserve">with </w:t>
            </w:r>
            <w:r w:rsidR="00D9356F" w:rsidRPr="00D9356F">
              <w:rPr>
                <w:rFonts w:asciiTheme="minorHAnsi" w:hAnsiTheme="minorHAnsi" w:cstheme="minorHAnsi"/>
                <w:szCs w:val="22"/>
              </w:rPr>
              <w:t>RAISE</w:t>
            </w:r>
            <w:r w:rsidR="00A70865">
              <w:rPr>
                <w:rFonts w:asciiTheme="minorHAnsi" w:hAnsiTheme="minorHAnsi" w:cstheme="minorHAnsi"/>
                <w:szCs w:val="22"/>
              </w:rPr>
              <w:t>-</w:t>
            </w:r>
            <w:r w:rsidR="00D9356F" w:rsidRPr="00D9356F">
              <w:rPr>
                <w:rFonts w:asciiTheme="minorHAnsi" w:hAnsiTheme="minorHAnsi" w:cstheme="minorHAnsi"/>
                <w:szCs w:val="22"/>
              </w:rPr>
              <w:t>GENIC. The collection of the local phenotype-genotype data and biomarker</w:t>
            </w:r>
            <w:r w:rsidR="004F244A">
              <w:rPr>
                <w:rFonts w:asciiTheme="minorHAnsi" w:hAnsiTheme="minorHAnsi" w:cstheme="minorHAnsi"/>
                <w:szCs w:val="22"/>
              </w:rPr>
              <w:t xml:space="preserve">s </w:t>
            </w:r>
            <w:r w:rsidR="002D52B0">
              <w:rPr>
                <w:rFonts w:asciiTheme="minorHAnsi" w:hAnsiTheme="minorHAnsi" w:cstheme="minorHAnsi"/>
                <w:szCs w:val="22"/>
              </w:rPr>
              <w:t xml:space="preserve">in the ongoing “biomarkers of epilepsy” </w:t>
            </w:r>
            <w:r w:rsidR="00A70865">
              <w:rPr>
                <w:rFonts w:asciiTheme="minorHAnsi" w:hAnsiTheme="minorHAnsi" w:cstheme="minorHAnsi"/>
                <w:szCs w:val="22"/>
              </w:rPr>
              <w:t>project</w:t>
            </w:r>
            <w:r w:rsidR="00E445DE">
              <w:rPr>
                <w:rFonts w:asciiTheme="minorHAnsi" w:hAnsiTheme="minorHAnsi" w:cstheme="minorHAnsi"/>
                <w:szCs w:val="22"/>
              </w:rPr>
              <w:t xml:space="preserve"> </w:t>
            </w:r>
            <w:r w:rsidR="00E55ECE">
              <w:rPr>
                <w:rFonts w:asciiTheme="minorHAnsi" w:hAnsiTheme="minorHAnsi" w:cstheme="minorHAnsi"/>
                <w:szCs w:val="22"/>
              </w:rPr>
              <w:t>is</w:t>
            </w:r>
            <w:r w:rsidR="004F244A">
              <w:rPr>
                <w:rFonts w:asciiTheme="minorHAnsi" w:hAnsiTheme="minorHAnsi" w:cstheme="minorHAnsi"/>
                <w:szCs w:val="22"/>
              </w:rPr>
              <w:t xml:space="preserve"> funded by </w:t>
            </w:r>
            <w:r w:rsidR="00D9356F" w:rsidRPr="00D9356F">
              <w:rPr>
                <w:rFonts w:asciiTheme="minorHAnsi" w:hAnsiTheme="minorHAnsi" w:cstheme="minorHAnsi"/>
                <w:szCs w:val="22"/>
              </w:rPr>
              <w:t>grant</w:t>
            </w:r>
            <w:r w:rsidR="00B055B2">
              <w:rPr>
                <w:rFonts w:asciiTheme="minorHAnsi" w:hAnsiTheme="minorHAnsi" w:cstheme="minorHAnsi"/>
                <w:szCs w:val="22"/>
              </w:rPr>
              <w:t>s</w:t>
            </w:r>
            <w:r w:rsidR="00D9356F" w:rsidRPr="00D9356F">
              <w:rPr>
                <w:rFonts w:asciiTheme="minorHAnsi" w:hAnsiTheme="minorHAnsi" w:cstheme="minorHAnsi"/>
                <w:szCs w:val="22"/>
              </w:rPr>
              <w:t xml:space="preserve"> from </w:t>
            </w:r>
            <w:r w:rsidR="00A70865">
              <w:rPr>
                <w:rFonts w:asciiTheme="minorHAnsi" w:hAnsiTheme="minorHAnsi" w:cstheme="minorHAnsi"/>
                <w:szCs w:val="22"/>
              </w:rPr>
              <w:t xml:space="preserve">the </w:t>
            </w:r>
            <w:proofErr w:type="spellStart"/>
            <w:r w:rsidR="00D9356F" w:rsidRPr="00D9356F">
              <w:rPr>
                <w:rFonts w:asciiTheme="minorHAnsi" w:hAnsiTheme="minorHAnsi" w:cstheme="minorHAnsi"/>
                <w:szCs w:val="22"/>
              </w:rPr>
              <w:t>Saastamoinen</w:t>
            </w:r>
            <w:proofErr w:type="spellEnd"/>
            <w:r w:rsidR="00D9356F" w:rsidRPr="00D9356F">
              <w:rPr>
                <w:rFonts w:asciiTheme="minorHAnsi" w:hAnsiTheme="minorHAnsi" w:cstheme="minorHAnsi"/>
                <w:szCs w:val="22"/>
              </w:rPr>
              <w:t xml:space="preserve"> foundation</w:t>
            </w:r>
            <w:r w:rsidR="004F244A">
              <w:rPr>
                <w:rFonts w:asciiTheme="minorHAnsi" w:hAnsiTheme="minorHAnsi" w:cstheme="minorHAnsi"/>
                <w:szCs w:val="22"/>
              </w:rPr>
              <w:t xml:space="preserve"> and </w:t>
            </w:r>
            <w:r w:rsidR="00D9356F" w:rsidRPr="00D9356F">
              <w:rPr>
                <w:rFonts w:asciiTheme="minorHAnsi" w:hAnsiTheme="minorHAnsi" w:cstheme="minorHAnsi"/>
                <w:szCs w:val="22"/>
              </w:rPr>
              <w:t>from state research funding</w:t>
            </w:r>
            <w:r w:rsidR="00B055B2">
              <w:rPr>
                <w:rFonts w:asciiTheme="minorHAnsi" w:hAnsiTheme="minorHAnsi" w:cstheme="minorHAnsi"/>
                <w:szCs w:val="22"/>
              </w:rPr>
              <w:t xml:space="preserve"> (total 1,500</w:t>
            </w:r>
            <w:r w:rsidR="00A70865">
              <w:rPr>
                <w:rFonts w:asciiTheme="minorHAnsi" w:hAnsiTheme="minorHAnsi" w:cstheme="minorHAnsi"/>
                <w:szCs w:val="22"/>
              </w:rPr>
              <w:t>,</w:t>
            </w:r>
            <w:r w:rsidR="00B055B2">
              <w:rPr>
                <w:rFonts w:asciiTheme="minorHAnsi" w:hAnsiTheme="minorHAnsi" w:cstheme="minorHAnsi"/>
                <w:szCs w:val="22"/>
              </w:rPr>
              <w:t>000 €)</w:t>
            </w:r>
            <w:r w:rsidR="00D9356F" w:rsidRPr="00D9356F">
              <w:rPr>
                <w:rFonts w:asciiTheme="minorHAnsi" w:hAnsiTheme="minorHAnsi" w:cstheme="minorHAnsi"/>
                <w:szCs w:val="22"/>
              </w:rPr>
              <w:t>.</w:t>
            </w:r>
            <w:r w:rsidR="004F244A">
              <w:rPr>
                <w:rFonts w:asciiTheme="minorHAnsi" w:hAnsiTheme="minorHAnsi" w:cstheme="minorHAnsi"/>
                <w:szCs w:val="22"/>
              </w:rPr>
              <w:t xml:space="preserve"> </w:t>
            </w:r>
            <w:r w:rsidR="00A70865">
              <w:rPr>
                <w:rFonts w:asciiTheme="minorHAnsi" w:hAnsiTheme="minorHAnsi" w:cstheme="minorHAnsi"/>
                <w:szCs w:val="22"/>
              </w:rPr>
              <w:t xml:space="preserve">Her </w:t>
            </w:r>
            <w:r w:rsidR="004F244A" w:rsidRPr="007A32E6">
              <w:rPr>
                <w:rFonts w:cs="Calibri"/>
                <w:szCs w:val="22"/>
              </w:rPr>
              <w:t>engag</w:t>
            </w:r>
            <w:r w:rsidR="004F244A">
              <w:rPr>
                <w:rFonts w:cs="Calibri"/>
                <w:szCs w:val="22"/>
              </w:rPr>
              <w:t xml:space="preserve">ement in Epi25 </w:t>
            </w:r>
            <w:r w:rsidR="004F244A" w:rsidRPr="007A32E6">
              <w:rPr>
                <w:rFonts w:cs="Calibri"/>
                <w:szCs w:val="22"/>
              </w:rPr>
              <w:t xml:space="preserve">assures the availability of genotyping </w:t>
            </w:r>
            <w:r w:rsidR="004F244A">
              <w:rPr>
                <w:rFonts w:cs="Calibri"/>
                <w:szCs w:val="22"/>
              </w:rPr>
              <w:t>data for this project</w:t>
            </w:r>
            <w:r w:rsidR="004F244A" w:rsidRPr="007A32E6">
              <w:rPr>
                <w:rFonts w:cs="Calibri"/>
                <w:szCs w:val="22"/>
              </w:rPr>
              <w:t>.</w:t>
            </w:r>
          </w:p>
          <w:p w14:paraId="1A6D4F01" w14:textId="77777777" w:rsidR="00F066A1" w:rsidRPr="00F066A1" w:rsidRDefault="00F066A1" w:rsidP="00D9356F">
            <w:pPr>
              <w:rPr>
                <w:rFonts w:cs="Calibri"/>
                <w:szCs w:val="22"/>
              </w:rPr>
            </w:pPr>
          </w:p>
          <w:p w14:paraId="3AA53C3D" w14:textId="77777777" w:rsidR="00851A43" w:rsidRPr="007A32E6" w:rsidRDefault="00851A43" w:rsidP="00F066A1">
            <w:pPr>
              <w:keepNext/>
              <w:keepLines/>
              <w:rPr>
                <w:rFonts w:cs="Calibri"/>
                <w:b/>
                <w:szCs w:val="22"/>
              </w:rPr>
            </w:pPr>
            <w:r w:rsidRPr="007A32E6">
              <w:rPr>
                <w:rFonts w:cs="Calibri"/>
                <w:b/>
                <w:szCs w:val="22"/>
              </w:rPr>
              <w:lastRenderedPageBreak/>
              <w:t>Partner 6</w:t>
            </w:r>
          </w:p>
          <w:p w14:paraId="7004BD90" w14:textId="62FB156B" w:rsidR="00920615" w:rsidRPr="007A32E6" w:rsidRDefault="00D66423" w:rsidP="0058556E">
            <w:pPr>
              <w:rPr>
                <w:rFonts w:cs="Calibri"/>
                <w:szCs w:val="22"/>
              </w:rPr>
            </w:pPr>
            <w:commentRangeStart w:id="98"/>
            <w:r>
              <w:rPr>
                <w:rFonts w:cs="Calibri"/>
                <w:szCs w:val="22"/>
              </w:rPr>
              <w:t>Partner 6</w:t>
            </w:r>
            <w:commentRangeEnd w:id="98"/>
            <w:r w:rsidR="00805E37">
              <w:rPr>
                <w:rStyle w:val="Kommentarzeichen"/>
              </w:rPr>
              <w:commentReference w:id="98"/>
            </w:r>
            <w:r>
              <w:rPr>
                <w:rFonts w:cs="Calibri"/>
                <w:szCs w:val="22"/>
              </w:rPr>
              <w:t xml:space="preserve">… On </w:t>
            </w:r>
            <w:proofErr w:type="spellStart"/>
            <w:r>
              <w:rPr>
                <w:rFonts w:cs="Calibri"/>
                <w:szCs w:val="22"/>
              </w:rPr>
              <w:t>iPS</w:t>
            </w:r>
            <w:proofErr w:type="spellEnd"/>
            <w:r>
              <w:rPr>
                <w:rFonts w:cs="Calibri"/>
                <w:szCs w:val="22"/>
              </w:rPr>
              <w:t xml:space="preserve"> cells, Partner 6 is currently developing and validating protocols </w:t>
            </w:r>
            <w:r w:rsidR="00D0532F">
              <w:rPr>
                <w:rFonts w:cs="Calibri"/>
                <w:szCs w:val="22"/>
              </w:rPr>
              <w:t>to generate different neuronal types, including cortical, cerebellar, and primary sensory neurons. This work is a component of translational research projects on Friedreich ataxia, currently supported by FNRS and the charity FARA, for cerebellar and sensory neurons</w:t>
            </w:r>
            <w:r w:rsidR="00805E37">
              <w:rPr>
                <w:rFonts w:cs="Calibri"/>
                <w:szCs w:val="22"/>
              </w:rPr>
              <w:t xml:space="preserve">. There is no overlap with </w:t>
            </w:r>
            <w:r w:rsidR="00E445DE">
              <w:rPr>
                <w:rFonts w:cs="Calibri"/>
                <w:szCs w:val="22"/>
              </w:rPr>
              <w:t>RAISE-GENIC</w:t>
            </w:r>
            <w:r w:rsidR="0028086C">
              <w:rPr>
                <w:rFonts w:cs="Calibri"/>
                <w:szCs w:val="22"/>
              </w:rPr>
              <w:t xml:space="preserve"> addressing</w:t>
            </w:r>
            <w:r w:rsidR="00805E37">
              <w:rPr>
                <w:rFonts w:cs="Calibri"/>
                <w:szCs w:val="22"/>
              </w:rPr>
              <w:t xml:space="preserve"> </w:t>
            </w:r>
            <w:r w:rsidR="00D0532F">
              <w:rPr>
                <w:rFonts w:cs="Calibri"/>
                <w:szCs w:val="22"/>
              </w:rPr>
              <w:t xml:space="preserve">cortical, </w:t>
            </w:r>
            <w:proofErr w:type="gramStart"/>
            <w:r w:rsidR="00D0532F">
              <w:rPr>
                <w:rFonts w:cs="Calibri"/>
                <w:szCs w:val="22"/>
              </w:rPr>
              <w:t xml:space="preserve">in particular </w:t>
            </w:r>
            <w:r w:rsidR="0028086C">
              <w:rPr>
                <w:rFonts w:cs="Calibri"/>
                <w:szCs w:val="22"/>
              </w:rPr>
              <w:t>glutamatergic</w:t>
            </w:r>
            <w:proofErr w:type="gramEnd"/>
            <w:r w:rsidR="0028086C">
              <w:rPr>
                <w:rFonts w:cs="Calibri"/>
                <w:szCs w:val="22"/>
              </w:rPr>
              <w:t xml:space="preserve"> and </w:t>
            </w:r>
            <w:r w:rsidR="00D0532F">
              <w:rPr>
                <w:rFonts w:cs="Calibri"/>
                <w:szCs w:val="22"/>
              </w:rPr>
              <w:t>GABAergic neurons.</w:t>
            </w:r>
          </w:p>
        </w:tc>
      </w:tr>
    </w:tbl>
    <w:p w14:paraId="0A82F566" w14:textId="77777777" w:rsidR="00920615" w:rsidRPr="00CE5D81" w:rsidRDefault="00920615" w:rsidP="00920615">
      <w:pPr>
        <w:pStyle w:val="Default"/>
        <w:spacing w:line="276" w:lineRule="auto"/>
        <w:rPr>
          <w:rFonts w:ascii="Calibri" w:hAnsi="Calibri" w:cs="Times New Roman"/>
          <w:b/>
          <w:bCs/>
          <w:smallCaps/>
          <w:color w:val="auto"/>
          <w:kern w:val="32"/>
          <w:sz w:val="26"/>
          <w:szCs w:val="32"/>
          <w:lang w:val="en-GB" w:eastAsia="fr-FR"/>
        </w:rPr>
      </w:pPr>
    </w:p>
    <w:p w14:paraId="5D0D083F" w14:textId="77777777" w:rsidR="001E2D7E" w:rsidRPr="004112F8" w:rsidRDefault="001E2D7E" w:rsidP="00FA72DD">
      <w:pPr>
        <w:pStyle w:val="Default"/>
        <w:numPr>
          <w:ilvl w:val="1"/>
          <w:numId w:val="13"/>
        </w:numPr>
        <w:spacing w:line="276" w:lineRule="auto"/>
        <w:ind w:left="1418" w:hanging="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Patient involvement</w:t>
      </w:r>
      <w:r w:rsidR="00BA5C0F" w:rsidRPr="001932AF">
        <w:rPr>
          <w:rFonts w:ascii="Calibri" w:hAnsi="Calibri" w:cs="Times New Roman"/>
          <w:b/>
          <w:bCs/>
          <w:smallCaps/>
          <w:color w:val="auto"/>
          <w:kern w:val="32"/>
          <w:sz w:val="26"/>
          <w:szCs w:val="32"/>
          <w:lang w:val="en-GB" w:eastAsia="fr-FR"/>
        </w:rPr>
        <w:t xml:space="preserve"> (</w:t>
      </w:r>
      <w:r w:rsidR="00BA5C0F" w:rsidRPr="004112F8">
        <w:rPr>
          <w:rFonts w:ascii="Calibri" w:hAnsi="Calibri" w:cs="Times New Roman"/>
          <w:b/>
          <w:bCs/>
          <w:smallCaps/>
          <w:color w:val="auto"/>
          <w:kern w:val="32"/>
          <w:sz w:val="26"/>
          <w:szCs w:val="32"/>
          <w:lang w:val="en-GB" w:eastAsia="fr-FR"/>
        </w:rPr>
        <w:t>max. ½ page)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1E2D7E" w:rsidRPr="001932AF" w14:paraId="2C2E9C91" w14:textId="77777777" w:rsidTr="0058556E">
        <w:trPr>
          <w:trHeight w:val="545"/>
        </w:trPr>
        <w:tc>
          <w:tcPr>
            <w:tcW w:w="8956" w:type="dxa"/>
            <w:shd w:val="clear" w:color="auto" w:fill="auto"/>
            <w:vAlign w:val="center"/>
          </w:tcPr>
          <w:p w14:paraId="67BB6734" w14:textId="776C0CA8" w:rsidR="00B971F9" w:rsidRPr="004E703A" w:rsidRDefault="007562C7" w:rsidP="00B971F9">
            <w:pPr>
              <w:rPr>
                <w:rFonts w:asciiTheme="minorHAnsi" w:hAnsiTheme="minorHAnsi" w:cstheme="minorHAnsi"/>
                <w:iCs/>
                <w:szCs w:val="22"/>
              </w:rPr>
            </w:pPr>
            <w:r w:rsidRPr="004E703A">
              <w:rPr>
                <w:rFonts w:asciiTheme="minorHAnsi" w:hAnsiTheme="minorHAnsi" w:cstheme="minorHAnsi"/>
                <w:iCs/>
                <w:szCs w:val="22"/>
              </w:rPr>
              <w:t xml:space="preserve">The consortium will </w:t>
            </w:r>
            <w:r w:rsidR="00D8418C">
              <w:rPr>
                <w:rFonts w:asciiTheme="minorHAnsi" w:hAnsiTheme="minorHAnsi" w:cstheme="minorHAnsi"/>
                <w:iCs/>
                <w:szCs w:val="22"/>
              </w:rPr>
              <w:t>maximise</w:t>
            </w:r>
            <w:r w:rsidRPr="004E703A">
              <w:rPr>
                <w:rFonts w:asciiTheme="minorHAnsi" w:hAnsiTheme="minorHAnsi" w:cstheme="minorHAnsi"/>
                <w:iCs/>
                <w:szCs w:val="22"/>
              </w:rPr>
              <w:t xml:space="preserve"> patient involvement by inviting one </w:t>
            </w:r>
            <w:r w:rsidR="00DC416F" w:rsidRPr="004E703A">
              <w:rPr>
                <w:rFonts w:asciiTheme="minorHAnsi" w:hAnsiTheme="minorHAnsi" w:cstheme="minorHAnsi"/>
                <w:iCs/>
                <w:szCs w:val="22"/>
              </w:rPr>
              <w:t xml:space="preserve">patient representative from each participating country </w:t>
            </w:r>
            <w:r w:rsidRPr="004E703A">
              <w:rPr>
                <w:rFonts w:asciiTheme="minorHAnsi" w:hAnsiTheme="minorHAnsi" w:cstheme="minorHAnsi"/>
                <w:iCs/>
                <w:szCs w:val="22"/>
              </w:rPr>
              <w:t xml:space="preserve">(Belgium, Canada, Finland, Germany) as advisory board members. These will provide valuable advice on patient-oriented aspects of the research that will be particularly </w:t>
            </w:r>
            <w:r w:rsidR="00B971F9" w:rsidRPr="004E703A">
              <w:rPr>
                <w:rFonts w:asciiTheme="minorHAnsi" w:hAnsiTheme="minorHAnsi" w:cstheme="minorHAnsi"/>
                <w:iCs/>
                <w:szCs w:val="22"/>
              </w:rPr>
              <w:t xml:space="preserve">important </w:t>
            </w:r>
            <w:r w:rsidRPr="004E703A">
              <w:rPr>
                <w:rFonts w:asciiTheme="minorHAnsi" w:hAnsiTheme="minorHAnsi" w:cstheme="minorHAnsi"/>
                <w:iCs/>
                <w:szCs w:val="22"/>
              </w:rPr>
              <w:t xml:space="preserve">when transferring the research results into clinical practice. However, the consortium will also benefit from </w:t>
            </w:r>
            <w:r w:rsidR="00B971F9" w:rsidRPr="004E703A">
              <w:rPr>
                <w:rFonts w:asciiTheme="minorHAnsi" w:hAnsiTheme="minorHAnsi" w:cstheme="minorHAnsi"/>
                <w:iCs/>
                <w:szCs w:val="22"/>
              </w:rPr>
              <w:t>advice</w:t>
            </w:r>
            <w:r w:rsidRPr="004E703A">
              <w:rPr>
                <w:rFonts w:asciiTheme="minorHAnsi" w:hAnsiTheme="minorHAnsi" w:cstheme="minorHAnsi"/>
                <w:iCs/>
                <w:szCs w:val="22"/>
              </w:rPr>
              <w:t xml:space="preserve"> during the early phase of the proposal as incorporating patient-oriented aspects at this stage will ensure that</w:t>
            </w:r>
            <w:r w:rsidR="00B971F9" w:rsidRPr="004E703A">
              <w:rPr>
                <w:rFonts w:asciiTheme="minorHAnsi" w:hAnsiTheme="minorHAnsi" w:cstheme="minorHAnsi"/>
                <w:iCs/>
                <w:szCs w:val="22"/>
              </w:rPr>
              <w:t xml:space="preserve"> the</w:t>
            </w:r>
            <w:r w:rsidRPr="004E703A">
              <w:rPr>
                <w:rFonts w:asciiTheme="minorHAnsi" w:hAnsiTheme="minorHAnsi" w:cstheme="minorHAnsi"/>
                <w:iCs/>
                <w:szCs w:val="22"/>
              </w:rPr>
              <w:t xml:space="preserve"> results can be smoothly </w:t>
            </w:r>
            <w:r w:rsidR="00B971F9" w:rsidRPr="004E703A">
              <w:rPr>
                <w:rFonts w:asciiTheme="minorHAnsi" w:hAnsiTheme="minorHAnsi" w:cstheme="minorHAnsi"/>
                <w:iCs/>
                <w:szCs w:val="22"/>
              </w:rPr>
              <w:t xml:space="preserve">transitioned to routine clinical care. </w:t>
            </w:r>
          </w:p>
          <w:p w14:paraId="1B732A68" w14:textId="77777777" w:rsidR="001E2D7E" w:rsidRPr="004E703A" w:rsidRDefault="00B971F9" w:rsidP="00B971F9">
            <w:pPr>
              <w:rPr>
                <w:rFonts w:cs="Calibri"/>
                <w:szCs w:val="22"/>
              </w:rPr>
            </w:pPr>
            <w:r w:rsidRPr="004E703A">
              <w:rPr>
                <w:rFonts w:asciiTheme="minorHAnsi" w:hAnsiTheme="minorHAnsi" w:cstheme="minorHAnsi"/>
                <w:iCs/>
                <w:szCs w:val="22"/>
              </w:rPr>
              <w:t>In addition, s</w:t>
            </w:r>
            <w:r w:rsidR="00DC416F" w:rsidRPr="004E703A">
              <w:rPr>
                <w:rFonts w:asciiTheme="minorHAnsi" w:hAnsiTheme="minorHAnsi" w:cstheme="minorHAnsi"/>
                <w:iCs/>
                <w:szCs w:val="22"/>
              </w:rPr>
              <w:t>takeholders and patient representatives will be invited to yearly project meetings and their suggestions incorporated in</w:t>
            </w:r>
            <w:r w:rsidR="00505402" w:rsidRPr="004E703A">
              <w:rPr>
                <w:rFonts w:asciiTheme="minorHAnsi" w:hAnsiTheme="minorHAnsi" w:cstheme="minorHAnsi"/>
                <w:iCs/>
                <w:szCs w:val="22"/>
              </w:rPr>
              <w:t>to</w:t>
            </w:r>
            <w:r w:rsidR="00DC416F" w:rsidRPr="004E703A">
              <w:rPr>
                <w:rFonts w:asciiTheme="minorHAnsi" w:hAnsiTheme="minorHAnsi" w:cstheme="minorHAnsi"/>
                <w:iCs/>
                <w:szCs w:val="22"/>
              </w:rPr>
              <w:t xml:space="preserve"> the research program whenever possible. </w:t>
            </w:r>
            <w:r w:rsidRPr="004E703A">
              <w:rPr>
                <w:rFonts w:asciiTheme="minorHAnsi" w:hAnsiTheme="minorHAnsi" w:cstheme="minorHAnsi"/>
                <w:iCs/>
                <w:szCs w:val="22"/>
              </w:rPr>
              <w:t xml:space="preserve">Patient awareness and science education will be promoted by publishing lay summaries of research results </w:t>
            </w:r>
            <w:r w:rsidR="00DC416F" w:rsidRPr="004E703A">
              <w:rPr>
                <w:rFonts w:asciiTheme="minorHAnsi" w:hAnsiTheme="minorHAnsi" w:cstheme="minorHAnsi"/>
                <w:iCs/>
                <w:szCs w:val="22"/>
              </w:rPr>
              <w:t xml:space="preserve">on the internet </w:t>
            </w:r>
            <w:r w:rsidRPr="004E703A">
              <w:rPr>
                <w:rFonts w:asciiTheme="minorHAnsi" w:hAnsiTheme="minorHAnsi" w:cstheme="minorHAnsi"/>
                <w:iCs/>
                <w:szCs w:val="22"/>
              </w:rPr>
              <w:t>and via social media.</w:t>
            </w:r>
          </w:p>
        </w:tc>
      </w:tr>
    </w:tbl>
    <w:p w14:paraId="133936C7" w14:textId="77777777" w:rsidR="001E2D7E" w:rsidRPr="001932AF" w:rsidRDefault="001E2D7E" w:rsidP="001E2D7E">
      <w:pPr>
        <w:pStyle w:val="Default"/>
        <w:spacing w:line="276" w:lineRule="auto"/>
        <w:rPr>
          <w:rFonts w:ascii="Calibri" w:hAnsi="Calibri" w:cs="Times New Roman"/>
          <w:b/>
          <w:bCs/>
          <w:smallCaps/>
          <w:color w:val="auto"/>
          <w:kern w:val="32"/>
          <w:sz w:val="26"/>
          <w:szCs w:val="32"/>
          <w:lang w:val="en-GB" w:eastAsia="fr-FR"/>
        </w:rPr>
      </w:pPr>
    </w:p>
    <w:p w14:paraId="54876072" w14:textId="77777777" w:rsidR="00F066A1" w:rsidRDefault="00F066A1">
      <w:pPr>
        <w:spacing w:before="0" w:after="0"/>
        <w:rPr>
          <w:b/>
          <w:bCs/>
          <w:smallCaps/>
          <w:kern w:val="32"/>
          <w:sz w:val="26"/>
          <w:szCs w:val="32"/>
        </w:rPr>
      </w:pPr>
      <w:r>
        <w:rPr>
          <w:b/>
          <w:bCs/>
          <w:smallCaps/>
          <w:kern w:val="32"/>
          <w:sz w:val="26"/>
          <w:szCs w:val="32"/>
        </w:rPr>
        <w:br w:type="page"/>
      </w:r>
    </w:p>
    <w:p w14:paraId="14F72A71" w14:textId="24FB375B" w:rsidR="00C83CA0" w:rsidRPr="001932AF" w:rsidRDefault="00C83CA0" w:rsidP="00FA72DD">
      <w:pPr>
        <w:pStyle w:val="Default"/>
        <w:numPr>
          <w:ilvl w:val="1"/>
          <w:numId w:val="13"/>
        </w:numPr>
        <w:spacing w:line="276" w:lineRule="auto"/>
        <w:ind w:left="1418" w:hanging="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Inclusion of gender and/or sex analysis</w:t>
      </w:r>
      <w:r w:rsidR="00BA5C0F" w:rsidRPr="001932AF">
        <w:rPr>
          <w:rFonts w:ascii="Calibri" w:hAnsi="Calibri" w:cs="Times New Roman"/>
          <w:b/>
          <w:bCs/>
          <w:smallCaps/>
          <w:color w:val="auto"/>
          <w:kern w:val="32"/>
          <w:sz w:val="26"/>
          <w:szCs w:val="32"/>
          <w:lang w:val="en-GB" w:eastAsia="fr-FR"/>
        </w:rPr>
        <w:t xml:space="preserve"> (max. ½ page)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C83CA0" w:rsidRPr="001932AF" w14:paraId="44E0010F" w14:textId="77777777" w:rsidTr="0058556E">
        <w:trPr>
          <w:trHeight w:val="545"/>
        </w:trPr>
        <w:tc>
          <w:tcPr>
            <w:tcW w:w="8956" w:type="dxa"/>
            <w:shd w:val="clear" w:color="auto" w:fill="auto"/>
            <w:vAlign w:val="center"/>
          </w:tcPr>
          <w:p w14:paraId="20BDE3D2" w14:textId="1D53EB91" w:rsidR="00C83CA0" w:rsidRPr="00523B6B" w:rsidRDefault="00DC416F" w:rsidP="00DC416F">
            <w:pPr>
              <w:widowControl w:val="0"/>
              <w:spacing w:before="0" w:after="0"/>
              <w:jc w:val="both"/>
              <w:rPr>
                <w:rFonts w:asciiTheme="minorHAnsi" w:hAnsiTheme="minorHAnsi" w:cstheme="minorHAnsi"/>
                <w:iCs/>
                <w:szCs w:val="22"/>
              </w:rPr>
            </w:pPr>
            <w:r w:rsidRPr="001932AF">
              <w:rPr>
                <w:rFonts w:asciiTheme="minorHAnsi" w:hAnsiTheme="minorHAnsi" w:cstheme="minorHAnsi"/>
                <w:iCs/>
                <w:szCs w:val="22"/>
              </w:rPr>
              <w:t xml:space="preserve">The development of decision support tools for epilepsy treatment will be of benefit for both sexes. Sex appears to have a profound role on the expression of seizures. </w:t>
            </w:r>
            <w:r w:rsidR="00525451" w:rsidRPr="001932AF">
              <w:rPr>
                <w:rFonts w:asciiTheme="minorHAnsi" w:hAnsiTheme="minorHAnsi" w:cstheme="minorHAnsi"/>
                <w:iCs/>
                <w:szCs w:val="22"/>
              </w:rPr>
              <w:t>While</w:t>
            </w:r>
            <w:r w:rsidRPr="001932AF">
              <w:rPr>
                <w:rFonts w:asciiTheme="minorHAnsi" w:hAnsiTheme="minorHAnsi" w:cstheme="minorHAnsi"/>
                <w:iCs/>
                <w:szCs w:val="22"/>
              </w:rPr>
              <w:t xml:space="preserve"> gender plays a limited role in the pathophysiology of epilepsy </w:t>
            </w:r>
            <w:r w:rsidR="00525451" w:rsidRPr="001932AF">
              <w:rPr>
                <w:rFonts w:asciiTheme="minorHAnsi" w:hAnsiTheme="minorHAnsi" w:cstheme="minorHAnsi"/>
                <w:iCs/>
                <w:szCs w:val="22"/>
              </w:rPr>
              <w:t xml:space="preserve">it </w:t>
            </w:r>
            <w:r w:rsidRPr="001932AF">
              <w:rPr>
                <w:rFonts w:asciiTheme="minorHAnsi" w:hAnsiTheme="minorHAnsi" w:cstheme="minorHAnsi"/>
                <w:iCs/>
                <w:szCs w:val="22"/>
              </w:rPr>
              <w:t xml:space="preserve">will be an important characteristic to examine (i.e. through patient reported outcomes) when launching the decision support tools into routine care. Specific factors will be considered by performing the preclinical studies in female and male iPSCs separately and by including sex as a covariate </w:t>
            </w:r>
            <w:r w:rsidRPr="004112F8">
              <w:rPr>
                <w:rFonts w:asciiTheme="minorHAnsi" w:hAnsiTheme="minorHAnsi" w:cstheme="minorHAnsi"/>
                <w:iCs/>
                <w:szCs w:val="22"/>
              </w:rPr>
              <w:t xml:space="preserve">when performing the big data analysis. Ultimately, the decision support tools will incorporate sex as well as gender aspects when providing </w:t>
            </w:r>
            <w:r w:rsidR="00D8418C">
              <w:rPr>
                <w:rFonts w:asciiTheme="minorHAnsi" w:hAnsiTheme="minorHAnsi" w:cstheme="minorHAnsi"/>
                <w:iCs/>
                <w:szCs w:val="22"/>
              </w:rPr>
              <w:t>individualise</w:t>
            </w:r>
            <w:r w:rsidRPr="004112F8">
              <w:rPr>
                <w:rFonts w:asciiTheme="minorHAnsi" w:hAnsiTheme="minorHAnsi" w:cstheme="minorHAnsi"/>
                <w:iCs/>
                <w:szCs w:val="22"/>
              </w:rPr>
              <w:t>d treatment recommendations.</w:t>
            </w:r>
          </w:p>
          <w:p w14:paraId="2FD9B87F" w14:textId="64F76F91" w:rsidR="00261BCF" w:rsidRPr="00E468A8" w:rsidRDefault="00253476" w:rsidP="009A39C2">
            <w:pPr>
              <w:widowControl w:val="0"/>
              <w:spacing w:before="0" w:after="0"/>
              <w:jc w:val="both"/>
              <w:rPr>
                <w:rFonts w:asciiTheme="minorHAnsi" w:hAnsiTheme="minorHAnsi" w:cstheme="minorHAnsi"/>
                <w:iCs/>
                <w:szCs w:val="22"/>
              </w:rPr>
            </w:pPr>
            <w:r w:rsidRPr="00523B6B">
              <w:rPr>
                <w:rFonts w:asciiTheme="minorHAnsi" w:hAnsiTheme="minorHAnsi" w:cstheme="minorHAnsi"/>
                <w:iCs/>
                <w:szCs w:val="22"/>
              </w:rPr>
              <w:t xml:space="preserve">The consortium intentionally made the decision to include VPA in the proposal although it is known that VPA </w:t>
            </w:r>
            <w:r w:rsidR="00610F17" w:rsidRPr="004116FA">
              <w:rPr>
                <w:rFonts w:asciiTheme="minorHAnsi" w:hAnsiTheme="minorHAnsi" w:cstheme="minorHAnsi"/>
                <w:iCs/>
                <w:szCs w:val="22"/>
              </w:rPr>
              <w:t xml:space="preserve">has teratogenic effects and is, therefore, problematic in females of childbearing age. On the other hand, VPA is still widely used as it </w:t>
            </w:r>
            <w:proofErr w:type="gramStart"/>
            <w:r w:rsidR="00610F17" w:rsidRPr="004116FA">
              <w:rPr>
                <w:rFonts w:asciiTheme="minorHAnsi" w:hAnsiTheme="minorHAnsi" w:cstheme="minorHAnsi"/>
                <w:iCs/>
                <w:szCs w:val="22"/>
              </w:rPr>
              <w:t>is considered to be</w:t>
            </w:r>
            <w:proofErr w:type="gramEnd"/>
            <w:r w:rsidR="00610F17" w:rsidRPr="004116FA">
              <w:rPr>
                <w:rFonts w:asciiTheme="minorHAnsi" w:hAnsiTheme="minorHAnsi" w:cstheme="minorHAnsi"/>
                <w:iCs/>
                <w:szCs w:val="22"/>
              </w:rPr>
              <w:t xml:space="preserve"> the first choice in </w:t>
            </w:r>
            <w:r w:rsidR="00D8418C">
              <w:rPr>
                <w:rFonts w:asciiTheme="minorHAnsi" w:hAnsiTheme="minorHAnsi" w:cstheme="minorHAnsi"/>
                <w:iCs/>
                <w:szCs w:val="22"/>
              </w:rPr>
              <w:t>generalise</w:t>
            </w:r>
            <w:r w:rsidR="00610F17" w:rsidRPr="004116FA">
              <w:rPr>
                <w:rFonts w:asciiTheme="minorHAnsi" w:hAnsiTheme="minorHAnsi" w:cstheme="minorHAnsi"/>
                <w:iCs/>
                <w:szCs w:val="22"/>
              </w:rPr>
              <w:t xml:space="preserve">d epilepsy. However, the effect in the individual patient cannot be predicted and it is often possible to use different </w:t>
            </w:r>
            <w:r w:rsidR="00610F17" w:rsidRPr="004E703A">
              <w:rPr>
                <w:rFonts w:asciiTheme="minorHAnsi" w:hAnsiTheme="minorHAnsi" w:cstheme="minorHAnsi"/>
                <w:iCs/>
                <w:szCs w:val="22"/>
              </w:rPr>
              <w:t>drugs such as LEV.</w:t>
            </w:r>
            <w:r w:rsidR="006D28EC" w:rsidRPr="004E703A">
              <w:rPr>
                <w:rFonts w:asciiTheme="minorHAnsi" w:hAnsiTheme="minorHAnsi" w:cstheme="minorHAnsi"/>
                <w:iCs/>
                <w:szCs w:val="22"/>
              </w:rPr>
              <w:t xml:space="preserve"> I</w:t>
            </w:r>
            <w:r w:rsidR="00610F17" w:rsidRPr="004E703A">
              <w:rPr>
                <w:rFonts w:asciiTheme="minorHAnsi" w:hAnsiTheme="minorHAnsi" w:cstheme="minorHAnsi"/>
                <w:iCs/>
                <w:szCs w:val="22"/>
              </w:rPr>
              <w:t>t would greatly improve treatment in females of childbearing age if it was possible to predict the likelihood of success of the different antiepileptic drugs including VPA. If the likelihood of seizure freedom was considerably higher for VPA than other antiepile</w:t>
            </w:r>
            <w:r w:rsidR="009A39C2" w:rsidRPr="004E703A">
              <w:rPr>
                <w:rFonts w:asciiTheme="minorHAnsi" w:hAnsiTheme="minorHAnsi" w:cstheme="minorHAnsi"/>
                <w:iCs/>
                <w:szCs w:val="22"/>
              </w:rPr>
              <w:t>p</w:t>
            </w:r>
            <w:r w:rsidR="00610F17" w:rsidRPr="004E703A">
              <w:rPr>
                <w:rFonts w:asciiTheme="minorHAnsi" w:hAnsiTheme="minorHAnsi" w:cstheme="minorHAnsi"/>
                <w:iCs/>
                <w:szCs w:val="22"/>
              </w:rPr>
              <w:t>tic drugs, females</w:t>
            </w:r>
            <w:r w:rsidR="009A39C2" w:rsidRPr="004E703A">
              <w:rPr>
                <w:rFonts w:asciiTheme="minorHAnsi" w:hAnsiTheme="minorHAnsi" w:cstheme="minorHAnsi"/>
                <w:iCs/>
                <w:szCs w:val="22"/>
              </w:rPr>
              <w:t xml:space="preserve">, who are not planning a pregnancy </w:t>
            </w:r>
            <w:proofErr w:type="gramStart"/>
            <w:r w:rsidR="009A39C2" w:rsidRPr="004E703A">
              <w:rPr>
                <w:rFonts w:asciiTheme="minorHAnsi" w:hAnsiTheme="minorHAnsi" w:cstheme="minorHAnsi"/>
                <w:iCs/>
                <w:szCs w:val="22"/>
              </w:rPr>
              <w:t>in the near future</w:t>
            </w:r>
            <w:proofErr w:type="gramEnd"/>
            <w:r w:rsidR="009A39C2" w:rsidRPr="004E703A">
              <w:rPr>
                <w:rFonts w:asciiTheme="minorHAnsi" w:hAnsiTheme="minorHAnsi" w:cstheme="minorHAnsi"/>
                <w:iCs/>
                <w:szCs w:val="22"/>
              </w:rPr>
              <w:t xml:space="preserve">, </w:t>
            </w:r>
            <w:r w:rsidR="00610F17" w:rsidRPr="004E703A">
              <w:rPr>
                <w:rFonts w:asciiTheme="minorHAnsi" w:hAnsiTheme="minorHAnsi" w:cstheme="minorHAnsi"/>
                <w:iCs/>
                <w:szCs w:val="22"/>
              </w:rPr>
              <w:t xml:space="preserve">may choose VPA as their first antiepileptic drug </w:t>
            </w:r>
            <w:r w:rsidR="009A39C2" w:rsidRPr="004E703A">
              <w:rPr>
                <w:rFonts w:asciiTheme="minorHAnsi" w:hAnsiTheme="minorHAnsi" w:cstheme="minorHAnsi"/>
                <w:iCs/>
                <w:szCs w:val="22"/>
              </w:rPr>
              <w:t xml:space="preserve">and change to a different drug </w:t>
            </w:r>
            <w:r w:rsidR="006D28EC" w:rsidRPr="004E703A">
              <w:rPr>
                <w:rFonts w:asciiTheme="minorHAnsi" w:hAnsiTheme="minorHAnsi" w:cstheme="minorHAnsi"/>
                <w:iCs/>
                <w:szCs w:val="22"/>
              </w:rPr>
              <w:t xml:space="preserve">later on </w:t>
            </w:r>
            <w:r w:rsidR="009A39C2" w:rsidRPr="004E703A">
              <w:rPr>
                <w:rFonts w:asciiTheme="minorHAnsi" w:hAnsiTheme="minorHAnsi" w:cstheme="minorHAnsi"/>
                <w:iCs/>
                <w:szCs w:val="22"/>
              </w:rPr>
              <w:t>before becoming pregnant. On the other hand, if other antiepileptic</w:t>
            </w:r>
            <w:r w:rsidR="009A39C2" w:rsidRPr="00AF4CCB">
              <w:rPr>
                <w:rFonts w:asciiTheme="minorHAnsi" w:hAnsiTheme="minorHAnsi" w:cstheme="minorHAnsi"/>
                <w:iCs/>
                <w:szCs w:val="22"/>
              </w:rPr>
              <w:t xml:space="preserve"> drugs are predicted to have a higher </w:t>
            </w:r>
            <w:r w:rsidR="006D28EC" w:rsidRPr="00AF4CCB">
              <w:rPr>
                <w:rFonts w:asciiTheme="minorHAnsi" w:hAnsiTheme="minorHAnsi" w:cstheme="minorHAnsi"/>
                <w:iCs/>
                <w:szCs w:val="22"/>
              </w:rPr>
              <w:t xml:space="preserve">or similar </w:t>
            </w:r>
            <w:r w:rsidR="009A39C2" w:rsidRPr="00E468A8">
              <w:rPr>
                <w:rFonts w:asciiTheme="minorHAnsi" w:hAnsiTheme="minorHAnsi" w:cstheme="minorHAnsi"/>
                <w:iCs/>
                <w:szCs w:val="22"/>
              </w:rPr>
              <w:t>likelihood of success, VPA can avoided without concern. Therefore, the ability to predict the efficacy of VPA will provide valuable information to female epilepsy patients for making an inf</w:t>
            </w:r>
            <w:r w:rsidR="001B4CC9" w:rsidRPr="00E468A8">
              <w:rPr>
                <w:rFonts w:asciiTheme="minorHAnsi" w:hAnsiTheme="minorHAnsi" w:cstheme="minorHAnsi"/>
                <w:iCs/>
                <w:szCs w:val="22"/>
              </w:rPr>
              <w:t>ormed decision about their epilepsy treatment during childbearing age.</w:t>
            </w:r>
          </w:p>
          <w:p w14:paraId="4E87A55F" w14:textId="77777777" w:rsidR="004F14D2" w:rsidRPr="00767145" w:rsidRDefault="004F14D2" w:rsidP="009A39C2">
            <w:pPr>
              <w:widowControl w:val="0"/>
              <w:spacing w:before="0" w:after="0"/>
              <w:jc w:val="both"/>
              <w:rPr>
                <w:rFonts w:asciiTheme="minorHAnsi" w:hAnsiTheme="minorHAnsi" w:cstheme="minorHAnsi"/>
                <w:iCs/>
                <w:szCs w:val="22"/>
              </w:rPr>
            </w:pPr>
            <w:r w:rsidRPr="00767145">
              <w:rPr>
                <w:rFonts w:asciiTheme="minorHAnsi" w:hAnsiTheme="minorHAnsi" w:cstheme="minorHAnsi"/>
                <w:iCs/>
                <w:szCs w:val="22"/>
              </w:rPr>
              <w:t>The consortium will strive for even gender distribution of research personnel and the advisory board. The availability of part-time positions will ensure the compatibility of family and research.</w:t>
            </w:r>
          </w:p>
        </w:tc>
      </w:tr>
    </w:tbl>
    <w:p w14:paraId="5E3305B8" w14:textId="77777777" w:rsidR="00BA5C0F" w:rsidRPr="001932AF" w:rsidRDefault="00BA5C0F" w:rsidP="00FB2E58">
      <w:pPr>
        <w:pStyle w:val="Default"/>
        <w:numPr>
          <w:ilvl w:val="1"/>
          <w:numId w:val="13"/>
        </w:numPr>
        <w:spacing w:before="120" w:line="276" w:lineRule="auto"/>
        <w:ind w:left="1418" w:hanging="85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Ethical Issues of the Project Proposal (max. ½ page)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BA5C0F" w:rsidRPr="001932AF" w14:paraId="3AF1ED02" w14:textId="77777777" w:rsidTr="0058556E">
        <w:trPr>
          <w:trHeight w:val="545"/>
        </w:trPr>
        <w:tc>
          <w:tcPr>
            <w:tcW w:w="8956" w:type="dxa"/>
            <w:shd w:val="clear" w:color="auto" w:fill="auto"/>
            <w:vAlign w:val="center"/>
          </w:tcPr>
          <w:p w14:paraId="3DC6E72F" w14:textId="73C9D765" w:rsidR="000A155F" w:rsidRPr="004116FA" w:rsidRDefault="00C21437" w:rsidP="00D210B7">
            <w:pPr>
              <w:rPr>
                <w:rFonts w:cs="Calibri"/>
                <w:szCs w:val="22"/>
              </w:rPr>
            </w:pPr>
            <w:r w:rsidRPr="004112F8">
              <w:rPr>
                <w:rFonts w:cs="Calibri"/>
                <w:szCs w:val="22"/>
              </w:rPr>
              <w:t xml:space="preserve">The 1382 patients, who were </w:t>
            </w:r>
            <w:proofErr w:type="gramStart"/>
            <w:r w:rsidRPr="004112F8">
              <w:rPr>
                <w:rFonts w:cs="Calibri"/>
                <w:szCs w:val="22"/>
              </w:rPr>
              <w:t>included</w:t>
            </w:r>
            <w:proofErr w:type="gramEnd"/>
            <w:r w:rsidRPr="004112F8">
              <w:rPr>
                <w:rFonts w:cs="Calibri"/>
                <w:szCs w:val="22"/>
              </w:rPr>
              <w:t xml:space="preserve"> and exome sequenced within the Epi25 collaborative, had provided written informed consent prior to inclusion in Epi25. The study was approved by</w:t>
            </w:r>
            <w:r w:rsidR="00E6303E" w:rsidRPr="00523B6B">
              <w:rPr>
                <w:rFonts w:cs="Calibri"/>
                <w:szCs w:val="22"/>
              </w:rPr>
              <w:t xml:space="preserve"> </w:t>
            </w:r>
            <w:r w:rsidR="007B6B24" w:rsidRPr="00523B6B">
              <w:rPr>
                <w:rFonts w:cs="Calibri"/>
                <w:szCs w:val="22"/>
              </w:rPr>
              <w:t>all relevant</w:t>
            </w:r>
            <w:r w:rsidRPr="00523B6B">
              <w:rPr>
                <w:rFonts w:cs="Calibri"/>
                <w:szCs w:val="22"/>
              </w:rPr>
              <w:t xml:space="preserve"> </w:t>
            </w:r>
            <w:r w:rsidR="00E6303E" w:rsidRPr="00523B6B">
              <w:rPr>
                <w:rFonts w:cs="Calibri"/>
                <w:szCs w:val="22"/>
              </w:rPr>
              <w:t>institutional reviews boards</w:t>
            </w:r>
            <w:r w:rsidRPr="00523B6B">
              <w:rPr>
                <w:rFonts w:cs="Calibri"/>
                <w:szCs w:val="22"/>
              </w:rPr>
              <w:t>. As the consent also included pharmacogenetics research all 1382 patients can be included in this proposal without further consent.</w:t>
            </w:r>
            <w:r w:rsidR="007B6B24" w:rsidRPr="00523B6B">
              <w:rPr>
                <w:rFonts w:cs="Calibri"/>
                <w:szCs w:val="22"/>
              </w:rPr>
              <w:t xml:space="preserve"> Transfer of the phenotypic data on the epilepsy and outcome on antiepileptic drugs for analysis is included in the consent as well. </w:t>
            </w:r>
            <w:r w:rsidR="00D210B7" w:rsidRPr="00D210B7">
              <w:rPr>
                <w:rFonts w:cs="Calibri"/>
                <w:szCs w:val="22"/>
              </w:rPr>
              <w:t>977 of the 995 patients of Partner 4 and 5 have also consented to be re-contacted. The remaining 387 patients of Partner 6 do not need to be re-</w:t>
            </w:r>
            <w:proofErr w:type="spellStart"/>
            <w:r w:rsidR="00D210B7" w:rsidRPr="00D210B7">
              <w:rPr>
                <w:rFonts w:cs="Calibri"/>
                <w:szCs w:val="22"/>
              </w:rPr>
              <w:t>phenotyped</w:t>
            </w:r>
            <w:proofErr w:type="spellEnd"/>
            <w:r w:rsidR="00D210B7" w:rsidRPr="00D210B7">
              <w:rPr>
                <w:rFonts w:cs="Calibri"/>
                <w:szCs w:val="22"/>
              </w:rPr>
              <w:t xml:space="preserve"> as AED outcome data is already available.</w:t>
            </w:r>
            <w:r w:rsidR="003D5C03" w:rsidRPr="001932AF">
              <w:rPr>
                <w:rFonts w:cs="Calibri"/>
                <w:szCs w:val="22"/>
              </w:rPr>
              <w:t xml:space="preserve"> </w:t>
            </w:r>
            <w:r w:rsidR="00CC468A" w:rsidRPr="001932AF">
              <w:rPr>
                <w:rFonts w:cs="Calibri"/>
                <w:szCs w:val="22"/>
              </w:rPr>
              <w:t>As it wa</w:t>
            </w:r>
            <w:r w:rsidR="00CC468A" w:rsidRPr="004112F8">
              <w:rPr>
                <w:rFonts w:cs="Calibri"/>
                <w:szCs w:val="22"/>
              </w:rPr>
              <w:t>s a requirement for inclusion in Epi25 that patients recruited after January 25, 2015 had consented to deposition of the data in databases with restricted access to facilitate follow-up studies, consent to deposit the data in a repository</w:t>
            </w:r>
            <w:r w:rsidR="00101900" w:rsidRPr="00523B6B">
              <w:rPr>
                <w:rFonts w:cs="Calibri"/>
                <w:szCs w:val="22"/>
              </w:rPr>
              <w:t>,</w:t>
            </w:r>
            <w:r w:rsidR="00CC468A" w:rsidRPr="004116FA">
              <w:rPr>
                <w:rFonts w:cs="Calibri"/>
                <w:szCs w:val="22"/>
              </w:rPr>
              <w:t xml:space="preserve"> </w:t>
            </w:r>
            <w:r w:rsidR="00101900" w:rsidRPr="004116FA">
              <w:rPr>
                <w:rFonts w:cs="Calibri"/>
                <w:szCs w:val="22"/>
              </w:rPr>
              <w:t xml:space="preserve">as planned in this proposal, </w:t>
            </w:r>
            <w:r w:rsidR="00CC468A" w:rsidRPr="004116FA">
              <w:rPr>
                <w:rFonts w:cs="Calibri"/>
                <w:szCs w:val="22"/>
              </w:rPr>
              <w:t>is available for the</w:t>
            </w:r>
            <w:r w:rsidR="00863913" w:rsidRPr="004116FA">
              <w:rPr>
                <w:rFonts w:cs="Calibri"/>
                <w:szCs w:val="22"/>
              </w:rPr>
              <w:t>se</w:t>
            </w:r>
            <w:r w:rsidR="00CC468A" w:rsidRPr="004116FA">
              <w:rPr>
                <w:rFonts w:cs="Calibri"/>
                <w:szCs w:val="22"/>
              </w:rPr>
              <w:t xml:space="preserve"> samples</w:t>
            </w:r>
            <w:r w:rsidR="00B55830" w:rsidRPr="004116FA">
              <w:rPr>
                <w:rFonts w:cs="Calibri"/>
                <w:szCs w:val="22"/>
              </w:rPr>
              <w:t xml:space="preserve"> and the data has already been deposited or is in the process of being deposited into the </w:t>
            </w:r>
            <w:proofErr w:type="spellStart"/>
            <w:r w:rsidR="00B55830" w:rsidRPr="004116FA">
              <w:rPr>
                <w:rFonts w:cs="Calibri"/>
                <w:szCs w:val="22"/>
              </w:rPr>
              <w:t>dbGAP</w:t>
            </w:r>
            <w:proofErr w:type="spellEnd"/>
            <w:r w:rsidR="00B55830" w:rsidRPr="004116FA">
              <w:rPr>
                <w:rFonts w:cs="Calibri"/>
                <w:szCs w:val="22"/>
              </w:rPr>
              <w:t xml:space="preserve"> database by the Epi25 collaborative</w:t>
            </w:r>
            <w:r w:rsidR="00CC468A" w:rsidRPr="004116FA">
              <w:rPr>
                <w:rFonts w:cs="Calibri"/>
                <w:szCs w:val="22"/>
              </w:rPr>
              <w:t>. Pa</w:t>
            </w:r>
            <w:r w:rsidR="00E6303E" w:rsidRPr="004116FA">
              <w:rPr>
                <w:rFonts w:cs="Calibri"/>
                <w:szCs w:val="22"/>
              </w:rPr>
              <w:t>tients</w:t>
            </w:r>
            <w:r w:rsidR="00CC468A" w:rsidRPr="004116FA">
              <w:rPr>
                <w:rFonts w:cs="Calibri"/>
                <w:szCs w:val="22"/>
              </w:rPr>
              <w:t xml:space="preserve"> recruited before January 25, 2015</w:t>
            </w:r>
            <w:r w:rsidR="00863913" w:rsidRPr="004116FA">
              <w:rPr>
                <w:rFonts w:cs="Calibri"/>
                <w:szCs w:val="22"/>
              </w:rPr>
              <w:t xml:space="preserve"> were</w:t>
            </w:r>
            <w:r w:rsidR="00CC468A" w:rsidRPr="004116FA">
              <w:rPr>
                <w:rFonts w:cs="Calibri"/>
                <w:szCs w:val="22"/>
              </w:rPr>
              <w:t xml:space="preserve"> re</w:t>
            </w:r>
            <w:r w:rsidR="00E6303E" w:rsidRPr="004116FA">
              <w:rPr>
                <w:rFonts w:cs="Calibri"/>
                <w:szCs w:val="22"/>
              </w:rPr>
              <w:t>-</w:t>
            </w:r>
            <w:r w:rsidR="00CC468A" w:rsidRPr="004116FA">
              <w:rPr>
                <w:rFonts w:cs="Calibri"/>
                <w:szCs w:val="22"/>
              </w:rPr>
              <w:t xml:space="preserve">contacted </w:t>
            </w:r>
            <w:r w:rsidR="00863913" w:rsidRPr="004116FA">
              <w:rPr>
                <w:rFonts w:cs="Calibri"/>
                <w:szCs w:val="22"/>
              </w:rPr>
              <w:t xml:space="preserve">within Epi25 </w:t>
            </w:r>
            <w:r w:rsidR="00CC468A" w:rsidRPr="004116FA">
              <w:rPr>
                <w:rFonts w:cs="Calibri"/>
                <w:szCs w:val="22"/>
              </w:rPr>
              <w:t xml:space="preserve">and asked for permission to database deposition. </w:t>
            </w:r>
            <w:r w:rsidR="008A34F6">
              <w:rPr>
                <w:rFonts w:cs="Calibri"/>
                <w:szCs w:val="22"/>
              </w:rPr>
              <w:t>In total,</w:t>
            </w:r>
            <w:r w:rsidR="00CC468A" w:rsidRPr="004116FA">
              <w:rPr>
                <w:rFonts w:cs="Calibri"/>
                <w:szCs w:val="22"/>
              </w:rPr>
              <w:t xml:space="preserve"> consent to deposit</w:t>
            </w:r>
            <w:r w:rsidR="007F74C2" w:rsidRPr="004116FA">
              <w:rPr>
                <w:rFonts w:cs="Calibri"/>
                <w:szCs w:val="22"/>
              </w:rPr>
              <w:t xml:space="preserve"> the data in a data repository </w:t>
            </w:r>
            <w:r w:rsidR="00E6303E" w:rsidRPr="004116FA">
              <w:rPr>
                <w:rFonts w:cs="Calibri"/>
                <w:szCs w:val="22"/>
              </w:rPr>
              <w:t xml:space="preserve">is </w:t>
            </w:r>
            <w:r w:rsidR="00CC468A" w:rsidRPr="004116FA">
              <w:rPr>
                <w:rFonts w:cs="Calibri"/>
                <w:szCs w:val="22"/>
              </w:rPr>
              <w:t xml:space="preserve">available for </w:t>
            </w:r>
            <w:commentRangeStart w:id="99"/>
            <w:r w:rsidR="008A34F6">
              <w:rPr>
                <w:rFonts w:cs="Calibri"/>
                <w:szCs w:val="22"/>
              </w:rPr>
              <w:t>1240</w:t>
            </w:r>
            <w:r w:rsidR="008A34F6" w:rsidRPr="001932AF">
              <w:rPr>
                <w:rFonts w:cs="Calibri"/>
                <w:szCs w:val="22"/>
              </w:rPr>
              <w:t xml:space="preserve"> </w:t>
            </w:r>
            <w:commentRangeEnd w:id="99"/>
            <w:r w:rsidR="008A34F6">
              <w:rPr>
                <w:rStyle w:val="Kommentarzeichen"/>
              </w:rPr>
              <w:commentReference w:id="99"/>
            </w:r>
            <w:r w:rsidR="008A34F6" w:rsidRPr="001932AF">
              <w:rPr>
                <w:rFonts w:cs="Calibri"/>
                <w:szCs w:val="22"/>
              </w:rPr>
              <w:t>samples</w:t>
            </w:r>
            <w:r w:rsidR="00CC468A" w:rsidRPr="001932AF">
              <w:rPr>
                <w:rFonts w:cs="Calibri"/>
                <w:szCs w:val="22"/>
              </w:rPr>
              <w:t>.</w:t>
            </w:r>
            <w:r w:rsidR="00111CBF" w:rsidRPr="001932AF">
              <w:rPr>
                <w:rFonts w:cs="Calibri"/>
                <w:szCs w:val="22"/>
              </w:rPr>
              <w:t xml:space="preserve"> </w:t>
            </w:r>
            <w:r w:rsidR="000A155F" w:rsidRPr="004112F8">
              <w:rPr>
                <w:rFonts w:cs="Calibri"/>
                <w:szCs w:val="22"/>
              </w:rPr>
              <w:t>IRB approval for pharmacogenetics studies</w:t>
            </w:r>
            <w:r w:rsidR="00111CBF" w:rsidRPr="004112F8">
              <w:rPr>
                <w:rFonts w:cs="Calibri"/>
                <w:szCs w:val="22"/>
              </w:rPr>
              <w:t xml:space="preserve"> is also in place</w:t>
            </w:r>
            <w:r w:rsidR="000A155F" w:rsidRPr="00523B6B">
              <w:rPr>
                <w:rFonts w:cs="Calibri"/>
                <w:szCs w:val="22"/>
              </w:rPr>
              <w:t xml:space="preserve"> at </w:t>
            </w:r>
            <w:r w:rsidR="000A155F" w:rsidRPr="004116FA">
              <w:rPr>
                <w:rFonts w:cs="Calibri"/>
                <w:i/>
                <w:szCs w:val="22"/>
              </w:rPr>
              <w:t>Partner 1 and 2</w:t>
            </w:r>
            <w:r w:rsidR="000A155F" w:rsidRPr="004116FA">
              <w:rPr>
                <w:rFonts w:cs="Calibri"/>
                <w:szCs w:val="22"/>
              </w:rPr>
              <w:t>’s institution.</w:t>
            </w:r>
          </w:p>
          <w:p w14:paraId="129FD310" w14:textId="7D103E45" w:rsidR="00BA5C0F" w:rsidRPr="004116FA" w:rsidRDefault="004C217A" w:rsidP="009856D6">
            <w:pPr>
              <w:rPr>
                <w:rFonts w:cs="Calibri"/>
                <w:szCs w:val="22"/>
              </w:rPr>
            </w:pPr>
            <w:r w:rsidRPr="004116FA">
              <w:rPr>
                <w:rFonts w:cs="Calibri"/>
                <w:szCs w:val="22"/>
              </w:rPr>
              <w:t xml:space="preserve">The status of the ethics approval for incorporating raw EEG and MRI into the analysis varies between the Partners. </w:t>
            </w:r>
            <w:r w:rsidR="00F64351" w:rsidRPr="004116FA">
              <w:rPr>
                <w:rFonts w:cs="Calibri"/>
                <w:szCs w:val="22"/>
              </w:rPr>
              <w:t xml:space="preserve">At </w:t>
            </w:r>
            <w:r w:rsidR="00F64351" w:rsidRPr="004116FA">
              <w:rPr>
                <w:rFonts w:cs="Calibri"/>
                <w:i/>
                <w:szCs w:val="22"/>
              </w:rPr>
              <w:t>Partner 1</w:t>
            </w:r>
            <w:r w:rsidR="008A34F6" w:rsidRPr="008A34F6">
              <w:rPr>
                <w:rFonts w:cs="Calibri"/>
                <w:szCs w:val="22"/>
              </w:rPr>
              <w:t>,</w:t>
            </w:r>
            <w:r w:rsidR="00F64351" w:rsidRPr="008A34F6">
              <w:rPr>
                <w:rFonts w:cs="Calibri"/>
                <w:szCs w:val="22"/>
              </w:rPr>
              <w:t xml:space="preserve"> </w:t>
            </w:r>
            <w:r w:rsidR="00F64351" w:rsidRPr="004116FA">
              <w:rPr>
                <w:rFonts w:cs="Calibri"/>
                <w:i/>
                <w:szCs w:val="22"/>
              </w:rPr>
              <w:t>2</w:t>
            </w:r>
            <w:r w:rsidR="008A34F6" w:rsidRPr="008A34F6">
              <w:rPr>
                <w:rFonts w:cs="Calibri"/>
                <w:szCs w:val="22"/>
              </w:rPr>
              <w:t xml:space="preserve"> and </w:t>
            </w:r>
            <w:r w:rsidR="008A34F6">
              <w:rPr>
                <w:rFonts w:cs="Calibri"/>
                <w:i/>
                <w:szCs w:val="22"/>
              </w:rPr>
              <w:t>5</w:t>
            </w:r>
            <w:r w:rsidR="00F64351" w:rsidRPr="004116FA">
              <w:rPr>
                <w:rFonts w:cs="Calibri"/>
                <w:szCs w:val="22"/>
              </w:rPr>
              <w:t xml:space="preserve">’s institution </w:t>
            </w:r>
            <w:r w:rsidR="008476F6" w:rsidRPr="004116FA">
              <w:rPr>
                <w:rFonts w:cs="Calibri"/>
                <w:szCs w:val="22"/>
              </w:rPr>
              <w:t>approval for analysing raw EEG and MRI has already been granted</w:t>
            </w:r>
            <w:r w:rsidR="00863913" w:rsidRPr="004116FA">
              <w:rPr>
                <w:rFonts w:cs="Calibri"/>
                <w:szCs w:val="22"/>
              </w:rPr>
              <w:t xml:space="preserve"> and is included in the consent</w:t>
            </w:r>
            <w:r w:rsidR="008476F6" w:rsidRPr="004116FA">
              <w:rPr>
                <w:rFonts w:cs="Calibri"/>
                <w:szCs w:val="22"/>
              </w:rPr>
              <w:t>.</w:t>
            </w:r>
            <w:r w:rsidR="00863913" w:rsidRPr="001932AF">
              <w:rPr>
                <w:rFonts w:cs="Calibri"/>
                <w:szCs w:val="22"/>
              </w:rPr>
              <w:t xml:space="preserve"> </w:t>
            </w:r>
            <w:r w:rsidR="00863913" w:rsidRPr="001932AF">
              <w:rPr>
                <w:rFonts w:cs="Calibri"/>
                <w:i/>
                <w:szCs w:val="22"/>
              </w:rPr>
              <w:t>Partner</w:t>
            </w:r>
            <w:r w:rsidR="00E6303E" w:rsidRPr="004112F8">
              <w:rPr>
                <w:rFonts w:cs="Calibri"/>
                <w:i/>
                <w:szCs w:val="22"/>
              </w:rPr>
              <w:t>s</w:t>
            </w:r>
            <w:r w:rsidR="00863913" w:rsidRPr="004112F8">
              <w:rPr>
                <w:rFonts w:cs="Calibri"/>
                <w:i/>
                <w:szCs w:val="22"/>
              </w:rPr>
              <w:t xml:space="preserve"> 4</w:t>
            </w:r>
            <w:r w:rsidR="00863913" w:rsidRPr="00523B6B">
              <w:rPr>
                <w:rFonts w:cs="Calibri"/>
                <w:szCs w:val="22"/>
              </w:rPr>
              <w:t xml:space="preserve"> and </w:t>
            </w:r>
            <w:r w:rsidR="00863913" w:rsidRPr="00523B6B">
              <w:rPr>
                <w:rFonts w:cs="Calibri"/>
                <w:i/>
                <w:szCs w:val="22"/>
              </w:rPr>
              <w:t>6</w:t>
            </w:r>
            <w:r w:rsidR="00863913" w:rsidRPr="00523B6B">
              <w:rPr>
                <w:rFonts w:cs="Calibri"/>
                <w:szCs w:val="22"/>
              </w:rPr>
              <w:t xml:space="preserve"> will apply for </w:t>
            </w:r>
            <w:r w:rsidR="009856D6" w:rsidRPr="00523B6B">
              <w:rPr>
                <w:rFonts w:cs="Calibri"/>
                <w:szCs w:val="22"/>
              </w:rPr>
              <w:t>ethics</w:t>
            </w:r>
            <w:r w:rsidR="00863913" w:rsidRPr="00523B6B">
              <w:rPr>
                <w:rFonts w:cs="Calibri"/>
                <w:szCs w:val="22"/>
              </w:rPr>
              <w:t xml:space="preserve"> approval for providing raw EEG and MRI data. If re</w:t>
            </w:r>
            <w:r w:rsidR="005A5D74" w:rsidRPr="00523B6B">
              <w:rPr>
                <w:rFonts w:cs="Calibri"/>
                <w:szCs w:val="22"/>
              </w:rPr>
              <w:t>-</w:t>
            </w:r>
            <w:r w:rsidR="00863913" w:rsidRPr="00523B6B">
              <w:rPr>
                <w:rFonts w:cs="Calibri"/>
                <w:szCs w:val="22"/>
              </w:rPr>
              <w:t>consent</w:t>
            </w:r>
            <w:r w:rsidR="005A5D74" w:rsidRPr="00523B6B">
              <w:rPr>
                <w:rFonts w:cs="Calibri"/>
                <w:szCs w:val="22"/>
              </w:rPr>
              <w:t>ing</w:t>
            </w:r>
            <w:r w:rsidR="00863913" w:rsidRPr="00523B6B">
              <w:rPr>
                <w:rFonts w:cs="Calibri"/>
                <w:szCs w:val="22"/>
              </w:rPr>
              <w:t xml:space="preserve"> of the patients </w:t>
            </w:r>
            <w:r w:rsidR="005A5D74" w:rsidRPr="00523B6B">
              <w:rPr>
                <w:rFonts w:cs="Calibri"/>
                <w:szCs w:val="22"/>
              </w:rPr>
              <w:t>is</w:t>
            </w:r>
            <w:r w:rsidR="00863913" w:rsidRPr="00523B6B">
              <w:rPr>
                <w:rFonts w:cs="Calibri"/>
                <w:szCs w:val="22"/>
              </w:rPr>
              <w:t xml:space="preserve"> required by the </w:t>
            </w:r>
            <w:r w:rsidR="009856D6" w:rsidRPr="00523B6B">
              <w:rPr>
                <w:rFonts w:cs="Calibri"/>
                <w:szCs w:val="22"/>
              </w:rPr>
              <w:t>institutional review board</w:t>
            </w:r>
            <w:r w:rsidR="00863913" w:rsidRPr="00523B6B">
              <w:rPr>
                <w:rFonts w:cs="Calibri"/>
                <w:szCs w:val="22"/>
              </w:rPr>
              <w:t xml:space="preserve">, </w:t>
            </w:r>
            <w:r w:rsidR="005A5D74" w:rsidRPr="00523B6B">
              <w:rPr>
                <w:rFonts w:cs="Calibri"/>
                <w:i/>
                <w:szCs w:val="22"/>
              </w:rPr>
              <w:t>Partners 4</w:t>
            </w:r>
            <w:r w:rsidR="005A5D74" w:rsidRPr="00523B6B">
              <w:rPr>
                <w:rFonts w:cs="Calibri"/>
                <w:szCs w:val="22"/>
              </w:rPr>
              <w:t xml:space="preserve"> and </w:t>
            </w:r>
            <w:r w:rsidR="005A5D74" w:rsidRPr="00523B6B">
              <w:rPr>
                <w:rFonts w:cs="Calibri"/>
                <w:i/>
                <w:szCs w:val="22"/>
              </w:rPr>
              <w:t>6</w:t>
            </w:r>
            <w:r w:rsidR="005A5D74" w:rsidRPr="00523B6B">
              <w:rPr>
                <w:rFonts w:cs="Calibri"/>
                <w:szCs w:val="22"/>
              </w:rPr>
              <w:t xml:space="preserve"> will re-contact </w:t>
            </w:r>
            <w:r w:rsidR="00863913" w:rsidRPr="00523B6B">
              <w:rPr>
                <w:rFonts w:cs="Calibri"/>
                <w:szCs w:val="22"/>
              </w:rPr>
              <w:t xml:space="preserve">selected most informative patients and </w:t>
            </w:r>
            <w:r w:rsidR="005A5D74" w:rsidRPr="00523B6B">
              <w:rPr>
                <w:rFonts w:cs="Calibri"/>
                <w:szCs w:val="22"/>
              </w:rPr>
              <w:t>obtain</w:t>
            </w:r>
            <w:r w:rsidR="00863913" w:rsidRPr="004116FA">
              <w:rPr>
                <w:rFonts w:cs="Calibri"/>
                <w:szCs w:val="22"/>
              </w:rPr>
              <w:t xml:space="preserve"> written informed consent. </w:t>
            </w:r>
          </w:p>
          <w:p w14:paraId="1870D040" w14:textId="3621419C" w:rsidR="004F61DF" w:rsidRPr="001932AF" w:rsidRDefault="004F61DF" w:rsidP="004A4EC3">
            <w:pPr>
              <w:rPr>
                <w:rFonts w:cs="Calibri"/>
                <w:szCs w:val="22"/>
              </w:rPr>
            </w:pPr>
            <w:r w:rsidRPr="004116FA">
              <w:t xml:space="preserve">The European Commission (EC) has recognised Canada as providing an adequate level of data protection permitting transfer of personal (i.e. genetic) data to Partner 1 and 2. Should any changes in Canada’s status occur </w:t>
            </w:r>
            <w:proofErr w:type="gramStart"/>
            <w:r w:rsidRPr="004116FA">
              <w:t>as a r</w:t>
            </w:r>
            <w:r w:rsidRPr="004E703A">
              <w:t>esult of</w:t>
            </w:r>
            <w:proofErr w:type="gramEnd"/>
            <w:r w:rsidRPr="004E703A">
              <w:t xml:space="preserve"> the current General Data Protection Regulation, the partners will establish</w:t>
            </w:r>
            <w:r w:rsidR="004A4EC3" w:rsidRPr="004E703A">
              <w:t xml:space="preserve"> contractual clauses safeguarding data protection </w:t>
            </w:r>
            <w:r w:rsidRPr="004E703A">
              <w:t xml:space="preserve">following current EC </w:t>
            </w:r>
            <w:r w:rsidR="004A4EC3" w:rsidRPr="004E703A">
              <w:t>recommendations</w:t>
            </w:r>
            <w:r w:rsidRPr="004E703A">
              <w:t>.</w:t>
            </w:r>
            <w:r w:rsidR="005E6E39" w:rsidRPr="001932AF">
              <w:rPr>
                <w:rFonts w:cs="Calibri"/>
                <w:szCs w:val="22"/>
              </w:rPr>
              <w:t xml:space="preserve"> </w:t>
            </w:r>
          </w:p>
        </w:tc>
      </w:tr>
    </w:tbl>
    <w:p w14:paraId="1A17883D" w14:textId="77777777" w:rsidR="00FB4E89" w:rsidRPr="004112F8" w:rsidRDefault="00FB4E89" w:rsidP="00FA72DD">
      <w:pPr>
        <w:pStyle w:val="Default"/>
        <w:numPr>
          <w:ilvl w:val="1"/>
          <w:numId w:val="13"/>
        </w:numPr>
        <w:spacing w:line="276" w:lineRule="auto"/>
        <w:ind w:left="993"/>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Data management strategy</w:t>
      </w:r>
      <w:r w:rsidR="00127C4C" w:rsidRPr="001932AF">
        <w:rPr>
          <w:rFonts w:ascii="Calibri" w:hAnsi="Calibri" w:cs="Times New Roman"/>
          <w:b/>
          <w:bCs/>
          <w:smallCaps/>
          <w:color w:val="auto"/>
          <w:kern w:val="32"/>
          <w:sz w:val="26"/>
          <w:szCs w:val="32"/>
          <w:lang w:val="en-GB" w:eastAsia="fr-FR"/>
        </w:rPr>
        <w:t>/plan</w:t>
      </w:r>
      <w:r w:rsidRPr="001932AF">
        <w:rPr>
          <w:rStyle w:val="Funotenzeichen"/>
          <w:rFonts w:ascii="Calibri" w:hAnsi="Calibri" w:cs="Times New Roman"/>
          <w:b/>
          <w:bCs/>
          <w:smallCaps/>
          <w:color w:val="auto"/>
          <w:kern w:val="32"/>
          <w:sz w:val="26"/>
          <w:szCs w:val="32"/>
          <w:lang w:val="en-GB" w:eastAsia="fr-FR"/>
        </w:rPr>
        <w:footnoteReference w:id="13"/>
      </w:r>
      <w:r w:rsidRPr="001932AF">
        <w:rPr>
          <w:rFonts w:ascii="Calibri" w:hAnsi="Calibri" w:cs="Times New Roman"/>
          <w:b/>
          <w:bCs/>
          <w:smallCaps/>
          <w:color w:val="auto"/>
          <w:kern w:val="32"/>
          <w:sz w:val="26"/>
          <w:szCs w:val="32"/>
          <w:lang w:val="en-GB" w:eastAsia="fr-FR"/>
        </w:rPr>
        <w:t xml:space="preserve">  (max. </w:t>
      </w:r>
      <w:r w:rsidRPr="004112F8">
        <w:rPr>
          <w:rFonts w:ascii="Calibri" w:hAnsi="Calibri" w:cs="Times New Roman"/>
          <w:b/>
          <w:bCs/>
          <w:smallCaps/>
          <w:color w:val="auto"/>
          <w:kern w:val="32"/>
          <w:sz w:val="26"/>
          <w:szCs w:val="32"/>
          <w:lang w:val="en-GB" w:eastAsia="fr-FR"/>
        </w:rPr>
        <w:t>2 page)</w:t>
      </w:r>
    </w:p>
    <w:tbl>
      <w:tblPr>
        <w:tblW w:w="0" w:type="auto"/>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tblGrid>
      <w:tr w:rsidR="00FB4E89" w:rsidRPr="001932AF" w14:paraId="71F85FDA" w14:textId="77777777" w:rsidTr="009316D6">
        <w:trPr>
          <w:trHeight w:val="545"/>
        </w:trPr>
        <w:tc>
          <w:tcPr>
            <w:tcW w:w="8956" w:type="dxa"/>
            <w:shd w:val="clear" w:color="auto" w:fill="auto"/>
            <w:vAlign w:val="center"/>
          </w:tcPr>
          <w:p w14:paraId="1CDDFA4D" w14:textId="750D6D22" w:rsidR="00760EB6" w:rsidRPr="00523B6B" w:rsidRDefault="00760EB6" w:rsidP="005E536F">
            <w:pPr>
              <w:spacing w:before="0" w:after="0"/>
              <w:rPr>
                <w:rFonts w:cs="Calibri"/>
                <w:szCs w:val="22"/>
              </w:rPr>
            </w:pPr>
            <w:r w:rsidRPr="00523B6B">
              <w:rPr>
                <w:rFonts w:cs="Calibri"/>
                <w:b/>
                <w:szCs w:val="22"/>
              </w:rPr>
              <w:t>Description of the data</w:t>
            </w:r>
            <w:r w:rsidR="005E536F">
              <w:rPr>
                <w:rFonts w:cs="Calibri"/>
                <w:b/>
                <w:szCs w:val="22"/>
              </w:rPr>
              <w:t xml:space="preserve">: </w:t>
            </w:r>
            <w:r w:rsidRPr="00523B6B">
              <w:rPr>
                <w:rFonts w:cs="Calibri"/>
                <w:szCs w:val="22"/>
              </w:rPr>
              <w:t xml:space="preserve">The proposed study will </w:t>
            </w:r>
            <w:r w:rsidR="008F0260" w:rsidRPr="00523B6B">
              <w:rPr>
                <w:rFonts w:cs="Calibri"/>
                <w:szCs w:val="22"/>
              </w:rPr>
              <w:t xml:space="preserve">combine preclinical research studies, biomarker studies and cohort studies and, therefore, </w:t>
            </w:r>
            <w:r w:rsidRPr="00523B6B">
              <w:rPr>
                <w:rFonts w:cs="Calibri"/>
                <w:szCs w:val="22"/>
              </w:rPr>
              <w:t>generate multiple types of data</w:t>
            </w:r>
            <w:r w:rsidR="00820026" w:rsidRPr="00523B6B">
              <w:rPr>
                <w:rFonts w:cs="Calibri"/>
                <w:szCs w:val="22"/>
              </w:rPr>
              <w:t>:</w:t>
            </w:r>
          </w:p>
          <w:p w14:paraId="0AD82D46" w14:textId="77777777" w:rsidR="00760EB6" w:rsidRPr="00523B6B" w:rsidRDefault="00760EB6" w:rsidP="005E536F">
            <w:pPr>
              <w:spacing w:before="0" w:after="0"/>
              <w:rPr>
                <w:rFonts w:cs="Calibri"/>
                <w:szCs w:val="22"/>
              </w:rPr>
            </w:pPr>
            <w:r w:rsidRPr="00523B6B">
              <w:rPr>
                <w:rFonts w:cs="Calibri"/>
                <w:i/>
                <w:szCs w:val="22"/>
              </w:rPr>
              <w:t>Work package 1:</w:t>
            </w:r>
            <w:r w:rsidRPr="00523B6B">
              <w:rPr>
                <w:rFonts w:cs="Calibri"/>
                <w:szCs w:val="22"/>
              </w:rPr>
              <w:t xml:space="preserve"> Quantitative gene expression data from AED treated and control iPSCs, </w:t>
            </w:r>
            <w:r w:rsidR="00275A09" w:rsidRPr="00523B6B">
              <w:rPr>
                <w:rFonts w:cs="Calibri"/>
                <w:szCs w:val="22"/>
              </w:rPr>
              <w:t>q</w:t>
            </w:r>
            <w:r w:rsidRPr="00523B6B">
              <w:rPr>
                <w:rFonts w:cs="Calibri"/>
                <w:szCs w:val="22"/>
              </w:rPr>
              <w:t>u</w:t>
            </w:r>
            <w:r w:rsidR="00275A09" w:rsidRPr="00523B6B">
              <w:rPr>
                <w:rFonts w:cs="Calibri"/>
                <w:szCs w:val="22"/>
              </w:rPr>
              <w:t>a</w:t>
            </w:r>
            <w:r w:rsidR="00FD50C7" w:rsidRPr="00523B6B">
              <w:rPr>
                <w:rFonts w:cs="Calibri"/>
                <w:szCs w:val="22"/>
              </w:rPr>
              <w:t>litative and qu</w:t>
            </w:r>
            <w:r w:rsidRPr="00523B6B">
              <w:rPr>
                <w:rFonts w:cs="Calibri"/>
                <w:szCs w:val="22"/>
              </w:rPr>
              <w:t>antitative data resulting from the network analysis of the expression data</w:t>
            </w:r>
          </w:p>
          <w:p w14:paraId="224D8CFB" w14:textId="5F1EF27F" w:rsidR="00760EB6" w:rsidRPr="004116FA" w:rsidRDefault="00760EB6" w:rsidP="005E536F">
            <w:pPr>
              <w:spacing w:before="0" w:after="0"/>
              <w:rPr>
                <w:rFonts w:cs="Calibri"/>
                <w:szCs w:val="22"/>
              </w:rPr>
            </w:pPr>
            <w:r w:rsidRPr="00523B6B">
              <w:rPr>
                <w:rFonts w:cs="Calibri"/>
                <w:i/>
                <w:szCs w:val="22"/>
              </w:rPr>
              <w:t>Work package 2:</w:t>
            </w:r>
            <w:r w:rsidRPr="00523B6B">
              <w:rPr>
                <w:rFonts w:cs="Calibri"/>
                <w:szCs w:val="22"/>
              </w:rPr>
              <w:t xml:space="preserve"> Qua</w:t>
            </w:r>
            <w:r w:rsidR="00FD50C7" w:rsidRPr="004116FA">
              <w:rPr>
                <w:rFonts w:cs="Calibri"/>
                <w:szCs w:val="22"/>
              </w:rPr>
              <w:t>litative and qua</w:t>
            </w:r>
            <w:r w:rsidRPr="004116FA">
              <w:rPr>
                <w:rFonts w:cs="Calibri"/>
                <w:szCs w:val="22"/>
              </w:rPr>
              <w:t xml:space="preserve">ntitative outcome data on </w:t>
            </w:r>
            <w:r w:rsidR="00EB331C">
              <w:rPr>
                <w:rFonts w:cs="Calibri"/>
                <w:szCs w:val="22"/>
              </w:rPr>
              <w:t>AED</w:t>
            </w:r>
            <w:r w:rsidRPr="004116FA">
              <w:rPr>
                <w:rFonts w:cs="Calibri"/>
                <w:szCs w:val="22"/>
              </w:rPr>
              <w:t xml:space="preserve"> treatment </w:t>
            </w:r>
            <w:r w:rsidR="00D8418C">
              <w:rPr>
                <w:rFonts w:cs="Calibri"/>
                <w:szCs w:val="22"/>
              </w:rPr>
              <w:t>categorise</w:t>
            </w:r>
            <w:r w:rsidRPr="004116FA">
              <w:rPr>
                <w:rFonts w:cs="Calibri"/>
                <w:szCs w:val="22"/>
              </w:rPr>
              <w:t xml:space="preserve">d using the </w:t>
            </w:r>
            <w:proofErr w:type="spellStart"/>
            <w:r w:rsidRPr="004116FA">
              <w:rPr>
                <w:rFonts w:cs="Calibri"/>
                <w:szCs w:val="22"/>
              </w:rPr>
              <w:t>EpiPGX</w:t>
            </w:r>
            <w:proofErr w:type="spellEnd"/>
            <w:r w:rsidRPr="004116FA">
              <w:rPr>
                <w:rFonts w:cs="Calibri"/>
                <w:szCs w:val="22"/>
              </w:rPr>
              <w:t xml:space="preserve"> CRF, </w:t>
            </w:r>
            <w:r w:rsidR="00FD50C7" w:rsidRPr="004116FA">
              <w:rPr>
                <w:rFonts w:cs="Calibri"/>
                <w:szCs w:val="22"/>
              </w:rPr>
              <w:t xml:space="preserve">qualitative and quantitative phenotypic data on the epilepsy as obtained on the Epi25 CRF, </w:t>
            </w:r>
            <w:r w:rsidRPr="004116FA">
              <w:rPr>
                <w:rFonts w:cs="Calibri"/>
                <w:szCs w:val="22"/>
              </w:rPr>
              <w:t xml:space="preserve">quantitative </w:t>
            </w:r>
            <w:r w:rsidR="00C76519" w:rsidRPr="004116FA">
              <w:rPr>
                <w:rFonts w:cs="Calibri"/>
                <w:szCs w:val="22"/>
              </w:rPr>
              <w:t xml:space="preserve">and qualitative </w:t>
            </w:r>
            <w:r w:rsidRPr="004116FA">
              <w:rPr>
                <w:rFonts w:cs="Calibri"/>
                <w:szCs w:val="22"/>
              </w:rPr>
              <w:t xml:space="preserve">data on biomarkers, raw EEG and MRI data, </w:t>
            </w:r>
            <w:r w:rsidR="00FD50C7" w:rsidRPr="004116FA">
              <w:rPr>
                <w:rFonts w:cs="Calibri"/>
                <w:szCs w:val="22"/>
              </w:rPr>
              <w:t xml:space="preserve">qualitative and </w:t>
            </w:r>
            <w:r w:rsidRPr="004116FA">
              <w:rPr>
                <w:rFonts w:cs="Calibri"/>
                <w:szCs w:val="22"/>
              </w:rPr>
              <w:t>quantitative data resulting from the cluster analysis</w:t>
            </w:r>
            <w:r w:rsidR="000154F4" w:rsidRPr="004116FA">
              <w:rPr>
                <w:rFonts w:cs="Calibri"/>
                <w:szCs w:val="22"/>
              </w:rPr>
              <w:t>, qualitative exome sequencing data</w:t>
            </w:r>
          </w:p>
          <w:p w14:paraId="142635A7" w14:textId="77777777" w:rsidR="00FB4E89" w:rsidRPr="004116FA" w:rsidRDefault="00FD50C7" w:rsidP="005E536F">
            <w:pPr>
              <w:spacing w:before="0" w:after="0"/>
              <w:rPr>
                <w:rFonts w:cs="Calibri"/>
                <w:szCs w:val="22"/>
              </w:rPr>
            </w:pPr>
            <w:r w:rsidRPr="004116FA">
              <w:rPr>
                <w:rFonts w:cs="Calibri"/>
                <w:i/>
                <w:szCs w:val="22"/>
              </w:rPr>
              <w:t>Work package 3:</w:t>
            </w:r>
            <w:r w:rsidRPr="004116FA">
              <w:rPr>
                <w:rFonts w:cs="Calibri"/>
                <w:szCs w:val="22"/>
              </w:rPr>
              <w:t xml:space="preserve"> </w:t>
            </w:r>
            <w:r w:rsidR="00B36E2C" w:rsidRPr="004116FA">
              <w:rPr>
                <w:rFonts w:cs="Calibri"/>
                <w:szCs w:val="22"/>
              </w:rPr>
              <w:t>Algorithms used for the decision support tool</w:t>
            </w:r>
          </w:p>
          <w:p w14:paraId="18E5118D" w14:textId="48494285" w:rsidR="00B36E2C" w:rsidRPr="004E703A" w:rsidRDefault="00B36E2C" w:rsidP="005E536F">
            <w:pPr>
              <w:spacing w:before="0" w:after="0"/>
              <w:rPr>
                <w:rFonts w:cs="Calibri"/>
                <w:szCs w:val="22"/>
              </w:rPr>
            </w:pPr>
            <w:r w:rsidRPr="004116FA">
              <w:rPr>
                <w:rFonts w:cs="Calibri"/>
                <w:i/>
                <w:szCs w:val="22"/>
              </w:rPr>
              <w:t>Work package 4:</w:t>
            </w:r>
            <w:r w:rsidRPr="004116FA">
              <w:rPr>
                <w:rFonts w:cs="Calibri"/>
                <w:szCs w:val="22"/>
              </w:rPr>
              <w:t xml:space="preserve"> Qualitative and quantitative outcome data on </w:t>
            </w:r>
            <w:r w:rsidR="00DA2301">
              <w:rPr>
                <w:rFonts w:cs="Calibri"/>
                <w:szCs w:val="22"/>
              </w:rPr>
              <w:t>AED</w:t>
            </w:r>
            <w:r w:rsidRPr="004116FA">
              <w:rPr>
                <w:rFonts w:cs="Calibri"/>
                <w:szCs w:val="22"/>
              </w:rPr>
              <w:t xml:space="preserve"> treatment </w:t>
            </w:r>
            <w:r w:rsidR="00D8418C">
              <w:rPr>
                <w:rFonts w:cs="Calibri"/>
                <w:szCs w:val="22"/>
              </w:rPr>
              <w:t>categorise</w:t>
            </w:r>
            <w:r w:rsidRPr="004116FA">
              <w:rPr>
                <w:rFonts w:cs="Calibri"/>
                <w:szCs w:val="22"/>
              </w:rPr>
              <w:t xml:space="preserve">d using the </w:t>
            </w:r>
            <w:proofErr w:type="spellStart"/>
            <w:r w:rsidRPr="004116FA">
              <w:rPr>
                <w:rFonts w:cs="Calibri"/>
                <w:szCs w:val="22"/>
              </w:rPr>
              <w:t>EpiPGX</w:t>
            </w:r>
            <w:proofErr w:type="spellEnd"/>
            <w:r w:rsidRPr="004116FA">
              <w:rPr>
                <w:rFonts w:cs="Calibri"/>
                <w:szCs w:val="22"/>
              </w:rPr>
              <w:t xml:space="preserve"> CRF, qualitative and quantitative phenotypic data on the epilepsy as obtained on the Epi25 CRF, quantitative </w:t>
            </w:r>
            <w:r w:rsidR="00C76519" w:rsidRPr="004116FA">
              <w:rPr>
                <w:rFonts w:cs="Calibri"/>
                <w:szCs w:val="22"/>
              </w:rPr>
              <w:t xml:space="preserve">and qualitative </w:t>
            </w:r>
            <w:r w:rsidRPr="004116FA">
              <w:rPr>
                <w:rFonts w:cs="Calibri"/>
                <w:szCs w:val="22"/>
              </w:rPr>
              <w:t>data on biomarkers, raw EEG and MRI data</w:t>
            </w:r>
            <w:r w:rsidR="000154F4" w:rsidRPr="004116FA">
              <w:rPr>
                <w:rFonts w:cs="Calibri"/>
                <w:szCs w:val="22"/>
              </w:rPr>
              <w:t>, qualitative exome sequencing data</w:t>
            </w:r>
            <w:r w:rsidR="00202C5C" w:rsidRPr="004116FA">
              <w:rPr>
                <w:rFonts w:cs="Calibri"/>
                <w:szCs w:val="22"/>
              </w:rPr>
              <w:t xml:space="preserve">, qualitative data on the performance of the decision support </w:t>
            </w:r>
            <w:r w:rsidR="00202C5C" w:rsidRPr="004E703A">
              <w:rPr>
                <w:rFonts w:cs="Calibri"/>
                <w:szCs w:val="22"/>
              </w:rPr>
              <w:t>tools</w:t>
            </w:r>
          </w:p>
          <w:p w14:paraId="54E0BB3B" w14:textId="5D506C19" w:rsidR="00820026" w:rsidRPr="004E703A" w:rsidRDefault="00820026" w:rsidP="005E536F">
            <w:pPr>
              <w:spacing w:before="0" w:after="0"/>
              <w:rPr>
                <w:rFonts w:cs="Calibri"/>
                <w:szCs w:val="22"/>
              </w:rPr>
            </w:pPr>
            <w:r w:rsidRPr="007A5E9D">
              <w:rPr>
                <w:rFonts w:cs="Calibri"/>
                <w:i/>
                <w:szCs w:val="22"/>
              </w:rPr>
              <w:t>The following standard formats will be used:</w:t>
            </w:r>
            <w:r w:rsidR="005E536F">
              <w:rPr>
                <w:rFonts w:cs="Calibri"/>
                <w:szCs w:val="22"/>
              </w:rPr>
              <w:t xml:space="preserve"> </w:t>
            </w:r>
            <w:r w:rsidR="00675EC9">
              <w:rPr>
                <w:rFonts w:cs="Calibri"/>
                <w:szCs w:val="22"/>
              </w:rPr>
              <w:t xml:space="preserve">FASTQ files raw reads mRNA </w:t>
            </w:r>
            <w:r w:rsidR="00E12748">
              <w:rPr>
                <w:rFonts w:cs="Calibri"/>
                <w:szCs w:val="22"/>
              </w:rPr>
              <w:t>s</w:t>
            </w:r>
            <w:r w:rsidR="00675EC9">
              <w:rPr>
                <w:rFonts w:cs="Calibri"/>
                <w:szCs w:val="22"/>
              </w:rPr>
              <w:t xml:space="preserve">equencing; </w:t>
            </w:r>
            <w:r w:rsidR="00314AF8" w:rsidRPr="004E703A">
              <w:rPr>
                <w:rFonts w:cs="Calibri"/>
                <w:szCs w:val="22"/>
              </w:rPr>
              <w:t>raw count matrix format (CSV)</w:t>
            </w:r>
            <w:r w:rsidRPr="004E703A">
              <w:rPr>
                <w:rFonts w:cs="Calibri"/>
                <w:szCs w:val="22"/>
              </w:rPr>
              <w:t xml:space="preserve">: gene expression data, VCF file: exome data, </w:t>
            </w:r>
            <w:proofErr w:type="spellStart"/>
            <w:r w:rsidRPr="004E703A">
              <w:rPr>
                <w:rFonts w:cs="Calibri"/>
                <w:szCs w:val="22"/>
              </w:rPr>
              <w:t>EpiPGX</w:t>
            </w:r>
            <w:proofErr w:type="spellEnd"/>
            <w:r w:rsidRPr="004E703A">
              <w:rPr>
                <w:rFonts w:cs="Calibri"/>
                <w:szCs w:val="22"/>
              </w:rPr>
              <w:t xml:space="preserve"> CRF format</w:t>
            </w:r>
            <w:r w:rsidR="00100C38" w:rsidRPr="004E703A">
              <w:rPr>
                <w:rFonts w:cs="Calibri"/>
                <w:szCs w:val="22"/>
              </w:rPr>
              <w:t xml:space="preserve"> (</w:t>
            </w:r>
            <w:proofErr w:type="spellStart"/>
            <w:r w:rsidR="00100C38" w:rsidRPr="004E703A">
              <w:rPr>
                <w:rFonts w:cs="Calibri"/>
                <w:szCs w:val="22"/>
              </w:rPr>
              <w:t>RedCap</w:t>
            </w:r>
            <w:proofErr w:type="spellEnd"/>
            <w:r w:rsidR="00100C38" w:rsidRPr="004E703A">
              <w:rPr>
                <w:rFonts w:cs="Calibri"/>
                <w:szCs w:val="22"/>
              </w:rPr>
              <w:t>)</w:t>
            </w:r>
            <w:r w:rsidRPr="004E703A">
              <w:rPr>
                <w:rFonts w:cs="Calibri"/>
                <w:szCs w:val="22"/>
              </w:rPr>
              <w:t xml:space="preserve">: AED </w:t>
            </w:r>
            <w:r w:rsidR="00275A09" w:rsidRPr="004E703A">
              <w:rPr>
                <w:rFonts w:cs="Calibri"/>
                <w:szCs w:val="22"/>
              </w:rPr>
              <w:t>o</w:t>
            </w:r>
            <w:r w:rsidRPr="004E703A">
              <w:rPr>
                <w:rFonts w:cs="Calibri"/>
                <w:szCs w:val="22"/>
              </w:rPr>
              <w:t>utcome data, Epi25 CRF format</w:t>
            </w:r>
            <w:r w:rsidR="00100C38" w:rsidRPr="004E703A">
              <w:rPr>
                <w:rFonts w:cs="Calibri"/>
                <w:szCs w:val="22"/>
              </w:rPr>
              <w:t xml:space="preserve"> (</w:t>
            </w:r>
            <w:proofErr w:type="spellStart"/>
            <w:r w:rsidR="00100C38" w:rsidRPr="004E703A">
              <w:rPr>
                <w:rFonts w:cs="Calibri"/>
                <w:szCs w:val="22"/>
              </w:rPr>
              <w:t>RedCap</w:t>
            </w:r>
            <w:proofErr w:type="spellEnd"/>
            <w:r w:rsidR="00100C38" w:rsidRPr="004E703A">
              <w:rPr>
                <w:rFonts w:cs="Calibri"/>
                <w:szCs w:val="22"/>
              </w:rPr>
              <w:t>)</w:t>
            </w:r>
            <w:r w:rsidRPr="004E703A">
              <w:rPr>
                <w:rFonts w:cs="Calibri"/>
                <w:szCs w:val="22"/>
              </w:rPr>
              <w:t xml:space="preserve">: </w:t>
            </w:r>
            <w:r w:rsidR="00275A09" w:rsidRPr="004E703A">
              <w:rPr>
                <w:rFonts w:cs="Calibri"/>
                <w:szCs w:val="22"/>
              </w:rPr>
              <w:t>e</w:t>
            </w:r>
            <w:r w:rsidRPr="004E703A">
              <w:rPr>
                <w:rFonts w:cs="Calibri"/>
                <w:szCs w:val="22"/>
              </w:rPr>
              <w:t xml:space="preserve">pilepsy phenotypic data, DICOM file: raw MRI data, EDF file: raw EEG data, </w:t>
            </w:r>
            <w:r w:rsidR="00B83C46" w:rsidRPr="004E703A">
              <w:rPr>
                <w:rFonts w:cs="Calibri"/>
                <w:szCs w:val="22"/>
              </w:rPr>
              <w:t>other formats depending on the results of the different analyses, whenever possible non-proprietary formats such as the CSV table format will be used</w:t>
            </w:r>
            <w:r w:rsidR="007A558C" w:rsidRPr="004E703A">
              <w:rPr>
                <w:rFonts w:cs="Calibri"/>
                <w:szCs w:val="22"/>
              </w:rPr>
              <w:t xml:space="preserve"> to facilitate data sharing</w:t>
            </w:r>
            <w:r w:rsidR="00B83C46" w:rsidRPr="004E703A">
              <w:rPr>
                <w:rFonts w:cs="Calibri"/>
                <w:szCs w:val="22"/>
              </w:rPr>
              <w:t>.</w:t>
            </w:r>
            <w:r w:rsidR="00100C38" w:rsidRPr="004E703A">
              <w:rPr>
                <w:rFonts w:cs="Calibri"/>
                <w:szCs w:val="22"/>
              </w:rPr>
              <w:t xml:space="preserve"> </w:t>
            </w:r>
          </w:p>
          <w:p w14:paraId="414CC63C" w14:textId="6522C7FB" w:rsidR="003C43D6" w:rsidRPr="00AF4CCB" w:rsidRDefault="007A558C" w:rsidP="007A5E9D">
            <w:pPr>
              <w:spacing w:after="0"/>
              <w:rPr>
                <w:rFonts w:cs="Calibri"/>
                <w:szCs w:val="22"/>
              </w:rPr>
            </w:pPr>
            <w:r w:rsidRPr="004E703A">
              <w:rPr>
                <w:rFonts w:cs="Calibri"/>
                <w:b/>
                <w:szCs w:val="22"/>
              </w:rPr>
              <w:t>Data collection/generation/reuse</w:t>
            </w:r>
            <w:r w:rsidR="007A5E9D">
              <w:rPr>
                <w:rFonts w:cs="Calibri"/>
                <w:b/>
                <w:szCs w:val="22"/>
              </w:rPr>
              <w:t xml:space="preserve">: </w:t>
            </w:r>
            <w:r w:rsidR="00100C38" w:rsidRPr="004E703A">
              <w:rPr>
                <w:rFonts w:cs="Calibri"/>
                <w:szCs w:val="22"/>
              </w:rPr>
              <w:t xml:space="preserve">The project will reuse exome data generated within the Epi25 project. </w:t>
            </w:r>
            <w:r w:rsidR="003C43D6" w:rsidRPr="004E703A">
              <w:rPr>
                <w:rFonts w:cs="Calibri"/>
                <w:szCs w:val="22"/>
              </w:rPr>
              <w:t>The data (VCF and BAM files) ha</w:t>
            </w:r>
            <w:r w:rsidR="00DF0261" w:rsidRPr="00FD2BE6">
              <w:rPr>
                <w:rFonts w:cs="Calibri"/>
                <w:szCs w:val="22"/>
              </w:rPr>
              <w:t>ve</w:t>
            </w:r>
            <w:r w:rsidR="003C43D6" w:rsidRPr="00FD2BE6">
              <w:rPr>
                <w:rFonts w:cs="Calibri"/>
                <w:szCs w:val="22"/>
              </w:rPr>
              <w:t xml:space="preserve"> already been provided to </w:t>
            </w:r>
            <w:r w:rsidR="003C43D6" w:rsidRPr="00FD2BE6">
              <w:rPr>
                <w:rFonts w:cs="Calibri"/>
                <w:i/>
                <w:szCs w:val="22"/>
              </w:rPr>
              <w:t>Partners 4-6</w:t>
            </w:r>
            <w:r w:rsidR="003C43D6" w:rsidRPr="00FD2BE6">
              <w:rPr>
                <w:rFonts w:cs="Calibri"/>
                <w:szCs w:val="22"/>
              </w:rPr>
              <w:t xml:space="preserve"> and can be </w:t>
            </w:r>
            <w:r w:rsidR="00DF0261" w:rsidRPr="00AF4CCB">
              <w:rPr>
                <w:rFonts w:cs="Calibri"/>
                <w:szCs w:val="22"/>
              </w:rPr>
              <w:t xml:space="preserve">readily </w:t>
            </w:r>
            <w:r w:rsidR="003C43D6" w:rsidRPr="00AF4CCB">
              <w:rPr>
                <w:rFonts w:cs="Calibri"/>
                <w:szCs w:val="22"/>
              </w:rPr>
              <w:t xml:space="preserve">provided to </w:t>
            </w:r>
            <w:r w:rsidR="003C43D6" w:rsidRPr="00AF4CCB">
              <w:rPr>
                <w:rFonts w:cs="Calibri"/>
                <w:i/>
                <w:szCs w:val="22"/>
              </w:rPr>
              <w:t>Partner 2</w:t>
            </w:r>
            <w:r w:rsidR="003C43D6" w:rsidRPr="00AF4CCB">
              <w:rPr>
                <w:rFonts w:cs="Calibri"/>
                <w:szCs w:val="22"/>
              </w:rPr>
              <w:t xml:space="preserve"> and </w:t>
            </w:r>
            <w:r w:rsidR="003C43D6" w:rsidRPr="00AF4CCB">
              <w:rPr>
                <w:rFonts w:cs="Calibri"/>
                <w:i/>
                <w:szCs w:val="22"/>
              </w:rPr>
              <w:t>3</w:t>
            </w:r>
            <w:r w:rsidR="003C43D6" w:rsidRPr="00AF4CCB">
              <w:rPr>
                <w:rFonts w:cs="Calibri"/>
                <w:szCs w:val="22"/>
              </w:rPr>
              <w:t xml:space="preserve"> for analysis. </w:t>
            </w:r>
            <w:r w:rsidR="007C22A8" w:rsidRPr="00AF4CCB">
              <w:rPr>
                <w:rFonts w:cs="Calibri"/>
                <w:szCs w:val="22"/>
              </w:rPr>
              <w:t>The project</w:t>
            </w:r>
            <w:r w:rsidR="00E25451" w:rsidRPr="00AF4CCB">
              <w:rPr>
                <w:rFonts w:cs="Calibri"/>
                <w:szCs w:val="22"/>
              </w:rPr>
              <w:t xml:space="preserve"> will also reuse data on AED outcome already obtained by </w:t>
            </w:r>
            <w:r w:rsidR="00E25451" w:rsidRPr="00AF4CCB">
              <w:rPr>
                <w:rFonts w:cs="Calibri"/>
                <w:i/>
                <w:szCs w:val="22"/>
              </w:rPr>
              <w:t>Partner 6</w:t>
            </w:r>
            <w:r w:rsidR="00E25451" w:rsidRPr="00AF4CCB">
              <w:rPr>
                <w:rFonts w:cs="Calibri"/>
                <w:szCs w:val="22"/>
              </w:rPr>
              <w:t xml:space="preserve"> in the </w:t>
            </w:r>
            <w:proofErr w:type="spellStart"/>
            <w:r w:rsidR="00E25451" w:rsidRPr="00AF4CCB">
              <w:rPr>
                <w:rFonts w:cs="Calibri"/>
                <w:szCs w:val="22"/>
              </w:rPr>
              <w:t>EpiPGX</w:t>
            </w:r>
            <w:proofErr w:type="spellEnd"/>
            <w:r w:rsidR="00E25451" w:rsidRPr="00AF4CCB">
              <w:rPr>
                <w:rFonts w:cs="Calibri"/>
                <w:szCs w:val="22"/>
              </w:rPr>
              <w:t xml:space="preserve"> CRF format.</w:t>
            </w:r>
            <w:r w:rsidR="00842DEE" w:rsidRPr="00AF4CCB">
              <w:rPr>
                <w:rFonts w:cs="Calibri"/>
                <w:szCs w:val="22"/>
              </w:rPr>
              <w:t xml:space="preserve"> </w:t>
            </w:r>
            <w:r w:rsidR="007C22A8" w:rsidRPr="00AF4CCB">
              <w:rPr>
                <w:rFonts w:cs="Calibri"/>
                <w:szCs w:val="22"/>
              </w:rPr>
              <w:t>Also, it will</w:t>
            </w:r>
            <w:r w:rsidR="003C43D6" w:rsidRPr="00AF4CCB">
              <w:rPr>
                <w:rFonts w:cs="Calibri"/>
                <w:szCs w:val="22"/>
              </w:rPr>
              <w:t xml:space="preserve"> make use of the existing database at </w:t>
            </w:r>
            <w:r w:rsidR="003C43D6" w:rsidRPr="00AF4CCB">
              <w:rPr>
                <w:rFonts w:cs="Calibri"/>
                <w:i/>
                <w:szCs w:val="22"/>
              </w:rPr>
              <w:t>Partner 1 and 2</w:t>
            </w:r>
            <w:r w:rsidR="003C43D6" w:rsidRPr="00AF4CCB">
              <w:rPr>
                <w:rFonts w:cs="Calibri"/>
                <w:szCs w:val="22"/>
              </w:rPr>
              <w:t xml:space="preserve">’s institution. The database will be queried with support of the Clinical Research Unit at </w:t>
            </w:r>
            <w:r w:rsidR="003C43D6" w:rsidRPr="00AF4CCB">
              <w:rPr>
                <w:rFonts w:cs="Calibri"/>
                <w:i/>
                <w:szCs w:val="22"/>
              </w:rPr>
              <w:t>Partner 1 and 2</w:t>
            </w:r>
            <w:r w:rsidR="003C43D6" w:rsidRPr="00AF4CCB">
              <w:rPr>
                <w:rFonts w:cs="Calibri"/>
                <w:szCs w:val="22"/>
              </w:rPr>
              <w:t>’s institution to identify the most informative patients for recruitment in Work package 4.</w:t>
            </w:r>
          </w:p>
          <w:p w14:paraId="395DC749" w14:textId="62876393" w:rsidR="007C0C7F" w:rsidRPr="00E468A8" w:rsidRDefault="00231EB0" w:rsidP="007A5E9D">
            <w:pPr>
              <w:spacing w:before="0" w:after="0"/>
              <w:rPr>
                <w:rFonts w:cs="Calibri"/>
                <w:szCs w:val="22"/>
              </w:rPr>
            </w:pPr>
            <w:r w:rsidRPr="00AF4CCB">
              <w:rPr>
                <w:rFonts w:cs="Calibri"/>
                <w:szCs w:val="22"/>
              </w:rPr>
              <w:t xml:space="preserve">Gene expression data from iPSC cells treated with AEDs is paramount for identification of the gene networks involved in AED response. </w:t>
            </w:r>
            <w:r w:rsidR="007C0C7F" w:rsidRPr="00AF4CCB">
              <w:rPr>
                <w:rFonts w:cs="Calibri"/>
                <w:szCs w:val="22"/>
              </w:rPr>
              <w:t xml:space="preserve">It will be obtained from 2 cell lines for each AED and with 2 technical replicates each to </w:t>
            </w:r>
            <w:r w:rsidR="00D8418C">
              <w:rPr>
                <w:rFonts w:cs="Calibri"/>
                <w:szCs w:val="22"/>
              </w:rPr>
              <w:t>minimise</w:t>
            </w:r>
            <w:r w:rsidR="007C0C7F" w:rsidRPr="00AF4CCB">
              <w:rPr>
                <w:rFonts w:cs="Calibri"/>
                <w:szCs w:val="22"/>
              </w:rPr>
              <w:t xml:space="preserve"> error. The data will be generated and analysed by </w:t>
            </w:r>
            <w:r w:rsidR="007C0C7F" w:rsidRPr="00AF4CCB">
              <w:rPr>
                <w:rFonts w:cs="Calibri"/>
                <w:i/>
                <w:szCs w:val="22"/>
              </w:rPr>
              <w:t>Partner 3</w:t>
            </w:r>
            <w:r w:rsidR="007C0C7F" w:rsidRPr="00AF4CCB">
              <w:rPr>
                <w:rFonts w:cs="Calibri"/>
                <w:szCs w:val="22"/>
              </w:rPr>
              <w:t>. The data</w:t>
            </w:r>
            <w:r w:rsidR="00675EC9">
              <w:rPr>
                <w:rFonts w:cs="Calibri"/>
                <w:szCs w:val="22"/>
              </w:rPr>
              <w:t xml:space="preserve"> and results thereof</w:t>
            </w:r>
            <w:r w:rsidR="007C0C7F" w:rsidRPr="00AF4CCB">
              <w:rPr>
                <w:rFonts w:cs="Calibri"/>
                <w:szCs w:val="22"/>
              </w:rPr>
              <w:t xml:space="preserve"> will also be provided </w:t>
            </w:r>
            <w:r w:rsidR="00675EC9">
              <w:rPr>
                <w:rFonts w:cs="Calibri"/>
                <w:szCs w:val="22"/>
              </w:rPr>
              <w:t xml:space="preserve">as </w:t>
            </w:r>
            <w:r w:rsidR="00390841">
              <w:rPr>
                <w:rFonts w:cs="Calibri"/>
                <w:szCs w:val="22"/>
              </w:rPr>
              <w:t>CSV</w:t>
            </w:r>
            <w:r w:rsidR="00675EC9">
              <w:rPr>
                <w:rFonts w:cs="Calibri"/>
                <w:szCs w:val="22"/>
              </w:rPr>
              <w:t xml:space="preserve"> files </w:t>
            </w:r>
            <w:r w:rsidR="007C0C7F" w:rsidRPr="00AF4CCB">
              <w:rPr>
                <w:rFonts w:cs="Calibri"/>
                <w:szCs w:val="22"/>
              </w:rPr>
              <w:t xml:space="preserve">to </w:t>
            </w:r>
            <w:r w:rsidR="007C0C7F" w:rsidRPr="00AF4CCB">
              <w:rPr>
                <w:rFonts w:cs="Calibri"/>
                <w:i/>
                <w:szCs w:val="22"/>
              </w:rPr>
              <w:t>Partner 2</w:t>
            </w:r>
            <w:r w:rsidR="007C0C7F" w:rsidRPr="00AF4CCB">
              <w:rPr>
                <w:rFonts w:cs="Calibri"/>
                <w:szCs w:val="22"/>
              </w:rPr>
              <w:t xml:space="preserve"> for the big data analysis</w:t>
            </w:r>
            <w:r w:rsidR="007C0C7F" w:rsidRPr="00E468A8">
              <w:rPr>
                <w:rFonts w:cs="Calibri"/>
                <w:szCs w:val="22"/>
              </w:rPr>
              <w:t>.</w:t>
            </w:r>
            <w:r w:rsidR="00675EC9">
              <w:rPr>
                <w:rFonts w:cs="Calibri"/>
                <w:szCs w:val="22"/>
              </w:rPr>
              <w:t xml:space="preserve"> Since FASTQ files from RNA</w:t>
            </w:r>
            <w:r w:rsidR="00390841">
              <w:rPr>
                <w:rFonts w:cs="Calibri"/>
                <w:szCs w:val="22"/>
              </w:rPr>
              <w:t xml:space="preserve"> sequencing</w:t>
            </w:r>
            <w:r w:rsidR="00675EC9">
              <w:rPr>
                <w:rFonts w:cs="Calibri"/>
                <w:szCs w:val="22"/>
              </w:rPr>
              <w:t xml:space="preserve"> analysis do contain sequence information and allow a re</w:t>
            </w:r>
            <w:r w:rsidR="00390841">
              <w:rPr>
                <w:rFonts w:cs="Calibri"/>
                <w:szCs w:val="22"/>
              </w:rPr>
              <w:t>-</w:t>
            </w:r>
            <w:r w:rsidR="00675EC9">
              <w:rPr>
                <w:rFonts w:cs="Calibri"/>
                <w:szCs w:val="22"/>
              </w:rPr>
              <w:t xml:space="preserve">identification of individuals, these files will not be shared outside the consortium. </w:t>
            </w:r>
          </w:p>
          <w:p w14:paraId="5DB30D0A" w14:textId="3DE152F0" w:rsidR="007C0C7F" w:rsidRPr="00E468A8" w:rsidRDefault="007C0C7F" w:rsidP="007A5E9D">
            <w:pPr>
              <w:spacing w:before="0" w:after="0"/>
              <w:rPr>
                <w:rFonts w:cs="Calibri"/>
                <w:szCs w:val="22"/>
              </w:rPr>
            </w:pPr>
            <w:r w:rsidRPr="00E468A8">
              <w:rPr>
                <w:rFonts w:cs="Calibri"/>
                <w:szCs w:val="22"/>
              </w:rPr>
              <w:t xml:space="preserve">The AED outcome data is a prerequisite for developing </w:t>
            </w:r>
            <w:r w:rsidR="00D80190">
              <w:rPr>
                <w:rFonts w:cs="Calibri"/>
                <w:szCs w:val="22"/>
              </w:rPr>
              <w:t>personalised</w:t>
            </w:r>
            <w:r w:rsidRPr="00E468A8">
              <w:rPr>
                <w:rFonts w:cs="Calibri"/>
                <w:szCs w:val="22"/>
              </w:rPr>
              <w:t xml:space="preserve"> medicine approaches in epilepsy. This data will be obtained from clinical records by </w:t>
            </w:r>
            <w:r w:rsidRPr="00E468A8">
              <w:rPr>
                <w:rFonts w:cs="Calibri"/>
                <w:i/>
                <w:szCs w:val="22"/>
              </w:rPr>
              <w:t>Partners 1, 4 and 5. E</w:t>
            </w:r>
            <w:r w:rsidRPr="00E468A8">
              <w:rPr>
                <w:rFonts w:cs="Calibri"/>
                <w:szCs w:val="22"/>
              </w:rPr>
              <w:t xml:space="preserve">xperienced personnel will review the clinical records and </w:t>
            </w:r>
            <w:r w:rsidR="00D8418C">
              <w:rPr>
                <w:rFonts w:cs="Calibri"/>
                <w:szCs w:val="22"/>
              </w:rPr>
              <w:t>categorise</w:t>
            </w:r>
            <w:r w:rsidRPr="00E468A8">
              <w:rPr>
                <w:rFonts w:cs="Calibri"/>
                <w:szCs w:val="22"/>
              </w:rPr>
              <w:t xml:space="preserve"> treatment response and adverse effects using the well-established </w:t>
            </w:r>
            <w:proofErr w:type="spellStart"/>
            <w:r w:rsidRPr="00E468A8">
              <w:rPr>
                <w:rFonts w:cs="Calibri"/>
                <w:szCs w:val="22"/>
              </w:rPr>
              <w:t>EpiPGX</w:t>
            </w:r>
            <w:proofErr w:type="spellEnd"/>
            <w:r w:rsidRPr="00E468A8">
              <w:rPr>
                <w:rFonts w:cs="Calibri"/>
                <w:szCs w:val="22"/>
              </w:rPr>
              <w:t xml:space="preserve"> CRF </w:t>
            </w:r>
            <w:r w:rsidR="007C22A8" w:rsidRPr="00E468A8">
              <w:rPr>
                <w:rFonts w:cs="Calibri"/>
                <w:szCs w:val="22"/>
              </w:rPr>
              <w:t xml:space="preserve">which will be </w:t>
            </w:r>
            <w:r w:rsidRPr="00E468A8">
              <w:rPr>
                <w:rFonts w:cs="Calibri"/>
                <w:szCs w:val="22"/>
              </w:rPr>
              <w:t xml:space="preserve">hosted at </w:t>
            </w:r>
            <w:r w:rsidRPr="00E468A8">
              <w:rPr>
                <w:rFonts w:cs="Calibri"/>
                <w:i/>
                <w:szCs w:val="22"/>
              </w:rPr>
              <w:t>Partner 1</w:t>
            </w:r>
            <w:r w:rsidRPr="00E468A8">
              <w:rPr>
                <w:rFonts w:cs="Calibri"/>
                <w:szCs w:val="22"/>
              </w:rPr>
              <w:t xml:space="preserve"> and </w:t>
            </w:r>
            <w:r w:rsidRPr="00E468A8">
              <w:rPr>
                <w:rFonts w:cs="Calibri"/>
                <w:i/>
                <w:szCs w:val="22"/>
              </w:rPr>
              <w:t>2</w:t>
            </w:r>
            <w:r w:rsidRPr="00E468A8">
              <w:rPr>
                <w:rFonts w:cs="Calibri"/>
                <w:szCs w:val="22"/>
              </w:rPr>
              <w:t xml:space="preserve">’s institution. The entered data will be reviewed by </w:t>
            </w:r>
            <w:r w:rsidRPr="00E468A8">
              <w:rPr>
                <w:rFonts w:cs="Calibri"/>
                <w:i/>
                <w:szCs w:val="22"/>
              </w:rPr>
              <w:t>Partner 1, 2</w:t>
            </w:r>
            <w:r w:rsidRPr="00E468A8">
              <w:rPr>
                <w:rFonts w:cs="Calibri"/>
                <w:szCs w:val="22"/>
              </w:rPr>
              <w:t xml:space="preserve"> and </w:t>
            </w:r>
            <w:r w:rsidRPr="00E468A8">
              <w:rPr>
                <w:rFonts w:cs="Calibri"/>
                <w:i/>
                <w:szCs w:val="22"/>
              </w:rPr>
              <w:t>6</w:t>
            </w:r>
            <w:r w:rsidRPr="00E468A8">
              <w:rPr>
                <w:rFonts w:cs="Calibri"/>
                <w:szCs w:val="22"/>
              </w:rPr>
              <w:t xml:space="preserve"> to ensure validity and comprehensiveness.</w:t>
            </w:r>
          </w:p>
          <w:p w14:paraId="39082A73" w14:textId="77777777" w:rsidR="0011027C" w:rsidRPr="00E468A8" w:rsidRDefault="0011027C" w:rsidP="007A5E9D">
            <w:pPr>
              <w:spacing w:before="0" w:after="0"/>
              <w:rPr>
                <w:rFonts w:cs="Calibri"/>
                <w:szCs w:val="22"/>
              </w:rPr>
            </w:pPr>
            <w:r w:rsidRPr="00E468A8">
              <w:rPr>
                <w:rFonts w:cs="Calibri"/>
                <w:szCs w:val="22"/>
              </w:rPr>
              <w:t xml:space="preserve">The raw EEG and MRI data </w:t>
            </w:r>
            <w:r w:rsidR="007C0C7F" w:rsidRPr="00E468A8">
              <w:rPr>
                <w:rFonts w:cs="Calibri"/>
                <w:szCs w:val="22"/>
              </w:rPr>
              <w:t xml:space="preserve">required for the big data analysis will be obtained at </w:t>
            </w:r>
            <w:r w:rsidR="007C0C7F" w:rsidRPr="00E468A8">
              <w:rPr>
                <w:rFonts w:cs="Calibri"/>
                <w:i/>
                <w:szCs w:val="22"/>
              </w:rPr>
              <w:t xml:space="preserve">Partner 1, 4, 5 </w:t>
            </w:r>
            <w:r w:rsidR="007C0C7F" w:rsidRPr="00E468A8">
              <w:rPr>
                <w:rFonts w:cs="Calibri"/>
                <w:szCs w:val="22"/>
              </w:rPr>
              <w:t xml:space="preserve">and </w:t>
            </w:r>
            <w:r w:rsidR="007C0C7F" w:rsidRPr="00E468A8">
              <w:rPr>
                <w:rFonts w:cs="Calibri"/>
                <w:i/>
                <w:szCs w:val="22"/>
              </w:rPr>
              <w:t>6</w:t>
            </w:r>
            <w:r w:rsidR="00D06701" w:rsidRPr="00E468A8">
              <w:rPr>
                <w:rFonts w:cs="Calibri"/>
                <w:szCs w:val="22"/>
              </w:rPr>
              <w:t xml:space="preserve"> and transferred to </w:t>
            </w:r>
            <w:r w:rsidR="00D06701" w:rsidRPr="00E468A8">
              <w:rPr>
                <w:rFonts w:cs="Calibri"/>
                <w:i/>
                <w:szCs w:val="22"/>
              </w:rPr>
              <w:t>Partner 2</w:t>
            </w:r>
            <w:r w:rsidR="00D06701" w:rsidRPr="00E468A8">
              <w:rPr>
                <w:rFonts w:cs="Calibri"/>
                <w:szCs w:val="22"/>
              </w:rPr>
              <w:t xml:space="preserve">. EEG will be converted into the </w:t>
            </w:r>
            <w:r w:rsidR="00D06701" w:rsidRPr="00E468A8">
              <w:rPr>
                <w:rFonts w:asciiTheme="minorHAnsi" w:hAnsiTheme="minorHAnsi" w:cstheme="minorHAnsi"/>
                <w:iCs/>
                <w:szCs w:val="22"/>
              </w:rPr>
              <w:t>EDF (European Data Format). MRI data will be in DICOM format.</w:t>
            </w:r>
          </w:p>
          <w:p w14:paraId="09515440" w14:textId="77777777" w:rsidR="007C0C7F" w:rsidRPr="00E468A8" w:rsidRDefault="007C0C7F" w:rsidP="007A5E9D">
            <w:pPr>
              <w:spacing w:before="0" w:after="0"/>
              <w:rPr>
                <w:rFonts w:cs="Calibri"/>
                <w:szCs w:val="22"/>
              </w:rPr>
            </w:pPr>
            <w:r w:rsidRPr="00E468A8">
              <w:rPr>
                <w:rFonts w:cs="Calibri"/>
                <w:szCs w:val="22"/>
              </w:rPr>
              <w:t>Exome sequencing data in the replication cohort is necessary to apply and test the decision support tool in this cohort.</w:t>
            </w:r>
            <w:r w:rsidR="00842DEE" w:rsidRPr="00E468A8">
              <w:rPr>
                <w:rFonts w:cs="Calibri"/>
                <w:szCs w:val="22"/>
              </w:rPr>
              <w:t xml:space="preserve"> The da</w:t>
            </w:r>
            <w:r w:rsidR="007C22A8" w:rsidRPr="00E468A8">
              <w:rPr>
                <w:rFonts w:cs="Calibri"/>
                <w:szCs w:val="22"/>
              </w:rPr>
              <w:t>ta will be provided using the VCF</w:t>
            </w:r>
            <w:r w:rsidR="00842DEE" w:rsidRPr="00E468A8">
              <w:rPr>
                <w:rFonts w:cs="Calibri"/>
                <w:szCs w:val="22"/>
              </w:rPr>
              <w:t xml:space="preserve"> and BAM format.</w:t>
            </w:r>
          </w:p>
          <w:p w14:paraId="1C074890" w14:textId="3EA5AC88" w:rsidR="00317EFC" w:rsidRPr="00633DE2" w:rsidRDefault="006C32FC" w:rsidP="00407D5A">
            <w:pPr>
              <w:spacing w:after="0"/>
              <w:rPr>
                <w:rFonts w:cs="Calibri"/>
                <w:szCs w:val="22"/>
              </w:rPr>
            </w:pPr>
            <w:r w:rsidRPr="00E468A8">
              <w:rPr>
                <w:rFonts w:cs="Calibri"/>
                <w:b/>
                <w:szCs w:val="22"/>
              </w:rPr>
              <w:t>Data management, documentation and curation</w:t>
            </w:r>
            <w:r w:rsidR="007A5E40">
              <w:rPr>
                <w:rFonts w:cs="Calibri"/>
                <w:b/>
                <w:szCs w:val="22"/>
              </w:rPr>
              <w:t xml:space="preserve">: </w:t>
            </w:r>
            <w:r w:rsidR="009C73DE" w:rsidRPr="00E468A8">
              <w:rPr>
                <w:rFonts w:cs="Calibri"/>
                <w:szCs w:val="22"/>
              </w:rPr>
              <w:t xml:space="preserve">The Clinical Research Unit </w:t>
            </w:r>
            <w:r w:rsidR="007A5E9D">
              <w:rPr>
                <w:rFonts w:cs="Calibri"/>
                <w:szCs w:val="22"/>
              </w:rPr>
              <w:t xml:space="preserve">and Research Computing Services </w:t>
            </w:r>
            <w:r w:rsidR="009C73DE" w:rsidRPr="00E468A8">
              <w:rPr>
                <w:rFonts w:cs="Calibri"/>
                <w:szCs w:val="22"/>
              </w:rPr>
              <w:t xml:space="preserve">at </w:t>
            </w:r>
            <w:r w:rsidR="009C73DE" w:rsidRPr="00E468A8">
              <w:rPr>
                <w:rFonts w:cs="Calibri"/>
                <w:i/>
                <w:szCs w:val="22"/>
              </w:rPr>
              <w:t>Partner 1 and 2</w:t>
            </w:r>
            <w:r w:rsidR="009C73DE" w:rsidRPr="00633DE2">
              <w:rPr>
                <w:rFonts w:cs="Calibri"/>
                <w:szCs w:val="22"/>
              </w:rPr>
              <w:t xml:space="preserve">’s institution will be responsible for central storage and management of all data </w:t>
            </w:r>
            <w:r w:rsidR="000576C0" w:rsidRPr="00633DE2">
              <w:rPr>
                <w:rFonts w:cs="Calibri"/>
                <w:szCs w:val="22"/>
              </w:rPr>
              <w:t xml:space="preserve">used and generated within this project. </w:t>
            </w:r>
            <w:r w:rsidR="007A5E9D">
              <w:rPr>
                <w:rFonts w:cs="Calibri"/>
                <w:szCs w:val="22"/>
              </w:rPr>
              <w:t>Data will be kept in 2 copies in 2 locations with 15 min asynchronous replication and additional hourly backups</w:t>
            </w:r>
            <w:r w:rsidR="00E32AE5" w:rsidRPr="00633DE2">
              <w:rPr>
                <w:rFonts w:cs="Calibri"/>
                <w:szCs w:val="22"/>
              </w:rPr>
              <w:t xml:space="preserve">. The </w:t>
            </w:r>
            <w:r w:rsidR="000576C0" w:rsidRPr="00633DE2">
              <w:rPr>
                <w:rFonts w:cs="Calibri"/>
                <w:szCs w:val="22"/>
              </w:rPr>
              <w:t xml:space="preserve">following </w:t>
            </w:r>
            <w:r w:rsidR="00DC2561" w:rsidRPr="00633DE2">
              <w:rPr>
                <w:rFonts w:cs="Calibri"/>
                <w:szCs w:val="22"/>
              </w:rPr>
              <w:t>main types of data</w:t>
            </w:r>
            <w:r w:rsidR="000576C0" w:rsidRPr="00633DE2">
              <w:rPr>
                <w:rFonts w:cs="Calibri"/>
                <w:szCs w:val="22"/>
              </w:rPr>
              <w:t xml:space="preserve"> will be stored</w:t>
            </w:r>
            <w:r w:rsidR="00DC2561" w:rsidRPr="00633DE2">
              <w:rPr>
                <w:rFonts w:cs="Calibri"/>
                <w:szCs w:val="22"/>
              </w:rPr>
              <w:t>:</w:t>
            </w:r>
            <w:r w:rsidR="000576C0" w:rsidRPr="00633DE2">
              <w:rPr>
                <w:rFonts w:cs="Calibri"/>
                <w:szCs w:val="22"/>
              </w:rPr>
              <w:t xml:space="preserve"> 1. Exome sequencing data (VCF format), 2. Gene expression data (</w:t>
            </w:r>
            <w:r w:rsidR="00675EC9">
              <w:rPr>
                <w:rFonts w:cs="Calibri"/>
                <w:szCs w:val="22"/>
              </w:rPr>
              <w:t xml:space="preserve">FASTQ and </w:t>
            </w:r>
            <w:r w:rsidR="00314AF8" w:rsidRPr="00633DE2">
              <w:rPr>
                <w:rFonts w:cs="Calibri"/>
                <w:szCs w:val="22"/>
              </w:rPr>
              <w:t>raw count matrix as CSV file</w:t>
            </w:r>
            <w:r w:rsidR="000576C0" w:rsidRPr="00633DE2">
              <w:rPr>
                <w:rFonts w:cs="Calibri"/>
                <w:szCs w:val="22"/>
              </w:rPr>
              <w:t>), 3. Phenotypic data (</w:t>
            </w:r>
            <w:proofErr w:type="spellStart"/>
            <w:r w:rsidR="000576C0" w:rsidRPr="00633DE2">
              <w:rPr>
                <w:rFonts w:cs="Calibri"/>
                <w:szCs w:val="22"/>
              </w:rPr>
              <w:t>EpiPGX</w:t>
            </w:r>
            <w:proofErr w:type="spellEnd"/>
            <w:r w:rsidR="000576C0" w:rsidRPr="00633DE2">
              <w:rPr>
                <w:rFonts w:cs="Calibri"/>
                <w:szCs w:val="22"/>
              </w:rPr>
              <w:t xml:space="preserve"> CRF, Epi25 CRF, stored in </w:t>
            </w:r>
            <w:proofErr w:type="spellStart"/>
            <w:r w:rsidR="000576C0" w:rsidRPr="00633DE2">
              <w:rPr>
                <w:rFonts w:cs="Calibri"/>
                <w:szCs w:val="22"/>
              </w:rPr>
              <w:lastRenderedPageBreak/>
              <w:t>RedCap</w:t>
            </w:r>
            <w:proofErr w:type="spellEnd"/>
            <w:r w:rsidR="000576C0" w:rsidRPr="00633DE2">
              <w:rPr>
                <w:rFonts w:cs="Calibri"/>
                <w:szCs w:val="22"/>
              </w:rPr>
              <w:t xml:space="preserve"> database), 4. Raw EEG and MRI data (EDF and DICOM format), 5. Analysis results in varying formats (</w:t>
            </w:r>
            <w:r w:rsidR="007C22A8" w:rsidRPr="00633DE2">
              <w:rPr>
                <w:rFonts w:cs="Calibri"/>
                <w:szCs w:val="22"/>
              </w:rPr>
              <w:t>CSV</w:t>
            </w:r>
            <w:r w:rsidR="000576C0" w:rsidRPr="00633DE2">
              <w:rPr>
                <w:rFonts w:cs="Calibri"/>
                <w:szCs w:val="22"/>
              </w:rPr>
              <w:t xml:space="preserve"> files if possible). </w:t>
            </w:r>
            <w:r w:rsidR="00BC6527" w:rsidRPr="00633DE2">
              <w:rPr>
                <w:rFonts w:cs="Calibri"/>
                <w:szCs w:val="22"/>
              </w:rPr>
              <w:t xml:space="preserve">The stored data will be accompanied by metadata describing the type of data, how it was generated and the content of each data field. Data arising from the same individual will be </w:t>
            </w:r>
            <w:r w:rsidR="00675EC9">
              <w:rPr>
                <w:rFonts w:cs="Calibri"/>
                <w:szCs w:val="22"/>
              </w:rPr>
              <w:t>pseudo-</w:t>
            </w:r>
            <w:r w:rsidR="00D8418C">
              <w:rPr>
                <w:rFonts w:cs="Calibri"/>
                <w:szCs w:val="22"/>
              </w:rPr>
              <w:t>anonymise</w:t>
            </w:r>
            <w:r w:rsidR="00675EC9">
              <w:rPr>
                <w:rFonts w:cs="Calibri"/>
                <w:szCs w:val="22"/>
              </w:rPr>
              <w:t xml:space="preserve">d and </w:t>
            </w:r>
            <w:r w:rsidR="00BC6527" w:rsidRPr="00633DE2">
              <w:rPr>
                <w:rFonts w:cs="Calibri"/>
                <w:szCs w:val="22"/>
              </w:rPr>
              <w:t>labelled with the same identifier to allow combined analysi</w:t>
            </w:r>
            <w:r w:rsidR="00390841">
              <w:rPr>
                <w:rFonts w:cs="Calibri"/>
                <w:szCs w:val="22"/>
              </w:rPr>
              <w:t>s</w:t>
            </w:r>
            <w:r w:rsidR="00675EC9">
              <w:rPr>
                <w:rFonts w:cs="Calibri"/>
                <w:szCs w:val="22"/>
              </w:rPr>
              <w:t xml:space="preserve">. </w:t>
            </w:r>
          </w:p>
          <w:p w14:paraId="5E778D15" w14:textId="74F5B26F" w:rsidR="00BC6527" w:rsidRPr="001932AF" w:rsidRDefault="00E32AE5" w:rsidP="003B0B74">
            <w:pPr>
              <w:spacing w:before="0" w:after="0"/>
              <w:rPr>
                <w:rFonts w:cs="Calibri"/>
                <w:szCs w:val="22"/>
              </w:rPr>
            </w:pPr>
            <w:r w:rsidRPr="00633DE2">
              <w:rPr>
                <w:rFonts w:cs="Calibri"/>
                <w:szCs w:val="22"/>
              </w:rPr>
              <w:t>The data storage will be maintained for the duration of the project</w:t>
            </w:r>
            <w:r w:rsidR="00050137" w:rsidRPr="00633DE2">
              <w:rPr>
                <w:rFonts w:cs="Calibri"/>
                <w:szCs w:val="22"/>
              </w:rPr>
              <w:t xml:space="preserve">. Subsequently, the data will be transferred into a repository with </w:t>
            </w:r>
            <w:r w:rsidR="007C22A8" w:rsidRPr="00633DE2">
              <w:rPr>
                <w:rFonts w:cs="Calibri"/>
                <w:szCs w:val="22"/>
              </w:rPr>
              <w:t>restricted</w:t>
            </w:r>
            <w:r w:rsidR="00050137" w:rsidRPr="00633DE2">
              <w:rPr>
                <w:rFonts w:cs="Calibri"/>
                <w:szCs w:val="22"/>
              </w:rPr>
              <w:t xml:space="preserve"> access. Personal data that may allow re-identification of a patient </w:t>
            </w:r>
            <w:r w:rsidR="00407D5A">
              <w:rPr>
                <w:rFonts w:cs="Calibri"/>
                <w:szCs w:val="22"/>
              </w:rPr>
              <w:t xml:space="preserve">(genetic, MRI) </w:t>
            </w:r>
            <w:r w:rsidR="00050137" w:rsidRPr="00633DE2">
              <w:rPr>
                <w:rFonts w:cs="Calibri"/>
                <w:szCs w:val="22"/>
              </w:rPr>
              <w:t>will only be transferred if written informed consent for database storage is available</w:t>
            </w:r>
            <w:r w:rsidR="00050137" w:rsidRPr="001932AF">
              <w:rPr>
                <w:rFonts w:cs="Calibri"/>
                <w:szCs w:val="22"/>
              </w:rPr>
              <w:t>.</w:t>
            </w:r>
            <w:r w:rsidR="00997C52">
              <w:rPr>
                <w:rFonts w:cs="Calibri"/>
                <w:szCs w:val="22"/>
              </w:rPr>
              <w:t xml:space="preserve"> The consortium </w:t>
            </w:r>
            <w:r w:rsidR="00997C52" w:rsidRPr="00997C52">
              <w:rPr>
                <w:rFonts w:cs="Calibri"/>
                <w:szCs w:val="22"/>
              </w:rPr>
              <w:t>plan</w:t>
            </w:r>
            <w:r w:rsidR="00997C52">
              <w:rPr>
                <w:rFonts w:cs="Calibri"/>
                <w:szCs w:val="22"/>
              </w:rPr>
              <w:t>s</w:t>
            </w:r>
            <w:r w:rsidR="00997C52" w:rsidRPr="00997C52">
              <w:rPr>
                <w:rFonts w:cs="Calibri"/>
                <w:szCs w:val="22"/>
              </w:rPr>
              <w:t xml:space="preserve"> to take advantage of the data sharing facilities that will be implemented by the </w:t>
            </w:r>
            <w:proofErr w:type="spellStart"/>
            <w:r w:rsidR="00997C52" w:rsidRPr="00997C52">
              <w:rPr>
                <w:rFonts w:cs="Calibri"/>
                <w:szCs w:val="22"/>
              </w:rPr>
              <w:t>EpiXchange</w:t>
            </w:r>
            <w:proofErr w:type="spellEnd"/>
            <w:r w:rsidR="00997C52" w:rsidRPr="00997C52">
              <w:rPr>
                <w:rFonts w:cs="Calibri"/>
                <w:szCs w:val="22"/>
              </w:rPr>
              <w:t xml:space="preserve"> initiative. </w:t>
            </w:r>
            <w:r w:rsidR="00997C52">
              <w:rPr>
                <w:rFonts w:cs="Calibri"/>
                <w:szCs w:val="22"/>
              </w:rPr>
              <w:t>This is expected to be free of charge for EU-funded consortia. However, should funding be required the consortium will provide the cost for 5 years from own funds. The costs will be shared between all partners.</w:t>
            </w:r>
          </w:p>
          <w:p w14:paraId="40A790F7" w14:textId="48E50247" w:rsidR="006E392A" w:rsidRDefault="00317EFC" w:rsidP="007A5E40">
            <w:pPr>
              <w:spacing w:after="0"/>
              <w:rPr>
                <w:rFonts w:cs="Calibri"/>
                <w:szCs w:val="22"/>
              </w:rPr>
            </w:pPr>
            <w:r w:rsidRPr="004112F8">
              <w:rPr>
                <w:rFonts w:cs="Calibri"/>
                <w:b/>
                <w:szCs w:val="22"/>
              </w:rPr>
              <w:t>Data security and confidentiality of potentially disclosive information</w:t>
            </w:r>
            <w:r w:rsidR="007A5E40">
              <w:rPr>
                <w:rFonts w:cs="Calibri"/>
                <w:b/>
                <w:szCs w:val="22"/>
              </w:rPr>
              <w:t xml:space="preserve">: </w:t>
            </w:r>
            <w:r w:rsidR="006E392A">
              <w:rPr>
                <w:rFonts w:cs="Calibri"/>
                <w:szCs w:val="22"/>
              </w:rPr>
              <w:t>Data will be encrypted during transit (SMB 3.0 or NFS 4 with Kerberos 5p) and at rest (unique encryption key for each project).</w:t>
            </w:r>
            <w:r w:rsidR="00E84B25">
              <w:rPr>
                <w:rFonts w:cs="Calibri"/>
                <w:szCs w:val="22"/>
              </w:rPr>
              <w:t xml:space="preserve"> </w:t>
            </w:r>
            <w:r w:rsidR="005E356A" w:rsidRPr="00523B6B">
              <w:rPr>
                <w:rFonts w:cs="Calibri"/>
                <w:szCs w:val="22"/>
              </w:rPr>
              <w:t xml:space="preserve">Access to the different types of data will be granted only to the users requiring access for conduction of their research projects. </w:t>
            </w:r>
            <w:r w:rsidR="00E84B25">
              <w:rPr>
                <w:rFonts w:cs="Calibri"/>
                <w:szCs w:val="22"/>
              </w:rPr>
              <w:t>User access control will be managed through AD security groups. The hardware is stored in secured datacentr</w:t>
            </w:r>
            <w:r w:rsidR="00D03930">
              <w:rPr>
                <w:rFonts w:cs="Calibri"/>
                <w:szCs w:val="22"/>
              </w:rPr>
              <w:t>e</w:t>
            </w:r>
            <w:r w:rsidR="00E84B25">
              <w:rPr>
                <w:rFonts w:cs="Calibri"/>
                <w:szCs w:val="22"/>
              </w:rPr>
              <w:t>s, with access controls and physical locks on each rack.</w:t>
            </w:r>
          </w:p>
          <w:p w14:paraId="6185DB4D" w14:textId="616092EE" w:rsidR="00FE53BB" w:rsidRDefault="00D332CA" w:rsidP="007A5E40">
            <w:pPr>
              <w:spacing w:before="0" w:after="0"/>
              <w:rPr>
                <w:rFonts w:cs="Calibri"/>
                <w:szCs w:val="22"/>
              </w:rPr>
            </w:pPr>
            <w:r w:rsidRPr="001932AF">
              <w:rPr>
                <w:rFonts w:cs="Calibri"/>
                <w:szCs w:val="22"/>
              </w:rPr>
              <w:t>The major risk would be the re-identification of probands participating in the research project based on genetic</w:t>
            </w:r>
            <w:r w:rsidR="00675EC9">
              <w:rPr>
                <w:rFonts w:cs="Calibri"/>
                <w:szCs w:val="22"/>
              </w:rPr>
              <w:t xml:space="preserve"> or MRI</w:t>
            </w:r>
            <w:r w:rsidRPr="001932AF">
              <w:rPr>
                <w:rFonts w:cs="Calibri"/>
                <w:szCs w:val="22"/>
              </w:rPr>
              <w:t xml:space="preserve"> data. Such a re-identification would only be possible if the attacker has additional genetic</w:t>
            </w:r>
            <w:r w:rsidR="00675EC9">
              <w:rPr>
                <w:rFonts w:cs="Calibri"/>
                <w:szCs w:val="22"/>
              </w:rPr>
              <w:t xml:space="preserve"> or imaging</w:t>
            </w:r>
            <w:r w:rsidRPr="001932AF">
              <w:rPr>
                <w:rFonts w:cs="Calibri"/>
                <w:szCs w:val="22"/>
              </w:rPr>
              <w:t xml:space="preserve"> info</w:t>
            </w:r>
            <w:r w:rsidRPr="004112F8">
              <w:rPr>
                <w:rFonts w:cs="Calibri"/>
                <w:szCs w:val="22"/>
              </w:rPr>
              <w:t>rmation on the participants that is linked to other identifying data. This would for example be the case if the probands had uploaded genetic data linked to their personal information on the internet for example for genealogic research. To avoid this risk, we will ensure that only individuals involved in the proposal, who have obligated to refrain from trying to re-identify probands, will have access to the data.</w:t>
            </w:r>
            <w:r w:rsidR="00407D5A">
              <w:rPr>
                <w:rFonts w:cs="Calibri"/>
                <w:szCs w:val="22"/>
              </w:rPr>
              <w:t xml:space="preserve"> </w:t>
            </w:r>
            <w:r w:rsidR="00735C48" w:rsidRPr="00523B6B">
              <w:rPr>
                <w:rFonts w:cs="Calibri"/>
                <w:szCs w:val="22"/>
              </w:rPr>
              <w:t xml:space="preserve">Proband data is only transferred to a </w:t>
            </w:r>
            <w:r w:rsidR="007C22A8" w:rsidRPr="00523B6B">
              <w:rPr>
                <w:rFonts w:cs="Calibri"/>
                <w:szCs w:val="22"/>
              </w:rPr>
              <w:t>restricted</w:t>
            </w:r>
            <w:r w:rsidR="00735C48" w:rsidRPr="00523B6B">
              <w:rPr>
                <w:rFonts w:cs="Calibri"/>
                <w:szCs w:val="22"/>
              </w:rPr>
              <w:t xml:space="preserve">-access repository if the probands have provided written consent </w:t>
            </w:r>
            <w:r w:rsidR="002364C8" w:rsidRPr="00523B6B">
              <w:rPr>
                <w:rFonts w:cs="Calibri"/>
                <w:szCs w:val="22"/>
              </w:rPr>
              <w:t xml:space="preserve">after being informed about this risk. </w:t>
            </w:r>
            <w:r w:rsidR="005E6E39">
              <w:rPr>
                <w:rFonts w:cs="Calibri"/>
                <w:szCs w:val="22"/>
              </w:rPr>
              <w:t xml:space="preserve">Consent for data deposition is already available for </w:t>
            </w:r>
            <w:commentRangeStart w:id="100"/>
            <w:commentRangeStart w:id="101"/>
            <w:r w:rsidR="005E6E39">
              <w:rPr>
                <w:rFonts w:cs="Calibri"/>
                <w:szCs w:val="22"/>
              </w:rPr>
              <w:t>1240</w:t>
            </w:r>
            <w:r w:rsidR="005E6E39" w:rsidRPr="001932AF">
              <w:rPr>
                <w:rFonts w:cs="Calibri"/>
                <w:szCs w:val="22"/>
              </w:rPr>
              <w:t xml:space="preserve"> </w:t>
            </w:r>
            <w:commentRangeEnd w:id="100"/>
            <w:r w:rsidR="005E6E39">
              <w:rPr>
                <w:rStyle w:val="Kommentarzeichen"/>
              </w:rPr>
              <w:commentReference w:id="100"/>
            </w:r>
            <w:commentRangeEnd w:id="101"/>
            <w:r w:rsidR="00D2063C">
              <w:rPr>
                <w:rStyle w:val="Kommentarzeichen"/>
              </w:rPr>
              <w:commentReference w:id="101"/>
            </w:r>
            <w:r w:rsidR="002364C8" w:rsidRPr="00523B6B">
              <w:rPr>
                <w:rFonts w:cs="Calibri"/>
                <w:szCs w:val="22"/>
              </w:rPr>
              <w:t xml:space="preserve">samples. </w:t>
            </w:r>
            <w:r w:rsidR="00FE53BB">
              <w:rPr>
                <w:rFonts w:cs="Calibri"/>
                <w:szCs w:val="22"/>
              </w:rPr>
              <w:t>All data is pseudonymi</w:t>
            </w:r>
            <w:r w:rsidR="00871548">
              <w:rPr>
                <w:rFonts w:cs="Calibri"/>
                <w:szCs w:val="22"/>
              </w:rPr>
              <w:t>s</w:t>
            </w:r>
            <w:r w:rsidR="00FE53BB">
              <w:rPr>
                <w:rFonts w:cs="Calibri"/>
                <w:szCs w:val="22"/>
              </w:rPr>
              <w:t xml:space="preserve">ed and the key linking personal data to research data will be stored </w:t>
            </w:r>
            <w:r w:rsidR="00871548">
              <w:rPr>
                <w:rFonts w:cs="Calibri"/>
                <w:szCs w:val="22"/>
              </w:rPr>
              <w:t xml:space="preserve">at the recruiting site </w:t>
            </w:r>
            <w:r w:rsidR="00FE53BB">
              <w:rPr>
                <w:rFonts w:cs="Calibri"/>
                <w:szCs w:val="22"/>
              </w:rPr>
              <w:t>on an independent virtual area network, not accessible through the standard data repository network</w:t>
            </w:r>
            <w:r w:rsidR="00871548">
              <w:rPr>
                <w:rFonts w:cs="Calibri"/>
                <w:szCs w:val="22"/>
              </w:rPr>
              <w:t xml:space="preserve"> and not shared within the consortium</w:t>
            </w:r>
            <w:r w:rsidR="00FE53BB">
              <w:rPr>
                <w:rFonts w:cs="Calibri"/>
                <w:szCs w:val="22"/>
              </w:rPr>
              <w:t>.</w:t>
            </w:r>
            <w:r w:rsidR="00871548">
              <w:rPr>
                <w:rFonts w:cs="Calibri"/>
                <w:szCs w:val="22"/>
              </w:rPr>
              <w:t xml:space="preserve"> </w:t>
            </w:r>
            <w:r w:rsidR="00FE53BB">
              <w:rPr>
                <w:rFonts w:cs="Calibri"/>
                <w:szCs w:val="22"/>
              </w:rPr>
              <w:t xml:space="preserve"> </w:t>
            </w:r>
          </w:p>
          <w:p w14:paraId="2D3854C9" w14:textId="15FBD08A" w:rsidR="00B075AB" w:rsidRPr="00523B6B" w:rsidRDefault="002364C8" w:rsidP="007A5E40">
            <w:pPr>
              <w:spacing w:after="0"/>
              <w:rPr>
                <w:rFonts w:asciiTheme="minorHAnsi" w:hAnsiTheme="minorHAnsi" w:cstheme="minorHAnsi"/>
                <w:iCs/>
                <w:szCs w:val="22"/>
              </w:rPr>
            </w:pPr>
            <w:r w:rsidRPr="00523B6B">
              <w:rPr>
                <w:rFonts w:cs="Calibri"/>
                <w:b/>
                <w:szCs w:val="22"/>
              </w:rPr>
              <w:t>Data sharing and access</w:t>
            </w:r>
            <w:r w:rsidR="007A5E40">
              <w:rPr>
                <w:rFonts w:cs="Calibri"/>
                <w:b/>
                <w:szCs w:val="22"/>
              </w:rPr>
              <w:t xml:space="preserve">: </w:t>
            </w:r>
            <w:r w:rsidR="009316D6" w:rsidRPr="00523B6B">
              <w:rPr>
                <w:rFonts w:cs="Calibri"/>
                <w:szCs w:val="22"/>
              </w:rPr>
              <w:t>After completion of the research work outlined in the proposal</w:t>
            </w:r>
            <w:r w:rsidR="000C703E">
              <w:rPr>
                <w:rFonts w:cs="Calibri"/>
                <w:szCs w:val="22"/>
              </w:rPr>
              <w:t>,</w:t>
            </w:r>
            <w:r w:rsidR="009316D6" w:rsidRPr="00523B6B">
              <w:rPr>
                <w:rFonts w:cs="Calibri"/>
                <w:szCs w:val="22"/>
              </w:rPr>
              <w:t xml:space="preserve"> the consortium will </w:t>
            </w:r>
            <w:r w:rsidR="009316D6" w:rsidRPr="00523B6B">
              <w:rPr>
                <w:rFonts w:asciiTheme="minorHAnsi" w:hAnsiTheme="minorHAnsi" w:cstheme="minorHAnsi"/>
                <w:iCs/>
                <w:szCs w:val="22"/>
              </w:rPr>
              <w:t xml:space="preserve">setup a data repository to </w:t>
            </w:r>
            <w:r w:rsidR="000C703E">
              <w:rPr>
                <w:rFonts w:asciiTheme="minorHAnsi" w:hAnsiTheme="minorHAnsi" w:cstheme="minorHAnsi"/>
                <w:iCs/>
                <w:szCs w:val="22"/>
              </w:rPr>
              <w:t>ensure sustainability</w:t>
            </w:r>
            <w:r w:rsidR="000C703E" w:rsidRPr="00523B6B">
              <w:rPr>
                <w:rFonts w:asciiTheme="minorHAnsi" w:hAnsiTheme="minorHAnsi" w:cstheme="minorHAnsi"/>
                <w:iCs/>
                <w:szCs w:val="22"/>
              </w:rPr>
              <w:t xml:space="preserve"> </w:t>
            </w:r>
            <w:r w:rsidR="000C703E">
              <w:rPr>
                <w:rFonts w:asciiTheme="minorHAnsi" w:hAnsiTheme="minorHAnsi" w:cstheme="minorHAnsi"/>
                <w:iCs/>
                <w:szCs w:val="22"/>
              </w:rPr>
              <w:t xml:space="preserve">and </w:t>
            </w:r>
            <w:r w:rsidR="009316D6" w:rsidRPr="00523B6B">
              <w:rPr>
                <w:rFonts w:asciiTheme="minorHAnsi" w:hAnsiTheme="minorHAnsi" w:cstheme="minorHAnsi"/>
                <w:iCs/>
                <w:szCs w:val="22"/>
              </w:rPr>
              <w:t>facilitate follow-up studies</w:t>
            </w:r>
            <w:r w:rsidR="00D17F30" w:rsidRPr="00523B6B">
              <w:rPr>
                <w:rFonts w:asciiTheme="minorHAnsi" w:hAnsiTheme="minorHAnsi" w:cstheme="minorHAnsi"/>
                <w:iCs/>
                <w:szCs w:val="22"/>
              </w:rPr>
              <w:t xml:space="preserve"> (</w:t>
            </w:r>
            <w:r w:rsidR="00D17F30" w:rsidRPr="00523B6B">
              <w:rPr>
                <w:rFonts w:asciiTheme="minorHAnsi" w:hAnsiTheme="minorHAnsi" w:cstheme="minorHAnsi"/>
                <w:i/>
                <w:iCs/>
                <w:szCs w:val="22"/>
              </w:rPr>
              <w:t>REUSABLE</w:t>
            </w:r>
            <w:r w:rsidR="00D17F30" w:rsidRPr="00523B6B">
              <w:rPr>
                <w:rFonts w:asciiTheme="minorHAnsi" w:hAnsiTheme="minorHAnsi" w:cstheme="minorHAnsi"/>
                <w:iCs/>
                <w:szCs w:val="22"/>
              </w:rPr>
              <w:t>)</w:t>
            </w:r>
            <w:r w:rsidR="00B075AB" w:rsidRPr="00523B6B">
              <w:rPr>
                <w:rFonts w:asciiTheme="minorHAnsi" w:hAnsiTheme="minorHAnsi" w:cstheme="minorHAnsi"/>
                <w:iCs/>
                <w:szCs w:val="22"/>
              </w:rPr>
              <w:t xml:space="preserve">. These may address additional AEDs not investigated in this proposal or pharmacogenetic studies on side effects. </w:t>
            </w:r>
            <w:r w:rsidR="000C703E" w:rsidRPr="000C703E">
              <w:rPr>
                <w:rFonts w:asciiTheme="minorHAnsi" w:hAnsiTheme="minorHAnsi" w:cstheme="minorHAnsi"/>
                <w:iCs/>
                <w:szCs w:val="22"/>
              </w:rPr>
              <w:t>We plan to take advantage of the “epilepsy data ecosystem”</w:t>
            </w:r>
            <w:r w:rsidR="000C703E">
              <w:rPr>
                <w:rFonts w:asciiTheme="minorHAnsi" w:hAnsiTheme="minorHAnsi" w:cstheme="minorHAnsi"/>
                <w:iCs/>
                <w:szCs w:val="22"/>
              </w:rPr>
              <w:t xml:space="preserve"> including </w:t>
            </w:r>
            <w:r w:rsidR="000C703E" w:rsidRPr="000C703E">
              <w:rPr>
                <w:rFonts w:asciiTheme="minorHAnsi" w:hAnsiTheme="minorHAnsi" w:cstheme="minorHAnsi"/>
                <w:iCs/>
                <w:szCs w:val="22"/>
              </w:rPr>
              <w:t xml:space="preserve">data sharing facilities that will be implemented by the </w:t>
            </w:r>
            <w:proofErr w:type="spellStart"/>
            <w:r w:rsidR="000C703E" w:rsidRPr="000C703E">
              <w:rPr>
                <w:rFonts w:asciiTheme="minorHAnsi" w:hAnsiTheme="minorHAnsi" w:cstheme="minorHAnsi"/>
                <w:iCs/>
                <w:szCs w:val="22"/>
              </w:rPr>
              <w:t>EpiXchange</w:t>
            </w:r>
            <w:proofErr w:type="spellEnd"/>
            <w:r w:rsidR="000C703E" w:rsidRPr="000C703E">
              <w:rPr>
                <w:rFonts w:asciiTheme="minorHAnsi" w:hAnsiTheme="minorHAnsi" w:cstheme="minorHAnsi"/>
                <w:iCs/>
                <w:szCs w:val="22"/>
              </w:rPr>
              <w:t xml:space="preserve"> initiative</w:t>
            </w:r>
            <w:r w:rsidR="000C703E">
              <w:rPr>
                <w:rFonts w:asciiTheme="minorHAnsi" w:hAnsiTheme="minorHAnsi" w:cstheme="minorHAnsi"/>
                <w:iCs/>
                <w:szCs w:val="22"/>
              </w:rPr>
              <w:t xml:space="preserve"> before the end of this proposal</w:t>
            </w:r>
            <w:r w:rsidR="000C703E" w:rsidRPr="000C703E">
              <w:rPr>
                <w:rFonts w:asciiTheme="minorHAnsi" w:hAnsiTheme="minorHAnsi" w:cstheme="minorHAnsi"/>
                <w:iCs/>
                <w:szCs w:val="22"/>
              </w:rPr>
              <w:t>.</w:t>
            </w:r>
            <w:r w:rsidR="000C703E">
              <w:rPr>
                <w:rFonts w:asciiTheme="minorHAnsi" w:hAnsiTheme="minorHAnsi" w:cstheme="minorHAnsi"/>
                <w:iCs/>
                <w:szCs w:val="22"/>
              </w:rPr>
              <w:t xml:space="preserve"> </w:t>
            </w:r>
            <w:r w:rsidR="00B075AB" w:rsidRPr="00523B6B">
              <w:rPr>
                <w:rFonts w:asciiTheme="minorHAnsi" w:hAnsiTheme="minorHAnsi" w:cstheme="minorHAnsi"/>
                <w:iCs/>
                <w:szCs w:val="22"/>
              </w:rPr>
              <w:t xml:space="preserve">The data repository </w:t>
            </w:r>
            <w:r w:rsidR="009316D6" w:rsidRPr="00523B6B">
              <w:rPr>
                <w:rFonts w:asciiTheme="minorHAnsi" w:hAnsiTheme="minorHAnsi" w:cstheme="minorHAnsi"/>
                <w:iCs/>
                <w:szCs w:val="22"/>
              </w:rPr>
              <w:t xml:space="preserve">will </w:t>
            </w:r>
            <w:r w:rsidR="009316D6" w:rsidRPr="004112F8">
              <w:rPr>
                <w:rFonts w:asciiTheme="minorHAnsi" w:hAnsiTheme="minorHAnsi" w:cstheme="minorHAnsi"/>
                <w:iCs/>
                <w:szCs w:val="22"/>
              </w:rPr>
              <w:t xml:space="preserve">contain data of the gene expression analysis and results of the network, cluster and big data analysis. If patients have provided written informed consent for data storage in </w:t>
            </w:r>
            <w:r w:rsidR="007C22A8" w:rsidRPr="004112F8">
              <w:rPr>
                <w:rFonts w:asciiTheme="minorHAnsi" w:hAnsiTheme="minorHAnsi" w:cstheme="minorHAnsi"/>
                <w:iCs/>
                <w:szCs w:val="22"/>
              </w:rPr>
              <w:t>restricted</w:t>
            </w:r>
            <w:r w:rsidR="009316D6" w:rsidRPr="00523B6B">
              <w:rPr>
                <w:rFonts w:asciiTheme="minorHAnsi" w:hAnsiTheme="minorHAnsi" w:cstheme="minorHAnsi"/>
                <w:iCs/>
                <w:szCs w:val="22"/>
              </w:rPr>
              <w:t>-access data repositories</w:t>
            </w:r>
            <w:r w:rsidR="00407D5A">
              <w:rPr>
                <w:rFonts w:asciiTheme="minorHAnsi" w:hAnsiTheme="minorHAnsi" w:cstheme="minorHAnsi"/>
                <w:iCs/>
                <w:szCs w:val="22"/>
              </w:rPr>
              <w:t xml:space="preserve"> (already available for </w:t>
            </w:r>
            <w:commentRangeStart w:id="102"/>
            <w:r w:rsidR="00407D5A">
              <w:rPr>
                <w:rFonts w:cs="Calibri"/>
                <w:szCs w:val="22"/>
              </w:rPr>
              <w:t>1240</w:t>
            </w:r>
            <w:r w:rsidR="00407D5A" w:rsidRPr="001932AF">
              <w:rPr>
                <w:rFonts w:cs="Calibri"/>
                <w:szCs w:val="22"/>
              </w:rPr>
              <w:t xml:space="preserve"> </w:t>
            </w:r>
            <w:commentRangeEnd w:id="102"/>
            <w:r w:rsidR="00407D5A">
              <w:rPr>
                <w:rStyle w:val="Kommentarzeichen"/>
              </w:rPr>
              <w:commentReference w:id="102"/>
            </w:r>
            <w:r w:rsidR="00407D5A" w:rsidRPr="00523B6B">
              <w:rPr>
                <w:rFonts w:cs="Calibri"/>
                <w:szCs w:val="22"/>
              </w:rPr>
              <w:t>samples</w:t>
            </w:r>
            <w:r w:rsidR="00407D5A">
              <w:rPr>
                <w:rFonts w:cs="Calibri"/>
                <w:szCs w:val="22"/>
              </w:rPr>
              <w:t>)</w:t>
            </w:r>
            <w:r w:rsidR="009316D6" w:rsidRPr="00523B6B">
              <w:rPr>
                <w:rFonts w:asciiTheme="minorHAnsi" w:hAnsiTheme="minorHAnsi" w:cstheme="minorHAnsi"/>
                <w:iCs/>
                <w:szCs w:val="22"/>
              </w:rPr>
              <w:t>, their exome sequencing, phenotypic, biomarker</w:t>
            </w:r>
            <w:r w:rsidR="00B075AB" w:rsidRPr="00523B6B">
              <w:rPr>
                <w:rFonts w:asciiTheme="minorHAnsi" w:hAnsiTheme="minorHAnsi" w:cstheme="minorHAnsi"/>
                <w:iCs/>
                <w:szCs w:val="22"/>
              </w:rPr>
              <w:t xml:space="preserve">, </w:t>
            </w:r>
            <w:r w:rsidR="009316D6" w:rsidRPr="00523B6B">
              <w:rPr>
                <w:rFonts w:asciiTheme="minorHAnsi" w:hAnsiTheme="minorHAnsi" w:cstheme="minorHAnsi"/>
                <w:iCs/>
                <w:szCs w:val="22"/>
              </w:rPr>
              <w:t xml:space="preserve">raw EEG and </w:t>
            </w:r>
            <w:r w:rsidR="00B075AB" w:rsidRPr="00523B6B">
              <w:rPr>
                <w:rFonts w:asciiTheme="minorHAnsi" w:hAnsiTheme="minorHAnsi" w:cstheme="minorHAnsi"/>
                <w:iCs/>
                <w:szCs w:val="22"/>
              </w:rPr>
              <w:t xml:space="preserve">raw </w:t>
            </w:r>
            <w:r w:rsidR="009316D6" w:rsidRPr="00523B6B">
              <w:rPr>
                <w:rFonts w:asciiTheme="minorHAnsi" w:hAnsiTheme="minorHAnsi" w:cstheme="minorHAnsi"/>
                <w:iCs/>
                <w:szCs w:val="22"/>
              </w:rPr>
              <w:t>MRI data will be deposited in the repository as well</w:t>
            </w:r>
            <w:r w:rsidR="00D17F30" w:rsidRPr="00523B6B">
              <w:rPr>
                <w:rFonts w:asciiTheme="minorHAnsi" w:hAnsiTheme="minorHAnsi" w:cstheme="minorHAnsi"/>
                <w:iCs/>
                <w:szCs w:val="22"/>
              </w:rPr>
              <w:t xml:space="preserve"> using the outline</w:t>
            </w:r>
            <w:r w:rsidR="00407D5A">
              <w:rPr>
                <w:rFonts w:asciiTheme="minorHAnsi" w:hAnsiTheme="minorHAnsi" w:cstheme="minorHAnsi"/>
                <w:iCs/>
                <w:szCs w:val="22"/>
              </w:rPr>
              <w:t>d</w:t>
            </w:r>
            <w:r w:rsidR="00D17F30" w:rsidRPr="00523B6B">
              <w:rPr>
                <w:rFonts w:asciiTheme="minorHAnsi" w:hAnsiTheme="minorHAnsi" w:cstheme="minorHAnsi"/>
                <w:iCs/>
                <w:szCs w:val="22"/>
              </w:rPr>
              <w:t xml:space="preserve"> data formats (</w:t>
            </w:r>
            <w:r w:rsidR="00D17F30" w:rsidRPr="00523B6B">
              <w:rPr>
                <w:rFonts w:asciiTheme="minorHAnsi" w:hAnsiTheme="minorHAnsi" w:cstheme="minorHAnsi"/>
                <w:i/>
                <w:iCs/>
                <w:szCs w:val="22"/>
              </w:rPr>
              <w:t>INTEROPERABLE</w:t>
            </w:r>
            <w:r w:rsidR="00D17F30" w:rsidRPr="00523B6B">
              <w:rPr>
                <w:rFonts w:asciiTheme="minorHAnsi" w:hAnsiTheme="minorHAnsi" w:cstheme="minorHAnsi"/>
                <w:iCs/>
                <w:szCs w:val="22"/>
              </w:rPr>
              <w:t>)</w:t>
            </w:r>
            <w:r w:rsidR="009316D6" w:rsidRPr="00523B6B">
              <w:rPr>
                <w:rFonts w:asciiTheme="minorHAnsi" w:hAnsiTheme="minorHAnsi" w:cstheme="minorHAnsi"/>
                <w:iCs/>
                <w:szCs w:val="22"/>
              </w:rPr>
              <w:t xml:space="preserve">. </w:t>
            </w:r>
          </w:p>
          <w:p w14:paraId="65196B19" w14:textId="12E0FC62" w:rsidR="009316D6" w:rsidRPr="00523B6B" w:rsidRDefault="00A741CC" w:rsidP="00407D5A">
            <w:pPr>
              <w:spacing w:before="0" w:after="0"/>
              <w:rPr>
                <w:rFonts w:asciiTheme="minorHAnsi" w:hAnsiTheme="minorHAnsi" w:cstheme="minorHAnsi"/>
                <w:iCs/>
                <w:szCs w:val="22"/>
              </w:rPr>
            </w:pPr>
            <w:r w:rsidRPr="00523B6B">
              <w:rPr>
                <w:rFonts w:asciiTheme="minorHAnsi" w:hAnsiTheme="minorHAnsi" w:cstheme="minorHAnsi"/>
                <w:iCs/>
                <w:szCs w:val="22"/>
              </w:rPr>
              <w:t xml:space="preserve">As outlined in 3.9, the consortium will </w:t>
            </w:r>
            <w:r w:rsidR="00D8418C">
              <w:rPr>
                <w:rFonts w:cs="Calibri"/>
                <w:szCs w:val="22"/>
              </w:rPr>
              <w:t>prioritise</w:t>
            </w:r>
            <w:r w:rsidRPr="00523B6B">
              <w:rPr>
                <w:rFonts w:cs="Calibri"/>
                <w:szCs w:val="22"/>
              </w:rPr>
              <w:t xml:space="preserve"> patenting of the developed approaches to increase the chances of exploitability. </w:t>
            </w:r>
            <w:r w:rsidR="00B77545" w:rsidRPr="00523B6B">
              <w:rPr>
                <w:rFonts w:cs="Calibri"/>
                <w:szCs w:val="22"/>
              </w:rPr>
              <w:t>We estim</w:t>
            </w:r>
            <w:r w:rsidR="007C22A8" w:rsidRPr="00523B6B">
              <w:rPr>
                <w:rFonts w:cs="Calibri"/>
                <w:szCs w:val="22"/>
              </w:rPr>
              <w:t>a</w:t>
            </w:r>
            <w:r w:rsidR="00B77545" w:rsidRPr="00523B6B">
              <w:rPr>
                <w:rFonts w:cs="Calibri"/>
                <w:szCs w:val="22"/>
              </w:rPr>
              <w:t xml:space="preserve">te that </w:t>
            </w:r>
            <w:r w:rsidRPr="00523B6B">
              <w:rPr>
                <w:rFonts w:asciiTheme="minorHAnsi" w:hAnsiTheme="minorHAnsi" w:cstheme="minorHAnsi"/>
                <w:iCs/>
                <w:szCs w:val="22"/>
              </w:rPr>
              <w:t xml:space="preserve">intellectual property rights </w:t>
            </w:r>
            <w:r w:rsidR="00B77545" w:rsidRPr="004116FA">
              <w:rPr>
                <w:rFonts w:asciiTheme="minorHAnsi" w:hAnsiTheme="minorHAnsi" w:cstheme="minorHAnsi"/>
                <w:iCs/>
                <w:szCs w:val="22"/>
              </w:rPr>
              <w:t xml:space="preserve">will </w:t>
            </w:r>
            <w:r w:rsidRPr="004116FA">
              <w:rPr>
                <w:rFonts w:asciiTheme="minorHAnsi" w:hAnsiTheme="minorHAnsi" w:cstheme="minorHAnsi"/>
                <w:iCs/>
                <w:szCs w:val="22"/>
              </w:rPr>
              <w:t>have been secured</w:t>
            </w:r>
            <w:r w:rsidR="00B77545" w:rsidRPr="004116FA">
              <w:rPr>
                <w:rFonts w:asciiTheme="minorHAnsi" w:hAnsiTheme="minorHAnsi" w:cstheme="minorHAnsi"/>
                <w:iCs/>
                <w:szCs w:val="22"/>
              </w:rPr>
              <w:t xml:space="preserve"> 2 years after the end of the project</w:t>
            </w:r>
            <w:r w:rsidR="00B77545" w:rsidRPr="001932AF">
              <w:rPr>
                <w:rFonts w:asciiTheme="minorHAnsi" w:hAnsiTheme="minorHAnsi" w:cstheme="minorHAnsi"/>
                <w:iCs/>
                <w:szCs w:val="22"/>
              </w:rPr>
              <w:t>. Subsequently,</w:t>
            </w:r>
            <w:r w:rsidRPr="001932AF">
              <w:rPr>
                <w:rFonts w:asciiTheme="minorHAnsi" w:hAnsiTheme="minorHAnsi" w:cstheme="minorHAnsi"/>
                <w:iCs/>
                <w:szCs w:val="22"/>
              </w:rPr>
              <w:t xml:space="preserve"> access to the repository </w:t>
            </w:r>
            <w:r w:rsidR="00B77545" w:rsidRPr="004112F8">
              <w:rPr>
                <w:rFonts w:asciiTheme="minorHAnsi" w:hAnsiTheme="minorHAnsi" w:cstheme="minorHAnsi"/>
                <w:iCs/>
                <w:szCs w:val="22"/>
              </w:rPr>
              <w:t>for other researchers will be granted</w:t>
            </w:r>
            <w:r w:rsidRPr="00523B6B">
              <w:rPr>
                <w:rFonts w:asciiTheme="minorHAnsi" w:hAnsiTheme="minorHAnsi" w:cstheme="minorHAnsi"/>
                <w:iCs/>
                <w:szCs w:val="22"/>
              </w:rPr>
              <w:t xml:space="preserve"> upon request to the steering committee. The steering committee will consist of all partners of the proposal and decide by majority vote. Access to the repository will only be granted if the proposed study is sound and the investigators guarantee data security and confidentiality</w:t>
            </w:r>
            <w:r w:rsidR="00C2033C" w:rsidRPr="00523B6B">
              <w:rPr>
                <w:rFonts w:asciiTheme="minorHAnsi" w:hAnsiTheme="minorHAnsi" w:cstheme="minorHAnsi"/>
                <w:iCs/>
                <w:szCs w:val="22"/>
              </w:rPr>
              <w:t xml:space="preserve"> as set out in data sharing agreements</w:t>
            </w:r>
            <w:r w:rsidR="00D17F30" w:rsidRPr="00523B6B">
              <w:rPr>
                <w:rFonts w:asciiTheme="minorHAnsi" w:hAnsiTheme="minorHAnsi" w:cstheme="minorHAnsi"/>
                <w:iCs/>
                <w:szCs w:val="22"/>
              </w:rPr>
              <w:t xml:space="preserve"> (</w:t>
            </w:r>
            <w:r w:rsidR="00D17F30" w:rsidRPr="00523B6B">
              <w:rPr>
                <w:rFonts w:asciiTheme="minorHAnsi" w:hAnsiTheme="minorHAnsi" w:cstheme="minorHAnsi"/>
                <w:i/>
                <w:iCs/>
                <w:szCs w:val="22"/>
              </w:rPr>
              <w:t>ACCESSIBLE</w:t>
            </w:r>
            <w:r w:rsidR="00D17F30" w:rsidRPr="00523B6B">
              <w:rPr>
                <w:rFonts w:asciiTheme="minorHAnsi" w:hAnsiTheme="minorHAnsi" w:cstheme="minorHAnsi"/>
                <w:iCs/>
                <w:szCs w:val="22"/>
              </w:rPr>
              <w:t>)</w:t>
            </w:r>
            <w:r w:rsidRPr="00523B6B">
              <w:rPr>
                <w:rFonts w:asciiTheme="minorHAnsi" w:hAnsiTheme="minorHAnsi" w:cstheme="minorHAnsi"/>
                <w:iCs/>
                <w:szCs w:val="22"/>
              </w:rPr>
              <w:t>.</w:t>
            </w:r>
          </w:p>
          <w:p w14:paraId="1B2E943F" w14:textId="796A019F" w:rsidR="00D17F30" w:rsidRPr="00523B6B" w:rsidRDefault="00B075AB" w:rsidP="00407D5A">
            <w:pPr>
              <w:spacing w:before="0" w:after="0"/>
              <w:rPr>
                <w:rFonts w:asciiTheme="minorHAnsi" w:hAnsiTheme="minorHAnsi" w:cstheme="minorHAnsi"/>
                <w:iCs/>
                <w:szCs w:val="22"/>
              </w:rPr>
            </w:pPr>
            <w:r w:rsidRPr="00523B6B">
              <w:rPr>
                <w:rFonts w:asciiTheme="minorHAnsi" w:hAnsiTheme="minorHAnsi" w:cstheme="minorHAnsi"/>
                <w:iCs/>
                <w:szCs w:val="22"/>
              </w:rPr>
              <w:t xml:space="preserve">A summary of the included data will be published on the </w:t>
            </w:r>
            <w:r w:rsidR="000C703E">
              <w:rPr>
                <w:rFonts w:asciiTheme="minorHAnsi" w:hAnsiTheme="minorHAnsi" w:cstheme="minorHAnsi"/>
                <w:iCs/>
                <w:szCs w:val="22"/>
              </w:rPr>
              <w:t xml:space="preserve">webpages of the </w:t>
            </w:r>
            <w:r w:rsidRPr="00523B6B">
              <w:rPr>
                <w:rFonts w:asciiTheme="minorHAnsi" w:hAnsiTheme="minorHAnsi" w:cstheme="minorHAnsi"/>
                <w:iCs/>
                <w:szCs w:val="22"/>
              </w:rPr>
              <w:t>project</w:t>
            </w:r>
            <w:r w:rsidR="00B77545" w:rsidRPr="00523B6B">
              <w:rPr>
                <w:rFonts w:asciiTheme="minorHAnsi" w:hAnsiTheme="minorHAnsi" w:cstheme="minorHAnsi"/>
                <w:iCs/>
                <w:szCs w:val="22"/>
              </w:rPr>
              <w:t xml:space="preserve"> and </w:t>
            </w:r>
            <w:r w:rsidR="000C703E">
              <w:rPr>
                <w:rFonts w:asciiTheme="minorHAnsi" w:hAnsiTheme="minorHAnsi" w:cstheme="minorHAnsi"/>
                <w:iCs/>
                <w:szCs w:val="22"/>
              </w:rPr>
              <w:t xml:space="preserve">the </w:t>
            </w:r>
            <w:proofErr w:type="spellStart"/>
            <w:r w:rsidR="000C703E" w:rsidRPr="000C703E">
              <w:rPr>
                <w:rFonts w:asciiTheme="minorHAnsi" w:hAnsiTheme="minorHAnsi" w:cstheme="minorHAnsi"/>
                <w:iCs/>
                <w:szCs w:val="22"/>
              </w:rPr>
              <w:t>EpiXchange</w:t>
            </w:r>
            <w:proofErr w:type="spellEnd"/>
            <w:r w:rsidR="000C703E" w:rsidRPr="000C703E">
              <w:rPr>
                <w:rFonts w:asciiTheme="minorHAnsi" w:hAnsiTheme="minorHAnsi" w:cstheme="minorHAnsi"/>
                <w:iCs/>
                <w:szCs w:val="22"/>
              </w:rPr>
              <w:t xml:space="preserve"> initiative</w:t>
            </w:r>
            <w:r w:rsidR="00B77545" w:rsidRPr="001932AF">
              <w:rPr>
                <w:rFonts w:asciiTheme="minorHAnsi" w:hAnsiTheme="minorHAnsi" w:cstheme="minorHAnsi"/>
                <w:iCs/>
                <w:szCs w:val="22"/>
              </w:rPr>
              <w:t xml:space="preserve"> to ensure that interested researchers are able to find the repository</w:t>
            </w:r>
            <w:r w:rsidR="00D17F30" w:rsidRPr="001932AF">
              <w:rPr>
                <w:rFonts w:asciiTheme="minorHAnsi" w:hAnsiTheme="minorHAnsi" w:cstheme="minorHAnsi"/>
                <w:iCs/>
                <w:szCs w:val="22"/>
              </w:rPr>
              <w:t xml:space="preserve"> (</w:t>
            </w:r>
            <w:r w:rsidR="00D17F30" w:rsidRPr="004112F8">
              <w:rPr>
                <w:rFonts w:asciiTheme="minorHAnsi" w:hAnsiTheme="minorHAnsi" w:cstheme="minorHAnsi"/>
                <w:i/>
                <w:iCs/>
                <w:szCs w:val="22"/>
              </w:rPr>
              <w:t>FINDABLE</w:t>
            </w:r>
            <w:r w:rsidR="00D17F30" w:rsidRPr="00523B6B">
              <w:rPr>
                <w:rFonts w:asciiTheme="minorHAnsi" w:hAnsiTheme="minorHAnsi" w:cstheme="minorHAnsi"/>
                <w:iCs/>
                <w:szCs w:val="22"/>
              </w:rPr>
              <w:t>) assuring all aspects of the FAIR principle</w:t>
            </w:r>
            <w:r w:rsidR="00B77545" w:rsidRPr="00523B6B">
              <w:rPr>
                <w:rFonts w:asciiTheme="minorHAnsi" w:hAnsiTheme="minorHAnsi" w:cstheme="minorHAnsi"/>
                <w:iCs/>
                <w:szCs w:val="22"/>
              </w:rPr>
              <w:t>.</w:t>
            </w:r>
            <w:r w:rsidR="00D17F30" w:rsidRPr="00523B6B">
              <w:rPr>
                <w:rFonts w:asciiTheme="minorHAnsi" w:hAnsiTheme="minorHAnsi" w:cstheme="minorHAnsi"/>
                <w:iCs/>
                <w:szCs w:val="22"/>
              </w:rPr>
              <w:t xml:space="preserve"> </w:t>
            </w:r>
          </w:p>
          <w:p w14:paraId="64E64BD7" w14:textId="536CF9C3" w:rsidR="009316D6" w:rsidRPr="00523B6B" w:rsidRDefault="005614F5" w:rsidP="00407D5A">
            <w:pPr>
              <w:widowControl w:val="0"/>
              <w:spacing w:after="0"/>
              <w:jc w:val="both"/>
              <w:rPr>
                <w:rFonts w:cs="Calibri"/>
                <w:szCs w:val="22"/>
              </w:rPr>
            </w:pPr>
            <w:r w:rsidRPr="00523B6B">
              <w:rPr>
                <w:rFonts w:asciiTheme="minorHAnsi" w:hAnsiTheme="minorHAnsi" w:cstheme="minorHAnsi"/>
                <w:b/>
                <w:iCs/>
                <w:szCs w:val="22"/>
              </w:rPr>
              <w:t>Responsibilities</w:t>
            </w:r>
            <w:r w:rsidR="007A5E40">
              <w:rPr>
                <w:rFonts w:asciiTheme="minorHAnsi" w:hAnsiTheme="minorHAnsi" w:cstheme="minorHAnsi"/>
                <w:b/>
                <w:iCs/>
                <w:szCs w:val="22"/>
              </w:rPr>
              <w:t xml:space="preserve">: </w:t>
            </w:r>
            <w:r w:rsidRPr="00523B6B">
              <w:rPr>
                <w:rFonts w:asciiTheme="minorHAnsi" w:hAnsiTheme="minorHAnsi" w:cstheme="minorHAnsi"/>
                <w:iCs/>
                <w:szCs w:val="22"/>
              </w:rPr>
              <w:t>All issues regarding study-wide data management, metadata creation, data security and quality assurance of data will be governed by the RAISE-GENIC steering committee</w:t>
            </w:r>
            <w:r w:rsidR="007C22A8" w:rsidRPr="00523B6B">
              <w:rPr>
                <w:rFonts w:asciiTheme="minorHAnsi" w:hAnsiTheme="minorHAnsi" w:cstheme="minorHAnsi"/>
                <w:iCs/>
                <w:szCs w:val="22"/>
              </w:rPr>
              <w:t>.</w:t>
            </w:r>
          </w:p>
        </w:tc>
      </w:tr>
    </w:tbl>
    <w:p w14:paraId="7CD91532" w14:textId="7FF0D0A0" w:rsidR="0010675F" w:rsidRPr="001932AF" w:rsidRDefault="00FB2E58" w:rsidP="00FA72DD">
      <w:pPr>
        <w:pStyle w:val="Default"/>
        <w:numPr>
          <w:ilvl w:val="0"/>
          <w:numId w:val="13"/>
        </w:numPr>
        <w:spacing w:line="276" w:lineRule="auto"/>
        <w:ind w:left="567"/>
        <w:outlineLvl w:val="1"/>
        <w:rPr>
          <w:rFonts w:ascii="Calibri" w:hAnsi="Calibri" w:cs="Times New Roman"/>
          <w:b/>
          <w:bCs/>
          <w:smallCaps/>
          <w:color w:val="auto"/>
          <w:kern w:val="32"/>
          <w:sz w:val="28"/>
          <w:szCs w:val="28"/>
          <w:lang w:val="en-GB" w:eastAsia="fr-FR"/>
        </w:rPr>
      </w:pPr>
      <w:r>
        <w:rPr>
          <w:rStyle w:val="Fett"/>
          <w:rFonts w:ascii="Calibri" w:hAnsi="Calibri" w:cs="Calibri"/>
          <w:smallCaps/>
          <w:color w:val="auto"/>
          <w:sz w:val="28"/>
          <w:szCs w:val="28"/>
          <w:lang w:val="en-GB" w:eastAsia="fr-FR"/>
        </w:rPr>
        <w:lastRenderedPageBreak/>
        <w:t>List of references</w:t>
      </w:r>
    </w:p>
    <w:tbl>
      <w:tblPr>
        <w:tblW w:w="17912" w:type="dxa"/>
        <w:tblInd w:w="108"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1E0" w:firstRow="1" w:lastRow="1" w:firstColumn="1" w:lastColumn="1" w:noHBand="0" w:noVBand="0"/>
      </w:tblPr>
      <w:tblGrid>
        <w:gridCol w:w="8956"/>
        <w:gridCol w:w="8956"/>
      </w:tblGrid>
      <w:tr w:rsidR="0080019B" w:rsidRPr="00625C57" w14:paraId="2CA148CB" w14:textId="77777777" w:rsidTr="009059C0">
        <w:trPr>
          <w:trHeight w:val="545"/>
        </w:trPr>
        <w:tc>
          <w:tcPr>
            <w:tcW w:w="8956" w:type="dxa"/>
            <w:vAlign w:val="center"/>
          </w:tcPr>
          <w:p w14:paraId="1E9898BE" w14:textId="0FF57834" w:rsidR="0080019B" w:rsidRPr="00625C57" w:rsidRDefault="0080019B" w:rsidP="00F856A1">
            <w:pPr>
              <w:pStyle w:val="CitaviBibliographyHeading"/>
              <w:rPr>
                <w:rFonts w:cs="Calibri"/>
                <w:lang w:val="de-DE"/>
              </w:rPr>
            </w:pPr>
            <w:r w:rsidRPr="00F856A1">
              <w:rPr>
                <w:rFonts w:asciiTheme="minorHAnsi" w:hAnsiTheme="minorHAnsi" w:cstheme="minorHAnsi"/>
                <w:sz w:val="22"/>
                <w:szCs w:val="22"/>
              </w:rPr>
              <w:fldChar w:fldCharType="begin"/>
            </w:r>
            <w:r w:rsidR="00057D99" w:rsidRPr="00F856A1">
              <w:rPr>
                <w:rFonts w:asciiTheme="minorHAnsi" w:hAnsiTheme="minorHAnsi" w:cstheme="minorHAnsi"/>
                <w:sz w:val="22"/>
                <w:szCs w:val="22"/>
              </w:rPr>
              <w:instrText>ADDIN CITAVI.BIBLIOGRAPHY PD94bWwgdmVyc2lvbj0iMS4wIiBlbmNvZGluZz0idXRmLTE2Ij8+PEJpYmxpb2dyYXBoeT48QWRkSW5WZXJzaW9uPjUuNy4xLjA8L0FkZEluVmVyc2lvbj48SWQ+MTdiMjdlNjItODliOS00MDdiLThiZjktNjFlMWE4YzM4MjJm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xLglTaW5naCBBLCBUcmV2aWNrIFMuIE5ldXJvbCBDbGluIDIwMTY7MzQ6ODM34oCTNDc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IuCUVwaVBNIENvbnNvcnRpdW0uIExhbmNldCBOZXVyb2wgMjAxNTsxNDoxMjE54oCTMjg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MuCVJlaWYgUFMsIFRzYWkgTS1ILCBIZWxiaWcgSSwgUm9zZW5vdyBGLCBLbGVpbiBLTS4gRXhwZXJ0IFJldiBOZXVyb3RoZXIgMjAxNzsxNzozODHigJM5Mi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NC4JRnJhbmNvIFYsIFBlcnVjY2EgRS4gRXhwZXJ0IFJldiBOZXVyb3RoZXIgMjAxNTsxNToxMTYx4oCTNzA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UuCUNodW5nIFctSCwgSHVuZyBTLUksIEhvbmcgSC1TLCBIc2loIE0tUywgWWFuZyBMLUMsIEhvIEgtQywgV3UgSi1ZLCBDaGVuIFktVC4gTmF0dXJlIDIwMDQ7NDI4OjQ4Ni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Ni4JQmFsZXN0cmluaSBTLCBTaXNvZGl5YSBTTS4gTmV1cm9zY2kgTGV0dCAyMDE3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43LglEZXBvbmR0IEMsIEdvZGFyZCBQLCBFc3BlbCBSUywgRGEgQ3J1eiBBTCwgTGllbmFyZCBQLCBQYW5kb2xmbyBNLiBFdXIgSiBOZXVyb2wgMjAxMTsxODoxMTU54oCTNjQ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guCVRhdGUgU0ssIERlcG9uZHQgQywgU2lzb2RpeWEgU00sIENhdmFsbGVyaSBHTCwgU2Nob3JnZSBTLCBTb3JhbnpvIE4sIFRob20gTSwgU2VuIEEsIFNob3J2b24gU0QsIFNhbmRlciBKVywgV29vZCBOVywgR29sZHN0ZWluIERCLiBQcm9jIE5hdGwgQWNhZCBTY2kgVSBTIEEgMjAwNTsxMDI6NTUwN+KAkzEy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45LglUYXRlIFNLLCBTaW5naCBSLCBIdW5nIEMtQywgVGFpIEpKLCBEZXBvbmR0IEMsIENhdmFsbGVyaSBHTCwgU2lzb2RpeWEgU00sIEdvbGRzdGVpbiBEQiwgTGlvdSBILUguIFBoYXJtYWNvZ2VuZXQgR2Vub21pY3MgMjAwNjsxNjo3MjHigJM2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xMC4JQWJlIFQsIFNlbyBULCBJc2hpdHN1IFQsIE5ha2FnYXdhIFQsIEhvcmkgTSwgTmFrYWdhd2EgSy4gQnIgSiBDbGluIFBoYXJtYWNvbCAyMDA4OzY2OjMwNOKAkzc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ExLglUaG9tcHNvbiBDSCwgS2FobGlnIEtNLCBHZW9yZ2UgQUwuIEVwaWxlcHNpYSAyMDExOzUyOjEwMDDigJM5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xMi4JSGVpbnplbiBFTCwgWW9vbiBXLCBUYXRlIFNLLCBTZW4gQSwgV29vZCBOVywgU2lzb2RpeWEgU00sIEdvbGRzdGVpbiBEQi4gQW0gSiBIdW0gR2VuZXQgMjAwNzs4MDo4NzbigJM4My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TMuCU1lbnpsZXIgSywgSGVybXNlbiBBLCBCYWxrZW5ob2wgSywgRHVkZGVrIEMsIEJ1Z2llbCBILCBCYXVlciBTLCBTY2hvcmdlIFMsIFJlaWYgUFMsIEtsZWluIEtNLCBIYWFnIEEsIE9lcnRlbCBXSCwgSGFtZXIgSE0sIEtuYWtlIFMsIFRydWNrcyBILCBTYW5kZXIgVCwgUm9zZW5vdyBGLiBFcGlsZXBzaWEgMjAxNDs1NTozNjLigJM5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xNC4JR2xhdXNlciBUQSwgSG9sbGFuZCBLLCBPJ0JyaWVuIFZQLCBLZWRkYWNoZSBNLCBNYXJ0aW4gTEosIENsYXJrIFBPLCBDbmFhbiBBLCBEbHVnb3MgRCwgSGlydHogREcsIFNoaW5uYXIgUywgR3JhYm93c2tpIEcuIEFubiBOZXVyb2wgMjAxNzs4MTo0NDTigJM1My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TcuCU1pbHV0aW5vdmljIFMsIEQnQWxlc3NpbyBBQywgRGV0aWNoIE4sIFN6eWYgTS4gQ2FyY2lub2dlbmVzaXMgMjAwNzsyODo1NjDigJM3M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TguCVRhbmcgWSwgR2xhdXNlciBUQSwgR2lsYmVydCBETCwgSGVyc2hleSBBRCwgUHJpdml0ZXJhIE1ELCBGaWNrZXIgRE0sIFN6YWZsYXJza2kgSlAsIFNoYXJwIEZSLiBBY3RhIE5ldXJvbCBTY2FuZCAyMDA0OzEwOToxNTnigJM2O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TkuCVNjaHVscGVuLCBTam9ycyBIIFcsIFBlbm5pbmdzLCBKZXJvZW4gTCBBLCBQaWVyc21hIEFILiBUb3hpY29sIFNjaSAyMDE1OzE0NjozMTHigJMyM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jAuCUNocmlzdGVuc2VuIEtWLCBMZWZmZXJzIEgsIFdhdHNvbiBXUCwgU8OhbmNoZXogQywgS2FsbHVua2kgUCwgRWdlYmplcmcgSi4gQk1DIE5ldXJvc2NpIDIwMTA7MTE6O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jEuCVdhbmcgQiwgRGF3c29uIEgsIFdhbmcgSCwgS2VybmFnaXMgRCwgS29sbHMgQkosIFlhbyBMLCBMYXNrb3dpdHogRFQuIE5ldXJvY3JpdCBDYXJlIDIwMTM7MTk6MTI14oCTMzQ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IyLglLd2FuIFAsIEJyb2RpZSBNSi4gTiBFbmdsIEogTWVkIDIwMDA7MzQyOjMxNOKAkzk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IzLglDb2RhenppIEYsIEh1IEEsIFJhaSBNLCBTYWxlcm5vIFNjYXJ6ZWxsYSBGLCBNYW5naWFtZWxpIEUsIFBlbGl6em9uaSBJLCBHcm9ob3ZheiBGLCBQYW5kb2xmbyBNLiBIdW0gTW9sIEdlbmV0IDIwMTY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I0LglIaWNrIEEsIFdhdHRlbmhvZmVyLURvbnplIE0sIENoaW50YXdhciBTLCBUcm9wZWwgUCwgU2ltYXJkIEpQLCBWYXVjYW1wcyBOLCBHYWxsIEQsIExhbWJvdCBMLCBBbmRyZSBDLCBSZXV0ZW5hdWVyIEwsIFJhaSBNLCBUZWxldGluIE0sIE1lc3NhZGRlcSBOLCBTY2hpZmZtYW5uIFNOLCBWaXZpbGxlIFMsIFBlYXJzb24gQ0UsIFBhbmRvbGZvIE0sIFB1Y2NpbyBILiBEaXMgTW9kZWwgTWVjaCAyMDEzOzY6NjA44oCTMjE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I1LglJZ29pbGxvLUVzdGV2ZSBNLCBHdXJndWwtQ29udmV5IEUsIEh1IEEsIFJvbWFndWVpcmEgQmljaGFyYSBEb3MgU2FudG9zIEwsIEFiZHVsa2FyaW0gQiwgQ2hpbnRhd2FyIFMsIE1hcnNlbGxpIEwsIE1hcmNoZXR0aSBQLCBKb25hcyBKLUMsIEVpemlyaWsgREwsIFBhbmRvbGZvIE0sIENub3AgTS4gSHVtIE1vbCBHZW5ldCAyMDE1OzI0OjIyNzTigJM4Ni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jYuCVlvdXNhZiBBLCBEdWtldGlzIEUsIEphcmN6b2sgVCwgU2FjaHNlIE0sIEJpc2NhbGRpIE0sIERlZ2VuaGFyZHQgRiwgSGVybXMgUywgQ2hpY2hvbiBTLCBLbGF1Y2sgU00sIEFja2VybWFubiBKLCBGcmVpdGFnIENNLCBDaGlvY2NoZXR0aSBBRywgS29jaCBJLiBCaW9SeGl2LiBBdmFpbGFibGUgYXQ6IGh0dHBzOi8vZG9pLm9yZy8xMC4xMTAxLzMzNjc3Ni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jcuCVNvcmFnbmkgRSwgTWlhbyBXLCBJdWRpY2VsbG8gTSwgSmFjb2J5IEQsIE1lcmNhbnRpIFMgZGUsIENsZXJpY28gTSwgTG9uZ28gRiwgUGlnYSBBLCBLdSBTLCBDYW1wYXUgRSwgRHUgSiwgUGVuYWx2ZXIgUCwgUmFpIE0sIE1hZGFyYSBKQywgTmF6b3IgSywgTydDb25ub3IgTSwgTWF4aW1vdiBBLCBMb3JpbmcgSkYsIFBhbmRvbGZvIE0sIER1cmVsbGkgTCwgR290dGVzZmVsZCBKTSwgUnVzY2hlIEpSLiBBbm4gTmV1cm9sIDIwMTQ7NzY6NDg54oCTNTA4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yOC4JRXNwdW55LUNhbWFjaG8gSSwgTWljaGVsc2VuIEtBLCBHYWxsIEQsIExpbmFybyBELCBIYXNjaGUgQSwgQm9ubmVmb250IEosIEJhbGkgQywgT3JkdXogRCwgQmlsaGV1IEEsIEhlcnBvZWwgQSwgTGFtYmVydCBOLCBHYXNwYXJkIE4sIFBlcm9uIFMsIFNjaGlmZm1hbm4gU04sIEdpdWdsaWFubyBNLCBHYWlsbGFyZCBBLCBWYW5kZXJoYWVnaGVuIFAuIE5ldXJvbiAyMDEzOzc3OjQ0MOKAkzU2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yOS4JTGl1IFksIExpdSBILCBTYXV2ZXkgQywgWWFvIEwsIFphcm5vd3NrYSBFRCwgWmhhbmcgUy1DLiBOYXQgUHJvdG9jIDIwMTM7ODoxNjcw4oCTO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AuCU1hcnRpbiBNLiBFTUJuZXQuam91cm5hbCAyMDExOjEw4oCTMi4gQXZhaWxhYmxlIGF0OiBodHRwOi8vZHguZG9pLm9yZy8xMC4xNDgwNi9lai4xNy4xLjIwM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EuCUxhbmdtZWFkIEIsIFNhbHpiZXJnIFNMLiBOYXQgTWV0aG9kcyAyMDEyOzk6MzU34oCTO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IuCUxhbmdmZWxkZXIgUCwgSG9ydmF0aCBTLiBCTUMgQmlvaW5mb3JtYXRpY3MgMjAwODs5OjU1O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MuCUxvdmUgTUksIEh1YmVyIFcsIEFuZGVycyBTLiBHZW5vbWUgQmlvbCAyMDE0OzE1OjU1M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QuCUJhcmFiw6FzaSBBLUwsIE9sdHZhaSBaTi4gTmF0IFJldiBHZW5ldCAyMDA0OzU6MTAx4oCTMTM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M1LglDaGlvY2NoZXR0aSBBRywgSGFzbGluZ2VyIEQsIFN0ZWluIEpMLCBkZSBsYSBUb3JyZS1VYmlldGEsIEwsIENvY2NoaSBFLCBSb3Row6RtZWwgVCwgTGluZGxhciBTLCBXYWx0ZXMgUiwgRnVsZGEgUywgR2VzY2h3aW5kIERILCBGcmVpdGFnIENNLiBUcmFuc2wgUHN5Y2hpYXRyeSAyMDE2OzY6ZTg2N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YuCUNoaW9jY2hldHRpIEFHLCBIYXNsaW5nZXIgRCwgQm9lc2NoIE0sIEthcmwgVCwgV2llbWFubiBTLCBGcmVpdGFnIENNLCBQb3VzdGthIEYsIFNjaGVpYmUgQiwgQmF1ZXIgSlcsIEhpbnRuZXIgSCwgQnJlaXRlbmJhY2ggTSwgS2VsbGVybWFubiBKLCBMb3R0c3BlaWNoIEYsIEtsYXVjayBTTSwgQnJlaXRlbmJhY2gtS29sbGVyIEwuIE1vbCBBdXRpc20gMjAxNDs1OjEw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zNy4JS2l0dGVsLVNjaG5laWRlciBTLCBIaWxzY2hlciBNLCBTY2hvbHogQy1KLCBXZWJlciBILCBHcsO8bmV3YWxkIEwsIFNjaHdhcnogUiwgQ2hpb2NjaGV0dGkgQUcsIFJlaWYgQS4gV29ybGQgSiBCaW9sIFBzeWNoaWF0cnkgMjAxNzox4oCTMTQ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M4LglLbGVpbiBLTSwgTydCcmllbiBUSiwgUHJhdmVlbiBLLCBIZXJvbiBTRSwgTXVsbGV5IEpDLCBGb290ZSBTLCBCZXJrb3ZpYyBTRiwgU2NoZWZmZXIgSUUuIEVwaWxlcHNpYSAyMDEyOzUzOmUxNTEtNS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MzkuCUtsZWluIEtNLCBQZW5keml3aWF0IE0sIENvaGVuIFIsIEFwcGVuemVsbGVyIFMsIGRlIEtvdmVsLCBDYXJvbGllbiBHIEYsIFJvc2Vub3cgRiwgS29lbGVtYW4sIEJvYmJ5IFAgQywgS3VobGVuYsOkdW1lciBHLCBTaGVpbnR1Y2ggTCwgVmVrc2xlciBSLCBGcmllZG1hbiBBLCBBZmF3aSBaLCBIZWxiaWcgSS4gSiBOZXVyb2wgMjAxNjsyNjM6MTHigJM2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yLglNY0Nvcm1hY2sgTSwgVXJiYW4gVEosIFNoaWFubmEgS1YsIFdhbGxleSBOLCBQYW5kb2xmbyBNLCBEZXBvbmR0IEMsIENoYWlsYSBFLCBPJ0Nvbm5lciBHRCwgS2FzcGVyYXZpY2l1dGUgRCwgUmFkdGtlIFJBLCBIZWluemVuIEVMLCBTaXNvZGl5YSBTTSwgRGVsYW50eSBOLCBDYXZhbGxlcmkgR0wuIFBoYXJtYWNvZ2Vub21pY3MgMjAxMjsxMzozOTnigJM0MDU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1LglKb3NlcGhzb24gQ0IsIExlYWNoIEotUCwgRHVuY2FuIFIsIFJvYmVydHMgUkMsIENvdW5zZWxsIENFLCBBbC1TaGFoaSBTYWxtYW4gUi4gTmV1cm9sb2d5IDIwMTE7NzY6MTU0OOKAkzU0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40Ni4JSm9zZXBoc29uIENCLCBFbmdiZXJzIEpEVCwgU2Fqb2JpIFRULCBKZXR0ZSBOLCBBZ2hhLUtoYW5pIFksIEZlZGVyaWNvIFAsIE11cnBoeSBXLCBQaWxsYXkgTiwgV2llYmUgUy4gTmV1cm9sb2d5IDIwMTY7ODY6NzIz4oCTMzA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3LglKb3NlcGhzb24gQ0IsIEVuZ2JlcnMgSkRULCBTYWpvYmkgVFQsIEpldHRlIE4sIEFnaGEtS2hhbmkgWSwgRmVkZXJpY28gUCwgTXVycGh5IFcsIFBpbGxheSBOLCBXaWViZSBTLiBFcGlsZXBzaWEgMjAxNjs1NzoyOTjigJMzMDU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4LglKb3NlcGhzb24gQ0IsIEdvbnphbGV6LUl6cXVpZXJkbyBBLCBEZW5heGFzIFMsIEZpdHpwYXRyaWNrIE5LLCBTYWpvYmkgVFQsIEVuZ2JlcnMgSkRULCBQYXR0ZW4gUywgSmV0dGUgTiwgV2llYmUgUy4gRXBpbGVwc2lhIDIwMTc7NTg6MjAwMuKAkzk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</w:instrText>
            </w:r>
            <w:r w:rsidRPr="00F856A1">
              <w:rPr>
                <w:rFonts w:asciiTheme="minorHAnsi" w:eastAsia="Calibri" w:hAnsiTheme="minorHAnsi" w:cstheme="minorHAnsi"/>
                <w:sz w:val="22"/>
                <w:szCs w:val="22"/>
                <w:lang w:val="en-US" w:eastAsia="en-US"/>
              </w:rPr>
              <w:fldChar w:fldCharType="separate"/>
            </w:r>
            <w:bookmarkStart w:id="103" w:name="_CTVL001f70562d77f814002a07cb24d53a3281f"/>
            <w:bookmarkStart w:id="104" w:name="_CTVBIBLIOGRAPHY1"/>
            <w:bookmarkEnd w:id="104"/>
            <w:r w:rsidR="00057D99" w:rsidRPr="00F856A1">
              <w:rPr>
                <w:rFonts w:asciiTheme="minorHAnsi" w:hAnsiTheme="minorHAnsi" w:cstheme="minorHAnsi"/>
                <w:b/>
                <w:sz w:val="22"/>
                <w:szCs w:val="22"/>
              </w:rPr>
              <w:t>1.</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Singh A, Trevick S. Neurol Clin 2016;34:837–47.</w:t>
            </w:r>
            <w:bookmarkStart w:id="105" w:name="_CTVL0012198e0476ac74d3a807a5f9cdc7c4c73"/>
            <w:bookmarkEnd w:id="103"/>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EpiPM Consortium. Lancet Neurol 2015;14:1219–28.</w:t>
            </w:r>
            <w:bookmarkEnd w:id="105"/>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Reif PS, …, Rosenow F, Klein KM. Expert Rev Neurother 2017;17:381–92.</w:t>
            </w:r>
            <w:bookmarkStart w:id="106" w:name="_CTVL0018a61c2253fd84d65a37fab3257ffb095"/>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Franco V, Perucca E. Expert Rev Neurother 2015;15:1161–70.</w:t>
            </w:r>
            <w:bookmarkStart w:id="107" w:name="_CTVL0015b439676b45f42958f0fa50c79e56a76"/>
            <w:bookmarkEnd w:id="106"/>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lang w:val="en-US"/>
              </w:rPr>
              <w:t>5.</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 xml:space="preserve">Chung W-H et al. </w:t>
            </w:r>
            <w:r w:rsidR="00057D99" w:rsidRPr="00F856A1">
              <w:rPr>
                <w:rFonts w:asciiTheme="minorHAnsi" w:hAnsiTheme="minorHAnsi" w:cstheme="minorHAnsi"/>
                <w:sz w:val="22"/>
                <w:szCs w:val="22"/>
              </w:rPr>
              <w:t>Nature 2004;428:486.</w:t>
            </w:r>
            <w:bookmarkStart w:id="108" w:name="_CTVL001076059bcdbf8403f915857e921b1ed1a"/>
            <w:bookmarkEnd w:id="107"/>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6.</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Balestrini S, Sisodiya SM. </w:t>
            </w:r>
            <w:r w:rsidR="00057D99" w:rsidRPr="00F856A1">
              <w:rPr>
                <w:rFonts w:asciiTheme="minorHAnsi" w:hAnsiTheme="minorHAnsi" w:cstheme="minorHAnsi"/>
                <w:sz w:val="22"/>
                <w:szCs w:val="22"/>
                <w:lang w:val="en-US"/>
              </w:rPr>
              <w:t>Neurosci Lett 2017.</w:t>
            </w:r>
            <w:bookmarkStart w:id="109" w:name="_CTVL001e63286d09ea54375822f6c8056839bea"/>
            <w:bookmarkEnd w:id="108"/>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7.</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Depondt C, …, Pandolfo M. Eur J Neurol 2011;18:1159–64.</w:t>
            </w:r>
            <w:bookmarkStart w:id="110" w:name="_CTVL00125dd1387641840f6967f1ff67c164481"/>
            <w:bookmarkEnd w:id="109"/>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8.</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 xml:space="preserve">Tate SK, Depondt C et al. </w:t>
            </w:r>
            <w:r w:rsidR="00057D99" w:rsidRPr="00F856A1">
              <w:rPr>
                <w:rFonts w:asciiTheme="minorHAnsi" w:hAnsiTheme="minorHAnsi" w:cstheme="minorHAnsi"/>
                <w:sz w:val="22"/>
                <w:szCs w:val="22"/>
              </w:rPr>
              <w:t>Proc Natl Acad Sci U S A 2005;102:5507–12.</w:t>
            </w:r>
            <w:bookmarkStart w:id="111" w:name="_CTVL0011f8f3cfeb6154aed9135a01d3f9382b9"/>
            <w:bookmarkEnd w:id="110"/>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de-DE"/>
              </w:rPr>
              <w:t>9.</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Tate SK, …, Depondt C et al. Pharmacogenet Genomics 2006;16:721–6.</w:t>
            </w:r>
            <w:bookmarkStart w:id="112" w:name="_CTVL001b1e5e74c515f475eac6f8807ca98dc8f"/>
            <w:bookmarkEnd w:id="111"/>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10.</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Abe T et al. Br J Clin Pharmacol 2008;66:304–7.</w:t>
            </w:r>
            <w:bookmarkStart w:id="113" w:name="_CTVL0016243c9b5517f4192b8cc04cc752b0f86"/>
            <w:bookmarkEnd w:id="112"/>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11.</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Thompson et al. Epilepsia 2011;52:1000–9.</w:t>
            </w:r>
            <w:bookmarkStart w:id="114" w:name="_CTVL001e14be8ff31e44bd8a51ff6986096577c"/>
            <w:bookmarkEnd w:id="113"/>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12.</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Heinzen EL et al. Am J Hum Genet 2007;80:876–83.</w:t>
            </w:r>
            <w:bookmarkStart w:id="115" w:name="_CTVL00181965dba24814c9a8cc18d09b018544a"/>
            <w:bookmarkEnd w:id="114"/>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13.</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Menzler K, …, Reif PS, Klein KM, …, Rosenow F. Epilepsia 2014;55:362–9.</w:t>
            </w:r>
            <w:bookmarkStart w:id="116" w:name="_CTVL00149129d4d82f34851aa3f5b90c0e7a489"/>
            <w:bookmarkEnd w:id="115"/>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14.</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Glauser TA et al. Ann Neurol 2017;81:444–53.</w:t>
            </w:r>
            <w:bookmarkStart w:id="117" w:name="_CTVL00192bf20aa336a4487a9a339eda9c7fbca"/>
            <w:bookmarkEnd w:id="116"/>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15.</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McCormack M, …, Pandolfo M, …, Depondt C et al. N Engl J Med 2011;364:1134–43.</w:t>
            </w:r>
            <w:bookmarkStart w:id="118" w:name="_CTVL00134902612baf14e3f92d910dd75c1e2de"/>
            <w:bookmarkEnd w:id="117"/>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16.</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 xml:space="preserve">McCormack M, </w:t>
            </w:r>
            <w:r w:rsidR="002D12AC" w:rsidRPr="00F856A1">
              <w:rPr>
                <w:rFonts w:asciiTheme="minorHAnsi" w:hAnsiTheme="minorHAnsi" w:cstheme="minorHAnsi"/>
                <w:sz w:val="22"/>
                <w:szCs w:val="22"/>
                <w:lang w:val="de-DE"/>
              </w:rPr>
              <w:t>…</w:t>
            </w:r>
            <w:r w:rsidR="00057D99" w:rsidRPr="00F856A1">
              <w:rPr>
                <w:rFonts w:asciiTheme="minorHAnsi" w:hAnsiTheme="minorHAnsi" w:cstheme="minorHAnsi"/>
                <w:sz w:val="22"/>
                <w:szCs w:val="22"/>
                <w:lang w:val="de-DE"/>
              </w:rPr>
              <w:t xml:space="preserve">, Depondt C, </w:t>
            </w:r>
            <w:r w:rsidR="002D12AC" w:rsidRPr="00F856A1">
              <w:rPr>
                <w:rFonts w:asciiTheme="minorHAnsi" w:hAnsiTheme="minorHAnsi" w:cstheme="minorHAnsi"/>
                <w:sz w:val="22"/>
                <w:szCs w:val="22"/>
                <w:lang w:val="de-DE"/>
              </w:rPr>
              <w:t>…</w:t>
            </w:r>
            <w:r w:rsidR="00057D99" w:rsidRPr="00F856A1">
              <w:rPr>
                <w:rFonts w:asciiTheme="minorHAnsi" w:hAnsiTheme="minorHAnsi" w:cstheme="minorHAnsi"/>
                <w:sz w:val="22"/>
                <w:szCs w:val="22"/>
                <w:lang w:val="de-DE"/>
              </w:rPr>
              <w:t>, Klein KM</w:t>
            </w:r>
            <w:r w:rsidR="002D12AC" w:rsidRPr="00F856A1">
              <w:rPr>
                <w:rFonts w:asciiTheme="minorHAnsi" w:hAnsiTheme="minorHAnsi" w:cstheme="minorHAnsi"/>
                <w:sz w:val="22"/>
                <w:szCs w:val="22"/>
                <w:lang w:val="de-DE"/>
              </w:rPr>
              <w:t xml:space="preserve"> et al</w:t>
            </w:r>
            <w:r w:rsidR="00057D99"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rPr>
              <w:t>Neurology 2018;90:e332-e341.</w:t>
            </w:r>
            <w:bookmarkStart w:id="119" w:name="_CTVL0013f2465606a0a4cf3a5c02df4f8274282"/>
            <w:bookmarkEnd w:id="118"/>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17.</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Milutinovic S</w:t>
            </w:r>
            <w:r w:rsidR="002D12AC"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Carcinogenesis 2007;28:560–71.</w:t>
            </w:r>
            <w:bookmarkStart w:id="120" w:name="_CTVL001fcab55eb84ea4afb9e434ade551fae36"/>
            <w:bookmarkEnd w:id="119"/>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18.</w:t>
            </w:r>
            <w:r w:rsidR="00E722AE" w:rsidRPr="00F856A1">
              <w:rPr>
                <w:rFonts w:asciiTheme="minorHAnsi" w:hAnsiTheme="minorHAnsi" w:cstheme="minorHAnsi"/>
                <w:b/>
                <w:sz w:val="22"/>
                <w:szCs w:val="22"/>
              </w:rPr>
              <w:t xml:space="preserve"> </w:t>
            </w:r>
            <w:r w:rsidR="00057D99" w:rsidRPr="00F856A1">
              <w:rPr>
                <w:rFonts w:asciiTheme="minorHAnsi" w:hAnsiTheme="minorHAnsi" w:cstheme="minorHAnsi"/>
                <w:sz w:val="22"/>
                <w:szCs w:val="22"/>
              </w:rPr>
              <w:t>Tang Y</w:t>
            </w:r>
            <w:r w:rsidR="002D12AC"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Acta Neurol Scand 2004;109:159–68.</w:t>
            </w:r>
            <w:bookmarkStart w:id="121" w:name="_CTVL001d3892cf83b094ee09aed368cae044de2"/>
            <w:bookmarkEnd w:id="120"/>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19.</w:t>
            </w:r>
            <w:r w:rsidR="00E722AE" w:rsidRPr="00F856A1">
              <w:rPr>
                <w:rFonts w:asciiTheme="minorHAnsi" w:hAnsiTheme="minorHAnsi" w:cstheme="minorHAnsi"/>
                <w:b/>
                <w:sz w:val="22"/>
                <w:szCs w:val="22"/>
              </w:rPr>
              <w:t xml:space="preserve"> </w:t>
            </w:r>
            <w:r w:rsidR="00057D99" w:rsidRPr="00F856A1">
              <w:rPr>
                <w:rFonts w:asciiTheme="minorHAnsi" w:hAnsiTheme="minorHAnsi" w:cstheme="minorHAnsi"/>
                <w:sz w:val="22"/>
                <w:szCs w:val="22"/>
              </w:rPr>
              <w:t>Schulpen</w:t>
            </w:r>
            <w:r w:rsidR="002D12AC"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SHW</w:t>
            </w:r>
            <w:r w:rsidR="002D12AC"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Toxicol Sci 2015;146:311–20.</w:t>
            </w:r>
            <w:bookmarkStart w:id="122" w:name="_CTVL001c2a7ee18b30d44b281adbf305d99fde5"/>
            <w:bookmarkEnd w:id="121"/>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20.</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Christensen KV</w:t>
            </w:r>
            <w:r w:rsidR="002D12AC"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BMC Neurosci 2010;11:9.</w:t>
            </w:r>
            <w:bookmarkStart w:id="123" w:name="_CTVL0012a658f7e59ea44f4ae8944ab500877e0"/>
            <w:bookmarkEnd w:id="122"/>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21.</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Wang B</w:t>
            </w:r>
            <w:r w:rsidR="002D12AC" w:rsidRPr="00F856A1">
              <w:rPr>
                <w:rFonts w:asciiTheme="minorHAnsi" w:hAnsiTheme="minorHAnsi" w:cstheme="minorHAnsi"/>
                <w:sz w:val="22"/>
                <w:szCs w:val="22"/>
                <w:lang w:val="en-US"/>
              </w:rPr>
              <w:t xml:space="preserve"> et al</w:t>
            </w:r>
            <w:r w:rsidR="00057D99"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rPr>
              <w:t>Neurocrit Care 2013;19:125–34.</w:t>
            </w:r>
            <w:bookmarkStart w:id="124" w:name="_CTVL0012d84ffd73c6048c887c643c462222c17"/>
            <w:bookmarkEnd w:id="123"/>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22.</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Kwan P, Brodie MJ. N Engl J Med 2000;342:314–9.</w:t>
            </w:r>
            <w:bookmarkStart w:id="125" w:name="_CTVL00120f91cdb6d0946c28e01c3f6369712a4"/>
            <w:bookmarkEnd w:id="124"/>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23.</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Codazzi F, </w:t>
            </w:r>
            <w:r w:rsidR="00831B94" w:rsidRPr="00F856A1">
              <w:rPr>
                <w:rFonts w:asciiTheme="minorHAnsi" w:hAnsiTheme="minorHAnsi" w:cstheme="minorHAnsi"/>
                <w:sz w:val="22"/>
                <w:szCs w:val="22"/>
              </w:rPr>
              <w:t>…</w:t>
            </w:r>
            <w:r w:rsidR="00057D99" w:rsidRPr="00F856A1">
              <w:rPr>
                <w:rFonts w:asciiTheme="minorHAnsi" w:hAnsiTheme="minorHAnsi" w:cstheme="minorHAnsi"/>
                <w:sz w:val="22"/>
                <w:szCs w:val="22"/>
              </w:rPr>
              <w:t>, Pandolfo M. Hum Mol Genet 2016.</w:t>
            </w:r>
            <w:bookmarkStart w:id="126" w:name="_CTVL001fdb59b66b98b4e3ab341416aa3ca214f"/>
            <w:bookmarkEnd w:id="125"/>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24.</w:t>
            </w:r>
            <w:r w:rsidR="00E722AE" w:rsidRPr="00F856A1">
              <w:rPr>
                <w:rFonts w:asciiTheme="minorHAnsi" w:hAnsiTheme="minorHAnsi" w:cstheme="minorHAnsi"/>
                <w:b/>
                <w:sz w:val="22"/>
                <w:szCs w:val="22"/>
              </w:rPr>
              <w:t xml:space="preserve"> </w:t>
            </w:r>
            <w:r w:rsidR="00057D99" w:rsidRPr="00F856A1">
              <w:rPr>
                <w:rFonts w:asciiTheme="minorHAnsi" w:hAnsiTheme="minorHAnsi" w:cstheme="minorHAnsi"/>
                <w:sz w:val="22"/>
                <w:szCs w:val="22"/>
              </w:rPr>
              <w:t xml:space="preserve">Hick A, </w:t>
            </w:r>
            <w:r w:rsidR="00831B94" w:rsidRPr="00F856A1">
              <w:rPr>
                <w:rFonts w:asciiTheme="minorHAnsi" w:hAnsiTheme="minorHAnsi" w:cstheme="minorHAnsi"/>
                <w:sz w:val="22"/>
                <w:szCs w:val="22"/>
              </w:rPr>
              <w:t>…</w:t>
            </w:r>
            <w:r w:rsidR="00057D99" w:rsidRPr="00F856A1">
              <w:rPr>
                <w:rFonts w:asciiTheme="minorHAnsi" w:hAnsiTheme="minorHAnsi" w:cstheme="minorHAnsi"/>
                <w:sz w:val="22"/>
                <w:szCs w:val="22"/>
              </w:rPr>
              <w:t>, Pandolfo M, Puccio H. Dis Model Mech 2013;6:608–21.</w:t>
            </w:r>
            <w:bookmarkStart w:id="127" w:name="_CTVL001a0034524ce784bdf996e0dba8993c2df"/>
            <w:bookmarkEnd w:id="126"/>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25.</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Igoillo-Esteve M, </w:t>
            </w:r>
            <w:r w:rsidR="00831B94" w:rsidRPr="00F856A1">
              <w:rPr>
                <w:rFonts w:asciiTheme="minorHAnsi" w:hAnsiTheme="minorHAnsi" w:cstheme="minorHAnsi"/>
                <w:sz w:val="22"/>
                <w:szCs w:val="22"/>
              </w:rPr>
              <w:t>…</w:t>
            </w:r>
            <w:r w:rsidR="00057D99" w:rsidRPr="00F856A1">
              <w:rPr>
                <w:rFonts w:asciiTheme="minorHAnsi" w:hAnsiTheme="minorHAnsi" w:cstheme="minorHAnsi"/>
                <w:sz w:val="22"/>
                <w:szCs w:val="22"/>
              </w:rPr>
              <w:t>, Pandolfo M, Cnop M. Hum Mol Genet 2015;24:2274–86.</w:t>
            </w:r>
            <w:bookmarkStart w:id="128" w:name="_CTVL0013b9b59f83aa6428e94cd0fd7f04a9d6e"/>
            <w:bookmarkEnd w:id="127"/>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26.</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Yousaf A, </w:t>
            </w:r>
            <w:r w:rsidR="00831B94" w:rsidRPr="00F856A1">
              <w:rPr>
                <w:rFonts w:asciiTheme="minorHAnsi" w:hAnsiTheme="minorHAnsi" w:cstheme="minorHAnsi"/>
                <w:sz w:val="22"/>
                <w:szCs w:val="22"/>
              </w:rPr>
              <w:t>…</w:t>
            </w:r>
            <w:r w:rsidR="00057D99" w:rsidRPr="00F856A1">
              <w:rPr>
                <w:rFonts w:asciiTheme="minorHAnsi" w:hAnsiTheme="minorHAnsi" w:cstheme="minorHAnsi"/>
                <w:sz w:val="22"/>
                <w:szCs w:val="22"/>
              </w:rPr>
              <w:t>, Chiocchetti AG, Koch I. BioRxiv. Available at: https://doi.org/10.1101/336776.</w:t>
            </w:r>
            <w:bookmarkStart w:id="129" w:name="_CTVL001bc1229e686124120aaa8198b79343057"/>
            <w:bookmarkEnd w:id="128"/>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lang w:val="en-US"/>
              </w:rPr>
              <w:t>27.</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lang w:val="en-US"/>
              </w:rPr>
              <w:t xml:space="preserve">Soragni E, </w:t>
            </w:r>
            <w:r w:rsidR="00E722AE" w:rsidRPr="00F856A1">
              <w:rPr>
                <w:rFonts w:asciiTheme="minorHAnsi" w:hAnsiTheme="minorHAnsi" w:cstheme="minorHAnsi"/>
                <w:sz w:val="22"/>
                <w:szCs w:val="22"/>
                <w:lang w:val="en-US"/>
              </w:rPr>
              <w:t>…</w:t>
            </w:r>
            <w:r w:rsidR="00057D99" w:rsidRPr="00F856A1">
              <w:rPr>
                <w:rFonts w:asciiTheme="minorHAnsi" w:hAnsiTheme="minorHAnsi" w:cstheme="minorHAnsi"/>
                <w:sz w:val="22"/>
                <w:szCs w:val="22"/>
                <w:lang w:val="en-US"/>
              </w:rPr>
              <w:t>, Pandolfo M</w:t>
            </w:r>
            <w:r w:rsidR="00E722AE" w:rsidRPr="00F856A1">
              <w:rPr>
                <w:rFonts w:asciiTheme="minorHAnsi" w:hAnsiTheme="minorHAnsi" w:cstheme="minorHAnsi"/>
                <w:sz w:val="22"/>
                <w:szCs w:val="22"/>
                <w:lang w:val="en-US"/>
              </w:rPr>
              <w:t xml:space="preserve"> et al</w:t>
            </w:r>
            <w:r w:rsidR="00057D99"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rPr>
              <w:t>Ann Neurol 2014;76:489–508.</w:t>
            </w:r>
            <w:bookmarkStart w:id="130" w:name="_CTVL001bd03c47e4f344bf69ac6c199cd7e91e7"/>
            <w:bookmarkEnd w:id="129"/>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28.</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Espuny-Camacho I</w:t>
            </w:r>
            <w:r w:rsidR="00E722AE"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Neuron 2013;77:440–56.</w:t>
            </w:r>
            <w:bookmarkStart w:id="131" w:name="_CTVL001907c1d5c136d40468483f10ebd567ffe"/>
            <w:bookmarkEnd w:id="130"/>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29.</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Liu Y</w:t>
            </w:r>
            <w:r w:rsidR="00E722AE"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Nat Protoc 2013;8:1670–9.</w:t>
            </w:r>
            <w:bookmarkStart w:id="132" w:name="_CTVL001ca5b2ef688cc490392fb8260f312ab9a"/>
            <w:bookmarkEnd w:id="131"/>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30.</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Martin M. EMBnet.journal 2011:10–2. Available at: http://dx.doi.org/10.14806/ej.17.1.200.</w:t>
            </w:r>
            <w:bookmarkStart w:id="133" w:name="_CTVL00179522670290b499db7576106ac44b2ee"/>
            <w:bookmarkEnd w:id="132"/>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31.</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Langmead B, Salzberg SL. Nat Methods 2012;9:357–9.</w:t>
            </w:r>
            <w:bookmarkStart w:id="134" w:name="_CTVL001b48fdba7aab84c1fa37dc4ec237fe7ec"/>
            <w:bookmarkEnd w:id="133"/>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32.</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Langfelder P, Horvath S. BMC Bioinformatics 2008;9:559.</w:t>
            </w:r>
            <w:bookmarkStart w:id="135" w:name="_CTVL0012be4080ede0840d69a3d201f042be2ad"/>
            <w:bookmarkEnd w:id="134"/>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33.</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Love MI</w:t>
            </w:r>
            <w:r w:rsidR="009C6704"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Genome Biol 2014;15:550.</w:t>
            </w:r>
            <w:bookmarkStart w:id="136" w:name="_CTVL00123ae23e182c54fdf90c8e1b1fcd41d83"/>
            <w:bookmarkEnd w:id="135"/>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34.</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Barabási A-L, Oltvai ZN. </w:t>
            </w:r>
            <w:r w:rsidR="00057D99" w:rsidRPr="00F856A1">
              <w:rPr>
                <w:rFonts w:asciiTheme="minorHAnsi" w:hAnsiTheme="minorHAnsi" w:cstheme="minorHAnsi"/>
                <w:sz w:val="22"/>
                <w:szCs w:val="22"/>
                <w:lang w:val="en-US"/>
              </w:rPr>
              <w:t>Nat Rev Genet 2004;5:101–13.</w:t>
            </w:r>
            <w:bookmarkStart w:id="137" w:name="_CTVL001ca184f681344420c8a8435ad1093b8aa"/>
            <w:bookmarkEnd w:id="136"/>
            <w:r w:rsidR="007E3A33" w:rsidRPr="00F856A1">
              <w:rPr>
                <w:rFonts w:asciiTheme="minorHAnsi" w:hAnsiTheme="minorHAnsi" w:cstheme="minorHAnsi"/>
                <w:sz w:val="22"/>
                <w:szCs w:val="22"/>
              </w:rPr>
              <w:t xml:space="preserve">        </w:t>
            </w:r>
            <w:r w:rsidR="00057D99" w:rsidRPr="007C7AA2">
              <w:rPr>
                <w:rFonts w:asciiTheme="minorHAnsi" w:hAnsiTheme="minorHAnsi" w:cstheme="minorHAnsi"/>
                <w:b/>
                <w:sz w:val="22"/>
                <w:szCs w:val="22"/>
                <w:lang w:val="de-DE"/>
              </w:rPr>
              <w:t>35.</w:t>
            </w:r>
            <w:r w:rsidR="00E722AE" w:rsidRPr="007C7AA2">
              <w:rPr>
                <w:rFonts w:asciiTheme="minorHAnsi" w:hAnsiTheme="minorHAnsi" w:cstheme="minorHAnsi"/>
                <w:sz w:val="22"/>
                <w:szCs w:val="22"/>
                <w:lang w:val="de-DE"/>
              </w:rPr>
              <w:t xml:space="preserve"> </w:t>
            </w:r>
            <w:r w:rsidR="00057D99" w:rsidRPr="007C7AA2">
              <w:rPr>
                <w:rFonts w:asciiTheme="minorHAnsi" w:hAnsiTheme="minorHAnsi" w:cstheme="minorHAnsi"/>
                <w:sz w:val="22"/>
                <w:szCs w:val="22"/>
                <w:lang w:val="de-DE"/>
              </w:rPr>
              <w:t>Chiocchetti AG, Haslinger D</w:t>
            </w:r>
            <w:r w:rsidR="00E722AE" w:rsidRPr="007C7AA2">
              <w:rPr>
                <w:rFonts w:asciiTheme="minorHAnsi" w:hAnsiTheme="minorHAnsi" w:cstheme="minorHAnsi"/>
                <w:sz w:val="22"/>
                <w:szCs w:val="22"/>
                <w:lang w:val="de-DE"/>
              </w:rPr>
              <w:t xml:space="preserve"> et al</w:t>
            </w:r>
            <w:r w:rsidR="00057D99" w:rsidRPr="007C7AA2">
              <w:rPr>
                <w:rFonts w:asciiTheme="minorHAnsi" w:hAnsiTheme="minorHAnsi" w:cstheme="minorHAnsi"/>
                <w:sz w:val="22"/>
                <w:szCs w:val="22"/>
                <w:lang w:val="de-DE"/>
              </w:rPr>
              <w:t xml:space="preserve">. </w:t>
            </w:r>
            <w:proofErr w:type="spellStart"/>
            <w:r w:rsidR="00057D99" w:rsidRPr="007C7AA2">
              <w:rPr>
                <w:rFonts w:asciiTheme="minorHAnsi" w:hAnsiTheme="minorHAnsi" w:cstheme="minorHAnsi"/>
                <w:sz w:val="22"/>
                <w:szCs w:val="22"/>
                <w:lang w:val="de-DE"/>
              </w:rPr>
              <w:t>Transl</w:t>
            </w:r>
            <w:proofErr w:type="spellEnd"/>
            <w:r w:rsidR="00057D99" w:rsidRPr="007C7AA2">
              <w:rPr>
                <w:rFonts w:asciiTheme="minorHAnsi" w:hAnsiTheme="minorHAnsi" w:cstheme="minorHAnsi"/>
                <w:sz w:val="22"/>
                <w:szCs w:val="22"/>
                <w:lang w:val="de-DE"/>
              </w:rPr>
              <w:t xml:space="preserve"> </w:t>
            </w:r>
            <w:proofErr w:type="spellStart"/>
            <w:r w:rsidR="00057D99" w:rsidRPr="007C7AA2">
              <w:rPr>
                <w:rFonts w:asciiTheme="minorHAnsi" w:hAnsiTheme="minorHAnsi" w:cstheme="minorHAnsi"/>
                <w:sz w:val="22"/>
                <w:szCs w:val="22"/>
                <w:lang w:val="de-DE"/>
              </w:rPr>
              <w:t>Psychiatry</w:t>
            </w:r>
            <w:proofErr w:type="spellEnd"/>
            <w:r w:rsidR="00057D99" w:rsidRPr="007C7AA2">
              <w:rPr>
                <w:rFonts w:asciiTheme="minorHAnsi" w:hAnsiTheme="minorHAnsi" w:cstheme="minorHAnsi"/>
                <w:sz w:val="22"/>
                <w:szCs w:val="22"/>
                <w:lang w:val="de-DE"/>
              </w:rPr>
              <w:t xml:space="preserve"> 2016;</w:t>
            </w:r>
            <w:proofErr w:type="gramStart"/>
            <w:r w:rsidR="00057D99" w:rsidRPr="007C7AA2">
              <w:rPr>
                <w:rFonts w:asciiTheme="minorHAnsi" w:hAnsiTheme="minorHAnsi" w:cstheme="minorHAnsi"/>
                <w:sz w:val="22"/>
                <w:szCs w:val="22"/>
                <w:lang w:val="de-DE"/>
              </w:rPr>
              <w:t>6:e</w:t>
            </w:r>
            <w:proofErr w:type="gramEnd"/>
            <w:r w:rsidR="00057D99" w:rsidRPr="007C7AA2">
              <w:rPr>
                <w:rFonts w:asciiTheme="minorHAnsi" w:hAnsiTheme="minorHAnsi" w:cstheme="minorHAnsi"/>
                <w:sz w:val="22"/>
                <w:szCs w:val="22"/>
                <w:lang w:val="de-DE"/>
              </w:rPr>
              <w:t>864.</w:t>
            </w:r>
            <w:bookmarkStart w:id="138" w:name="_CTVL001185c9f936e304f7da663c38548ee92b1"/>
            <w:bookmarkEnd w:id="137"/>
            <w:r w:rsidR="007E3A33" w:rsidRPr="007C7AA2">
              <w:rPr>
                <w:rFonts w:asciiTheme="minorHAnsi" w:hAnsiTheme="minorHAnsi" w:cstheme="minorHAnsi"/>
                <w:sz w:val="22"/>
                <w:szCs w:val="22"/>
                <w:lang w:val="de-DE"/>
              </w:rPr>
              <w:t xml:space="preserve">        </w:t>
            </w:r>
            <w:r w:rsidR="00057D99" w:rsidRPr="007C7AA2">
              <w:rPr>
                <w:rFonts w:asciiTheme="minorHAnsi" w:hAnsiTheme="minorHAnsi" w:cstheme="minorHAnsi"/>
                <w:b/>
                <w:sz w:val="22"/>
                <w:szCs w:val="22"/>
                <w:lang w:val="de-DE"/>
              </w:rPr>
              <w:t>36.</w:t>
            </w:r>
            <w:r w:rsidR="00E722AE" w:rsidRPr="007C7AA2">
              <w:rPr>
                <w:rFonts w:asciiTheme="minorHAnsi" w:hAnsiTheme="minorHAnsi" w:cstheme="minorHAnsi"/>
                <w:sz w:val="22"/>
                <w:szCs w:val="22"/>
                <w:lang w:val="de-DE"/>
              </w:rPr>
              <w:t xml:space="preserve"> </w:t>
            </w:r>
            <w:r w:rsidR="00057D99" w:rsidRPr="007C7AA2">
              <w:rPr>
                <w:rFonts w:asciiTheme="minorHAnsi" w:hAnsiTheme="minorHAnsi" w:cstheme="minorHAnsi"/>
                <w:sz w:val="22"/>
                <w:szCs w:val="22"/>
                <w:lang w:val="de-DE"/>
              </w:rPr>
              <w:t>Chiocchetti AG, Haslinger D</w:t>
            </w:r>
            <w:r w:rsidR="009C6704" w:rsidRPr="007C7AA2">
              <w:rPr>
                <w:rFonts w:asciiTheme="minorHAnsi" w:hAnsiTheme="minorHAnsi" w:cstheme="minorHAnsi"/>
                <w:sz w:val="22"/>
                <w:szCs w:val="22"/>
                <w:lang w:val="de-DE"/>
              </w:rPr>
              <w:t xml:space="preserve"> et al</w:t>
            </w:r>
            <w:r w:rsidR="00057D99" w:rsidRPr="007C7AA2">
              <w:rPr>
                <w:rFonts w:asciiTheme="minorHAnsi" w:hAnsiTheme="minorHAnsi" w:cstheme="minorHAnsi"/>
                <w:sz w:val="22"/>
                <w:szCs w:val="22"/>
                <w:lang w:val="de-DE"/>
              </w:rPr>
              <w:t xml:space="preserve">. </w:t>
            </w:r>
            <w:proofErr w:type="spellStart"/>
            <w:r w:rsidR="00057D99" w:rsidRPr="00F856A1">
              <w:rPr>
                <w:rFonts w:asciiTheme="minorHAnsi" w:hAnsiTheme="minorHAnsi" w:cstheme="minorHAnsi"/>
                <w:sz w:val="22"/>
                <w:szCs w:val="22"/>
                <w:lang w:val="en-US"/>
              </w:rPr>
              <w:t>Mol</w:t>
            </w:r>
            <w:proofErr w:type="spellEnd"/>
            <w:r w:rsidR="00057D99" w:rsidRPr="00F856A1">
              <w:rPr>
                <w:rFonts w:asciiTheme="minorHAnsi" w:hAnsiTheme="minorHAnsi" w:cstheme="minorHAnsi"/>
                <w:sz w:val="22"/>
                <w:szCs w:val="22"/>
                <w:lang w:val="en-US"/>
              </w:rPr>
              <w:t xml:space="preserve"> Autism 2014;5:10.</w:t>
            </w:r>
            <w:bookmarkStart w:id="139" w:name="_CTVL001be013815382447da92f0de63571c780f"/>
            <w:bookmarkEnd w:id="138"/>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37.</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 xml:space="preserve">Kittel-Schneider S, </w:t>
            </w:r>
            <w:r w:rsidR="009C6704" w:rsidRPr="00F856A1">
              <w:rPr>
                <w:rFonts w:asciiTheme="minorHAnsi" w:hAnsiTheme="minorHAnsi" w:cstheme="minorHAnsi"/>
                <w:sz w:val="22"/>
                <w:szCs w:val="22"/>
                <w:lang w:val="en-US"/>
              </w:rPr>
              <w:t>…</w:t>
            </w:r>
            <w:r w:rsidR="00057D99" w:rsidRPr="00F856A1">
              <w:rPr>
                <w:rFonts w:asciiTheme="minorHAnsi" w:hAnsiTheme="minorHAnsi" w:cstheme="minorHAnsi"/>
                <w:sz w:val="22"/>
                <w:szCs w:val="22"/>
                <w:lang w:val="en-US"/>
              </w:rPr>
              <w:t>, Chiocchetti AG, Reif A. World J Biol Psychiatry 2017:1–14.</w:t>
            </w:r>
            <w:bookmarkStart w:id="140" w:name="_CTVL001e36bfd49b9434253b13d6190b5dde509"/>
            <w:bookmarkEnd w:id="139"/>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de-DE"/>
              </w:rPr>
              <w:t>38.</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Klein KM</w:t>
            </w:r>
            <w:r w:rsidR="009C6704" w:rsidRPr="00F856A1">
              <w:rPr>
                <w:rFonts w:asciiTheme="minorHAnsi" w:hAnsiTheme="minorHAnsi" w:cstheme="minorHAnsi"/>
                <w:sz w:val="22"/>
                <w:szCs w:val="22"/>
                <w:lang w:val="de-DE"/>
              </w:rPr>
              <w:t xml:space="preserve"> et al</w:t>
            </w:r>
            <w:r w:rsidR="00057D99" w:rsidRPr="00F856A1">
              <w:rPr>
                <w:rFonts w:asciiTheme="minorHAnsi" w:hAnsiTheme="minorHAnsi" w:cstheme="minorHAnsi"/>
                <w:sz w:val="22"/>
                <w:szCs w:val="22"/>
                <w:lang w:val="de-DE"/>
              </w:rPr>
              <w:t>. Epilepsia 2012;53:e151-5.</w:t>
            </w:r>
            <w:bookmarkStart w:id="141" w:name="_CTVL001d45a40742e5b404ab01bf5d4ffecf7e9"/>
            <w:bookmarkEnd w:id="140"/>
            <w:r w:rsidR="007E3A33" w:rsidRPr="00F856A1">
              <w:rPr>
                <w:rFonts w:asciiTheme="minorHAnsi" w:hAnsiTheme="minorHAnsi" w:cstheme="minorHAnsi"/>
                <w:sz w:val="22"/>
                <w:szCs w:val="22"/>
                <w:lang w:val="de-DE"/>
              </w:rPr>
              <w:t xml:space="preserve">        </w:t>
            </w:r>
            <w:r w:rsidR="00057D99" w:rsidRPr="00F856A1">
              <w:rPr>
                <w:rFonts w:asciiTheme="minorHAnsi" w:hAnsiTheme="minorHAnsi" w:cstheme="minorHAnsi"/>
                <w:b/>
                <w:sz w:val="22"/>
                <w:szCs w:val="22"/>
                <w:lang w:val="de-DE"/>
              </w:rPr>
              <w:t>39.</w:t>
            </w:r>
            <w:r w:rsidR="00E722AE"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de-DE"/>
              </w:rPr>
              <w:t xml:space="preserve">Klein KM, </w:t>
            </w:r>
            <w:r w:rsidR="009C6704" w:rsidRPr="00F856A1">
              <w:rPr>
                <w:rFonts w:asciiTheme="minorHAnsi" w:hAnsiTheme="minorHAnsi" w:cstheme="minorHAnsi"/>
                <w:sz w:val="22"/>
                <w:szCs w:val="22"/>
                <w:lang w:val="de-DE"/>
              </w:rPr>
              <w:t>...</w:t>
            </w:r>
            <w:r w:rsidR="00057D99" w:rsidRPr="00F856A1">
              <w:rPr>
                <w:rFonts w:asciiTheme="minorHAnsi" w:hAnsiTheme="minorHAnsi" w:cstheme="minorHAnsi"/>
                <w:sz w:val="22"/>
                <w:szCs w:val="22"/>
                <w:lang w:val="de-DE"/>
              </w:rPr>
              <w:t>, Rosenow F</w:t>
            </w:r>
            <w:r w:rsidR="009C6704" w:rsidRPr="00F856A1">
              <w:rPr>
                <w:rFonts w:asciiTheme="minorHAnsi" w:hAnsiTheme="minorHAnsi" w:cstheme="minorHAnsi"/>
                <w:sz w:val="22"/>
                <w:szCs w:val="22"/>
                <w:lang w:val="de-DE"/>
              </w:rPr>
              <w:t xml:space="preserve"> et al</w:t>
            </w:r>
            <w:r w:rsidR="00057D99" w:rsidRPr="00F856A1">
              <w:rPr>
                <w:rFonts w:asciiTheme="minorHAnsi" w:hAnsiTheme="minorHAnsi" w:cstheme="minorHAnsi"/>
                <w:sz w:val="22"/>
                <w:szCs w:val="22"/>
                <w:lang w:val="de-DE"/>
              </w:rPr>
              <w:t xml:space="preserve">. </w:t>
            </w:r>
            <w:r w:rsidR="00057D99" w:rsidRPr="00F856A1">
              <w:rPr>
                <w:rFonts w:asciiTheme="minorHAnsi" w:hAnsiTheme="minorHAnsi" w:cstheme="minorHAnsi"/>
                <w:sz w:val="22"/>
                <w:szCs w:val="22"/>
                <w:lang w:val="en-US"/>
              </w:rPr>
              <w:t>J Neurol 2016;263:11–6.</w:t>
            </w:r>
            <w:bookmarkStart w:id="142" w:name="_CTVL001e3bbf943712340a58f1f014743ddd1e4"/>
            <w:bookmarkEnd w:id="141"/>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40.</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Rosenow F,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xml:space="preserve">, Chiocchetti A,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Klein KM, Reif PS</w:t>
            </w:r>
            <w:r w:rsidR="009C6704"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lang w:val="en-US"/>
              </w:rPr>
              <w:t>Epilepsy Behav 2017;76:13–8.</w:t>
            </w:r>
            <w:bookmarkStart w:id="143" w:name="_CTVL0019792cded9fb94be3ae7978576945f342"/>
            <w:bookmarkEnd w:id="142"/>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41.</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Bauer S,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xml:space="preserve">, Chiocchetti A,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xml:space="preserve">, Klein KM,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xml:space="preserve">, Reif PS,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Rosenow F. Epilepsy Behav 2017;76:7–12.</w:t>
            </w:r>
            <w:bookmarkStart w:id="144" w:name="_CTVL001fa6b048fa6694a019aa47e7565e6e76d"/>
            <w:bookmarkEnd w:id="143"/>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42.</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McCormack M, </w:t>
            </w:r>
            <w:r w:rsidR="009C6704" w:rsidRPr="00F856A1">
              <w:rPr>
                <w:rFonts w:asciiTheme="minorHAnsi" w:hAnsiTheme="minorHAnsi" w:cstheme="minorHAnsi"/>
                <w:sz w:val="22"/>
                <w:szCs w:val="22"/>
              </w:rPr>
              <w:t>…</w:t>
            </w:r>
            <w:r w:rsidR="00057D99" w:rsidRPr="00F856A1">
              <w:rPr>
                <w:rFonts w:asciiTheme="minorHAnsi" w:hAnsiTheme="minorHAnsi" w:cstheme="minorHAnsi"/>
                <w:sz w:val="22"/>
                <w:szCs w:val="22"/>
              </w:rPr>
              <w:t>, Pandolfo M, Depondt C</w:t>
            </w:r>
            <w:r w:rsidR="009C6704"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lang w:val="en-US"/>
              </w:rPr>
              <w:t>Pharmacogenomics 2012;13:399–405.</w:t>
            </w:r>
            <w:bookmarkStart w:id="145" w:name="_CTVL001bc3c521760f840dc9ffc3fb5d9800ea6"/>
            <w:bookmarkEnd w:id="144"/>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43.</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 xml:space="preserve">Cirulli ET, </w:t>
            </w:r>
            <w:r w:rsidR="00625C57" w:rsidRPr="00F856A1">
              <w:rPr>
                <w:rFonts w:asciiTheme="minorHAnsi" w:hAnsiTheme="minorHAnsi" w:cstheme="minorHAnsi"/>
                <w:sz w:val="22"/>
                <w:szCs w:val="22"/>
                <w:lang w:val="en-US"/>
              </w:rPr>
              <w:t>…</w:t>
            </w:r>
            <w:r w:rsidR="00057D99" w:rsidRPr="00F856A1">
              <w:rPr>
                <w:rFonts w:asciiTheme="minorHAnsi" w:hAnsiTheme="minorHAnsi" w:cstheme="minorHAnsi"/>
                <w:sz w:val="22"/>
                <w:szCs w:val="22"/>
                <w:lang w:val="en-US"/>
              </w:rPr>
              <w:t>, Depondt C</w:t>
            </w:r>
            <w:r w:rsidR="00625C57" w:rsidRPr="00F856A1">
              <w:rPr>
                <w:rFonts w:asciiTheme="minorHAnsi" w:hAnsiTheme="minorHAnsi" w:cstheme="minorHAnsi"/>
                <w:sz w:val="22"/>
                <w:szCs w:val="22"/>
                <w:lang w:val="en-US"/>
              </w:rPr>
              <w:t xml:space="preserve"> et al</w:t>
            </w:r>
            <w:r w:rsidR="00057D99" w:rsidRPr="00F856A1">
              <w:rPr>
                <w:rFonts w:asciiTheme="minorHAnsi" w:hAnsiTheme="minorHAnsi" w:cstheme="minorHAnsi"/>
                <w:sz w:val="22"/>
                <w:szCs w:val="22"/>
                <w:lang w:val="en-US"/>
              </w:rPr>
              <w:t>. Epilepsia 2012;53:e5-8.</w:t>
            </w:r>
            <w:bookmarkStart w:id="146" w:name="_CTVL001b0167f4f6b3c49b98f678b2fd3d0004a"/>
            <w:bookmarkEnd w:id="145"/>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44.</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Depondt C</w:t>
            </w:r>
            <w:r w:rsidR="00625C57" w:rsidRPr="00F856A1">
              <w:rPr>
                <w:rFonts w:asciiTheme="minorHAnsi" w:hAnsiTheme="minorHAnsi" w:cstheme="minorHAnsi"/>
                <w:sz w:val="22"/>
                <w:szCs w:val="22"/>
                <w:lang w:val="en-US"/>
              </w:rPr>
              <w:t xml:space="preserve"> et al</w:t>
            </w:r>
            <w:r w:rsidR="00057D99" w:rsidRPr="00F856A1">
              <w:rPr>
                <w:rFonts w:asciiTheme="minorHAnsi" w:hAnsiTheme="minorHAnsi" w:cstheme="minorHAnsi"/>
                <w:sz w:val="22"/>
                <w:szCs w:val="22"/>
                <w:lang w:val="en-US"/>
              </w:rPr>
              <w:t>. Neurology 2004;63:1497–9.</w:t>
            </w:r>
            <w:bookmarkStart w:id="147" w:name="_CTVL0011cd298af638441de801194f0b44ec624"/>
            <w:bookmarkEnd w:id="146"/>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45.</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Josephson CB</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Neurology 2011;76:1548–54.</w:t>
            </w:r>
            <w:bookmarkStart w:id="148" w:name="_CTVL0014a23890b2db147ae9f7e05d2e2f2a702"/>
            <w:bookmarkEnd w:id="147"/>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46.</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Josephson CB, Engbers JDT</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Neurology 2016;86:723–30.</w:t>
            </w:r>
            <w:bookmarkStart w:id="149" w:name="_CTVL00139009ea2b09e4ac4b311710f06f1d17d"/>
            <w:bookmarkEnd w:id="148"/>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47.</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Josephson CB, Engbers JDT</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Epilepsia 2016;57:298–305.</w:t>
            </w:r>
            <w:bookmarkStart w:id="150" w:name="_CTVL001d351444178b84eb69aa28e4faad1f3b2"/>
            <w:bookmarkEnd w:id="149"/>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48.</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 xml:space="preserve">Josephson CB, </w:t>
            </w:r>
            <w:r w:rsidR="00625C57" w:rsidRPr="00F856A1">
              <w:rPr>
                <w:rFonts w:asciiTheme="minorHAnsi" w:hAnsiTheme="minorHAnsi" w:cstheme="minorHAnsi"/>
                <w:sz w:val="22"/>
                <w:szCs w:val="22"/>
              </w:rPr>
              <w:t>…</w:t>
            </w:r>
            <w:r w:rsidR="00057D99" w:rsidRPr="00F856A1">
              <w:rPr>
                <w:rFonts w:asciiTheme="minorHAnsi" w:hAnsiTheme="minorHAnsi" w:cstheme="minorHAnsi"/>
                <w:sz w:val="22"/>
                <w:szCs w:val="22"/>
              </w:rPr>
              <w:t>, Engbers JDT</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Epilepsia 2017;58:2002–9.</w:t>
            </w:r>
            <w:bookmarkStart w:id="151" w:name="_CTVL00156558a4e08ca4ac1a949d4dfcdbf1aa1"/>
            <w:bookmarkEnd w:id="150"/>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49.</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Josephson CB</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JAMA Neurol 2017;74:533–9.</w:t>
            </w:r>
            <w:bookmarkStart w:id="152" w:name="_CTVL001542981061892450183e0a1ff9ae121b5"/>
            <w:bookmarkEnd w:id="151"/>
            <w:r w:rsidR="007E3A33" w:rsidRPr="00F856A1">
              <w:rPr>
                <w:rFonts w:asciiTheme="minorHAnsi" w:hAnsiTheme="minorHAnsi" w:cstheme="minorHAnsi"/>
                <w:sz w:val="22"/>
                <w:szCs w:val="22"/>
              </w:rPr>
              <w:t xml:space="preserve">        </w:t>
            </w:r>
            <w:r w:rsidR="00057D99" w:rsidRPr="00F856A1">
              <w:rPr>
                <w:rFonts w:asciiTheme="minorHAnsi" w:hAnsiTheme="minorHAnsi" w:cstheme="minorHAnsi"/>
                <w:b/>
                <w:sz w:val="22"/>
                <w:szCs w:val="22"/>
              </w:rPr>
              <w:t>50.</w:t>
            </w:r>
            <w:r w:rsidR="00E722AE" w:rsidRPr="00F856A1">
              <w:rPr>
                <w:rFonts w:asciiTheme="minorHAnsi" w:hAnsiTheme="minorHAnsi" w:cstheme="minorHAnsi"/>
                <w:sz w:val="22"/>
                <w:szCs w:val="22"/>
              </w:rPr>
              <w:t xml:space="preserve"> </w:t>
            </w:r>
            <w:r w:rsidR="00057D99" w:rsidRPr="00F856A1">
              <w:rPr>
                <w:rFonts w:asciiTheme="minorHAnsi" w:hAnsiTheme="minorHAnsi" w:cstheme="minorHAnsi"/>
                <w:sz w:val="22"/>
                <w:szCs w:val="22"/>
              </w:rPr>
              <w:t>Baulac M, Rosenow F</w:t>
            </w:r>
            <w:r w:rsidR="00625C57" w:rsidRPr="00F856A1">
              <w:rPr>
                <w:rFonts w:asciiTheme="minorHAnsi" w:hAnsiTheme="minorHAnsi" w:cstheme="minorHAnsi"/>
                <w:sz w:val="22"/>
                <w:szCs w:val="22"/>
              </w:rPr>
              <w:t xml:space="preserve"> et al</w:t>
            </w:r>
            <w:r w:rsidR="00057D99" w:rsidRPr="00F856A1">
              <w:rPr>
                <w:rFonts w:asciiTheme="minorHAnsi" w:hAnsiTheme="minorHAnsi" w:cstheme="minorHAnsi"/>
                <w:sz w:val="22"/>
                <w:szCs w:val="22"/>
              </w:rPr>
              <w:t>. Lancet Neurol 2017;16:43–54.</w:t>
            </w:r>
            <w:bookmarkStart w:id="153" w:name="_CTVL001302a690c356d4fa3947c4025f6ca7ff2"/>
            <w:bookmarkEnd w:id="152"/>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b/>
                <w:sz w:val="22"/>
                <w:szCs w:val="22"/>
                <w:lang w:val="en-US"/>
              </w:rPr>
              <w:t>51.</w:t>
            </w:r>
            <w:r w:rsidR="00E722AE"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en-US"/>
              </w:rPr>
              <w:t xml:space="preserve">Rosenow F, </w:t>
            </w:r>
            <w:r w:rsidR="00625C57" w:rsidRPr="00F856A1">
              <w:rPr>
                <w:rFonts w:asciiTheme="minorHAnsi" w:hAnsiTheme="minorHAnsi" w:cstheme="minorHAnsi"/>
                <w:sz w:val="22"/>
                <w:szCs w:val="22"/>
                <w:lang w:val="en-US"/>
              </w:rPr>
              <w:t>…</w:t>
            </w:r>
            <w:r w:rsidR="00057D99" w:rsidRPr="00F856A1">
              <w:rPr>
                <w:rFonts w:asciiTheme="minorHAnsi" w:hAnsiTheme="minorHAnsi" w:cstheme="minorHAnsi"/>
                <w:sz w:val="22"/>
                <w:szCs w:val="22"/>
                <w:lang w:val="en-US"/>
              </w:rPr>
              <w:t xml:space="preserve">, Klein KM, </w:t>
            </w:r>
            <w:r w:rsidR="00625C57" w:rsidRPr="00F856A1">
              <w:rPr>
                <w:rFonts w:asciiTheme="minorHAnsi" w:hAnsiTheme="minorHAnsi" w:cstheme="minorHAnsi"/>
                <w:sz w:val="22"/>
                <w:szCs w:val="22"/>
                <w:lang w:val="en-US"/>
              </w:rPr>
              <w:t>…</w:t>
            </w:r>
            <w:r w:rsidR="00057D99" w:rsidRPr="00F856A1">
              <w:rPr>
                <w:rFonts w:asciiTheme="minorHAnsi" w:hAnsiTheme="minorHAnsi" w:cstheme="minorHAnsi"/>
                <w:sz w:val="22"/>
                <w:szCs w:val="22"/>
                <w:lang w:val="en-US"/>
              </w:rPr>
              <w:t>, Reif PS, Hamer HM. J Neurol Neurosurg Psychiatry 2012;83:1093–8.</w:t>
            </w:r>
            <w:bookmarkStart w:id="154" w:name="_CTVL00138fc7225cc474832b0cbf49f4c00f887"/>
            <w:bookmarkEnd w:id="153"/>
            <w:r w:rsidR="007E3A33" w:rsidRPr="00F856A1">
              <w:rPr>
                <w:rFonts w:asciiTheme="minorHAnsi" w:hAnsiTheme="minorHAnsi" w:cstheme="minorHAnsi"/>
                <w:sz w:val="22"/>
                <w:szCs w:val="22"/>
                <w:lang w:val="en-US"/>
              </w:rPr>
              <w:t xml:space="preserve">        </w:t>
            </w:r>
            <w:r w:rsidR="007E3A33" w:rsidRPr="00F856A1">
              <w:rPr>
                <w:rFonts w:asciiTheme="minorHAnsi" w:hAnsiTheme="minorHAnsi" w:cstheme="minorHAnsi"/>
                <w:b/>
                <w:sz w:val="22"/>
                <w:szCs w:val="22"/>
                <w:lang w:val="en-US"/>
              </w:rPr>
              <w:t>52.</w:t>
            </w:r>
            <w:r w:rsidR="007E3A33" w:rsidRPr="00F856A1">
              <w:rPr>
                <w:rFonts w:asciiTheme="minorHAnsi" w:hAnsiTheme="minorHAnsi" w:cstheme="minorHAnsi"/>
                <w:sz w:val="22"/>
                <w:szCs w:val="22"/>
                <w:lang w:val="en-US"/>
              </w:rPr>
              <w:t xml:space="preserve"> </w:t>
            </w:r>
            <w:r w:rsidR="00057D99" w:rsidRPr="00F856A1">
              <w:rPr>
                <w:rFonts w:asciiTheme="minorHAnsi" w:hAnsiTheme="minorHAnsi" w:cstheme="minorHAnsi"/>
                <w:sz w:val="22"/>
                <w:szCs w:val="22"/>
                <w:lang w:val="de-DE"/>
              </w:rPr>
              <w:t>Kälviäinen R</w:t>
            </w:r>
            <w:r w:rsidR="00625C57" w:rsidRPr="00F856A1">
              <w:rPr>
                <w:rFonts w:asciiTheme="minorHAnsi" w:hAnsiTheme="minorHAnsi" w:cstheme="minorHAnsi"/>
                <w:sz w:val="22"/>
                <w:szCs w:val="22"/>
                <w:lang w:val="de-DE"/>
              </w:rPr>
              <w:t xml:space="preserve"> et al</w:t>
            </w:r>
            <w:r w:rsidR="00057D99" w:rsidRPr="00F856A1">
              <w:rPr>
                <w:rFonts w:asciiTheme="minorHAnsi" w:hAnsiTheme="minorHAnsi" w:cstheme="minorHAnsi"/>
                <w:sz w:val="22"/>
                <w:szCs w:val="22"/>
                <w:lang w:val="de-DE"/>
              </w:rPr>
              <w:t>. Epilepsia 2016;57:210–21.</w:t>
            </w:r>
            <w:bookmarkEnd w:id="154"/>
            <w:r w:rsidRPr="00F856A1">
              <w:rPr>
                <w:rFonts w:asciiTheme="minorHAnsi" w:hAnsiTheme="minorHAnsi" w:cstheme="minorHAnsi"/>
                <w:sz w:val="22"/>
                <w:szCs w:val="22"/>
              </w:rPr>
              <w:fldChar w:fldCharType="end"/>
            </w:r>
          </w:p>
        </w:tc>
        <w:tc>
          <w:tcPr>
            <w:tcW w:w="8956" w:type="dxa"/>
            <w:shd w:val="clear" w:color="auto" w:fill="auto"/>
            <w:vAlign w:val="center"/>
          </w:tcPr>
          <w:p w14:paraId="5F286B17" w14:textId="77777777" w:rsidR="0080019B" w:rsidRPr="00625C57" w:rsidRDefault="0080019B" w:rsidP="00B65EA1">
            <w:pPr>
              <w:rPr>
                <w:rFonts w:cs="Calibri"/>
                <w:szCs w:val="22"/>
                <w:lang w:val="de-DE"/>
              </w:rPr>
            </w:pPr>
          </w:p>
        </w:tc>
      </w:tr>
    </w:tbl>
    <w:p w14:paraId="42725BC1" w14:textId="77777777" w:rsidR="00FC2FA6" w:rsidRPr="00625C57" w:rsidRDefault="00FC2FA6" w:rsidP="00C41539">
      <w:pPr>
        <w:rPr>
          <w:i/>
          <w:lang w:val="de-DE"/>
        </w:rPr>
      </w:pPr>
    </w:p>
    <w:p w14:paraId="3836C3F2" w14:textId="77777777" w:rsidR="009D16D3" w:rsidRPr="00625C57" w:rsidRDefault="009D16D3" w:rsidP="00C41539">
      <w:pPr>
        <w:rPr>
          <w:i/>
          <w:lang w:val="de-DE"/>
        </w:rPr>
        <w:sectPr w:rsidR="009D16D3" w:rsidRPr="00625C57" w:rsidSect="000913CD">
          <w:footnotePr>
            <w:numRestart w:val="eachPage"/>
          </w:footnotePr>
          <w:pgSz w:w="11906" w:h="16838"/>
          <w:pgMar w:top="1276" w:right="1418" w:bottom="1276" w:left="1418" w:header="284" w:footer="414" w:gutter="0"/>
          <w:cols w:space="708"/>
          <w:docGrid w:linePitch="360"/>
        </w:sectPr>
      </w:pPr>
    </w:p>
    <w:p w14:paraId="2807E3AC" w14:textId="77777777" w:rsidR="009D16D3" w:rsidRPr="00523B6B" w:rsidRDefault="009D16D3" w:rsidP="00FA72DD">
      <w:pPr>
        <w:pStyle w:val="Title2ENMII"/>
        <w:numPr>
          <w:ilvl w:val="0"/>
          <w:numId w:val="13"/>
        </w:numPr>
        <w:ind w:left="-142"/>
        <w:rPr>
          <w:szCs w:val="22"/>
        </w:rPr>
      </w:pPr>
      <w:r w:rsidRPr="001932AF">
        <w:rPr>
          <w:szCs w:val="22"/>
        </w:rPr>
        <w:lastRenderedPageBreak/>
        <w:t>Financial plan of Project Budget (in €</w:t>
      </w:r>
      <w:r w:rsidR="003773DC" w:rsidRPr="001932AF">
        <w:rPr>
          <w:szCs w:val="22"/>
          <w:vertAlign w:val="superscript"/>
        </w:rPr>
        <w:t>1</w:t>
      </w:r>
      <w:r w:rsidRPr="004112F8">
        <w:rPr>
          <w:szCs w:val="22"/>
        </w:rPr>
        <w:t xml:space="preserve">): </w:t>
      </w:r>
      <w:r w:rsidRPr="004112F8">
        <w:t>Please make sure that the same figures are entered in the sections that</w:t>
      </w:r>
      <w:r w:rsidRPr="00523B6B">
        <w:rPr>
          <w:bCs w:val="0"/>
          <w:smallCaps w:val="0"/>
        </w:rPr>
        <w:t xml:space="preserve"> </w:t>
      </w:r>
      <w:r w:rsidRPr="00523B6B">
        <w:t>need to be completed online (</w:t>
      </w:r>
      <w:proofErr w:type="spellStart"/>
      <w:r w:rsidRPr="00523B6B">
        <w:t>pt</w:t>
      </w:r>
      <w:proofErr w:type="spellEnd"/>
      <w:r w:rsidRPr="00523B6B">
        <w:t>-outline submission tool)</w:t>
      </w:r>
    </w:p>
    <w:p w14:paraId="51B5FF45" w14:textId="77777777" w:rsidR="009D16D3" w:rsidRPr="00523B6B" w:rsidRDefault="009D16D3" w:rsidP="00596862">
      <w:pPr>
        <w:ind w:left="-142"/>
      </w:pPr>
      <w:r w:rsidRPr="00523B6B">
        <w:rPr>
          <w:i/>
        </w:rPr>
        <w:t xml:space="preserve">Please </w:t>
      </w:r>
      <w:r w:rsidR="00462E8F" w:rsidRPr="00523B6B">
        <w:rPr>
          <w:i/>
        </w:rPr>
        <w:t xml:space="preserve">note </w:t>
      </w:r>
      <w:r w:rsidRPr="00523B6B">
        <w:rPr>
          <w:i/>
        </w:rPr>
        <w:t xml:space="preserve">that </w:t>
      </w:r>
      <w:r w:rsidRPr="00523B6B">
        <w:rPr>
          <w:b/>
          <w:i/>
        </w:rPr>
        <w:t>not</w:t>
      </w:r>
      <w:r w:rsidRPr="00523B6B">
        <w:rPr>
          <w:i/>
        </w:rPr>
        <w:t xml:space="preserve"> all types of expenditure are fundable by all funding organisations (</w:t>
      </w:r>
      <w:r w:rsidR="00462E8F" w:rsidRPr="00523B6B">
        <w:rPr>
          <w:i/>
        </w:rPr>
        <w:t>see</w:t>
      </w:r>
      <w:r w:rsidR="008D29FE" w:rsidRPr="00523B6B">
        <w:rPr>
          <w:i/>
        </w:rPr>
        <w:t xml:space="preserve"> the “</w:t>
      </w:r>
      <w:r w:rsidRPr="00523B6B">
        <w:rPr>
          <w:i/>
        </w:rPr>
        <w:t>Guideline</w:t>
      </w:r>
      <w:r w:rsidR="008D29FE" w:rsidRPr="00523B6B">
        <w:rPr>
          <w:i/>
        </w:rPr>
        <w:t>s for applicants”</w:t>
      </w:r>
      <w:r w:rsidRPr="00523B6B">
        <w:rPr>
          <w:i/>
        </w:rPr>
        <w:t xml:space="preserve"> for details on the eligibility criteria and/or contact the relevant </w:t>
      </w:r>
      <w:r w:rsidR="008D29FE" w:rsidRPr="00523B6B">
        <w:rPr>
          <w:i/>
        </w:rPr>
        <w:t xml:space="preserve">ERA </w:t>
      </w:r>
      <w:proofErr w:type="spellStart"/>
      <w:r w:rsidR="008D29FE" w:rsidRPr="00523B6B">
        <w:rPr>
          <w:i/>
        </w:rPr>
        <w:t>PerMed</w:t>
      </w:r>
      <w:proofErr w:type="spellEnd"/>
      <w:r w:rsidRPr="00523B6B">
        <w:rPr>
          <w:i/>
        </w:rPr>
        <w:t xml:space="preserve"> national/regional funding organisation).</w:t>
      </w:r>
      <w:r w:rsidR="0012433A" w:rsidRPr="00523B6B">
        <w:rPr>
          <w:i/>
        </w:rPr>
        <w:t xml:space="preserve"> </w:t>
      </w:r>
      <w:r w:rsidRPr="00523B6B">
        <w:rPr>
          <w:i/>
        </w:rPr>
        <w:t>Thousand separators and whole numbers should be used only (e.g. 200.000).</w:t>
      </w:r>
    </w:p>
    <w:tbl>
      <w:tblPr>
        <w:tblW w:w="15725"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1840"/>
        <w:gridCol w:w="975"/>
        <w:gridCol w:w="976"/>
        <w:gridCol w:w="976"/>
        <w:gridCol w:w="976"/>
        <w:gridCol w:w="975"/>
        <w:gridCol w:w="976"/>
        <w:gridCol w:w="976"/>
        <w:gridCol w:w="976"/>
        <w:gridCol w:w="975"/>
        <w:gridCol w:w="976"/>
        <w:gridCol w:w="976"/>
        <w:gridCol w:w="976"/>
        <w:gridCol w:w="496"/>
        <w:gridCol w:w="496"/>
        <w:gridCol w:w="567"/>
        <w:gridCol w:w="617"/>
      </w:tblGrid>
      <w:tr w:rsidR="0012433A" w:rsidRPr="001932AF" w14:paraId="3F5C09E9"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4E0EE656" w14:textId="77777777" w:rsidR="0012433A" w:rsidRPr="004116FA" w:rsidRDefault="0012433A" w:rsidP="00F27711">
            <w:pPr>
              <w:spacing w:before="0" w:after="0"/>
              <w:rPr>
                <w:rFonts w:cs="Calibri"/>
                <w:b/>
                <w:szCs w:val="22"/>
              </w:rPr>
            </w:pPr>
            <w:r w:rsidRPr="00523B6B">
              <w:rPr>
                <w:rFonts w:cs="Calibri"/>
                <w:b/>
                <w:bCs/>
                <w:szCs w:val="22"/>
              </w:rPr>
              <w:t>Partners</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CA75D24" w14:textId="77777777" w:rsidR="0007376B" w:rsidRPr="004116FA" w:rsidRDefault="0007376B" w:rsidP="007C7180">
            <w:pPr>
              <w:spacing w:before="0" w:after="0"/>
              <w:jc w:val="center"/>
              <w:rPr>
                <w:rFonts w:cs="Calibri"/>
                <w:b/>
                <w:szCs w:val="22"/>
              </w:rPr>
            </w:pPr>
            <w:r w:rsidRPr="004116FA">
              <w:rPr>
                <w:rFonts w:cs="Calibri"/>
                <w:b/>
                <w:szCs w:val="22"/>
              </w:rPr>
              <w:t>Coordinator</w:t>
            </w:r>
            <w:r w:rsidR="007C7180" w:rsidRPr="004116FA">
              <w:rPr>
                <w:rFonts w:cs="Calibri"/>
                <w:b/>
                <w:szCs w:val="22"/>
              </w:rPr>
              <w:t xml:space="preserve"> </w:t>
            </w:r>
            <w:r w:rsidR="0061591A" w:rsidRPr="004116FA">
              <w:rPr>
                <w:rFonts w:cs="Calibri"/>
                <w:b/>
                <w:szCs w:val="22"/>
              </w:rPr>
              <w:br/>
            </w:r>
            <w:r w:rsidR="007C7180" w:rsidRPr="004116FA">
              <w:rPr>
                <w:rFonts w:cs="Calibri"/>
                <w:b/>
                <w:szCs w:val="22"/>
              </w:rPr>
              <w:t>Partner 1</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2BACF723" w14:textId="77777777" w:rsidR="0012433A" w:rsidRPr="004116FA" w:rsidRDefault="0012433A" w:rsidP="00F27711">
            <w:pPr>
              <w:spacing w:before="0" w:after="0"/>
              <w:jc w:val="center"/>
              <w:rPr>
                <w:rFonts w:cs="Calibri"/>
                <w:b/>
                <w:szCs w:val="22"/>
              </w:rPr>
            </w:pPr>
            <w:r w:rsidRPr="004116FA">
              <w:rPr>
                <w:rFonts w:cs="Calibri"/>
                <w:b/>
                <w:szCs w:val="22"/>
              </w:rPr>
              <w:t>Partner 2</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2591B104" w14:textId="77777777" w:rsidR="0012433A" w:rsidRPr="004116FA" w:rsidRDefault="0012433A" w:rsidP="00F27711">
            <w:pPr>
              <w:spacing w:before="0" w:after="0"/>
              <w:jc w:val="center"/>
              <w:rPr>
                <w:rFonts w:cs="Calibri"/>
                <w:b/>
                <w:szCs w:val="22"/>
              </w:rPr>
            </w:pPr>
            <w:r w:rsidRPr="004116FA">
              <w:rPr>
                <w:rFonts w:cs="Calibri"/>
                <w:b/>
                <w:szCs w:val="22"/>
              </w:rPr>
              <w:t>Partner 3</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61409BE0" w14:textId="77777777" w:rsidR="0012433A" w:rsidRPr="004116FA" w:rsidRDefault="0012433A" w:rsidP="00F27711">
            <w:pPr>
              <w:spacing w:before="0" w:after="0"/>
              <w:jc w:val="center"/>
              <w:rPr>
                <w:rFonts w:cs="Calibri"/>
                <w:b/>
                <w:szCs w:val="22"/>
              </w:rPr>
            </w:pPr>
            <w:r w:rsidRPr="004116FA">
              <w:rPr>
                <w:rFonts w:cs="Calibri"/>
                <w:b/>
                <w:szCs w:val="22"/>
              </w:rPr>
              <w:t>Partner 4</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06A8CDC6" w14:textId="77777777" w:rsidR="0012433A" w:rsidRPr="004116FA" w:rsidRDefault="0012433A" w:rsidP="00F27711">
            <w:pPr>
              <w:spacing w:before="0" w:after="0"/>
              <w:jc w:val="center"/>
              <w:rPr>
                <w:rFonts w:cs="Calibri"/>
                <w:b/>
                <w:szCs w:val="22"/>
              </w:rPr>
            </w:pPr>
            <w:r w:rsidRPr="004116FA">
              <w:rPr>
                <w:rFonts w:cs="Calibri"/>
                <w:b/>
                <w:szCs w:val="22"/>
              </w:rPr>
              <w:t>Partner 5</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14EADFE7" w14:textId="77777777" w:rsidR="0012433A" w:rsidRPr="004116FA" w:rsidRDefault="0012433A" w:rsidP="00F27711">
            <w:pPr>
              <w:spacing w:before="0" w:after="0"/>
              <w:jc w:val="center"/>
              <w:rPr>
                <w:rFonts w:cs="Calibri"/>
                <w:b/>
                <w:szCs w:val="22"/>
              </w:rPr>
            </w:pPr>
            <w:r w:rsidRPr="004116FA">
              <w:rPr>
                <w:rFonts w:cs="Calibri"/>
                <w:b/>
                <w:szCs w:val="22"/>
              </w:rPr>
              <w:t>Partner 6</w:t>
            </w:r>
          </w:p>
        </w:tc>
        <w:tc>
          <w:tcPr>
            <w:tcW w:w="99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119C5286" w14:textId="77777777" w:rsidR="0012433A" w:rsidRPr="004116FA" w:rsidRDefault="00B55C3A" w:rsidP="00F27711">
            <w:pPr>
              <w:spacing w:before="0" w:after="0"/>
              <w:jc w:val="center"/>
              <w:rPr>
                <w:rFonts w:cs="Calibri"/>
                <w:b/>
                <w:szCs w:val="22"/>
              </w:rPr>
            </w:pPr>
            <w:r w:rsidRPr="004116FA">
              <w:rPr>
                <w:rFonts w:cs="Calibri"/>
                <w:b/>
                <w:szCs w:val="22"/>
              </w:rPr>
              <w:t>Partner 7</w:t>
            </w:r>
          </w:p>
        </w:tc>
        <w:tc>
          <w:tcPr>
            <w:tcW w:w="1184"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35169B99" w14:textId="77777777" w:rsidR="0012433A" w:rsidRPr="004116FA" w:rsidRDefault="0012433A" w:rsidP="00A14E05">
            <w:pPr>
              <w:spacing w:before="0" w:after="0"/>
              <w:ind w:left="-106" w:right="-109"/>
              <w:jc w:val="center"/>
              <w:rPr>
                <w:rFonts w:cs="Calibri"/>
                <w:b/>
                <w:szCs w:val="22"/>
              </w:rPr>
            </w:pPr>
          </w:p>
        </w:tc>
      </w:tr>
      <w:tr w:rsidR="007F2DD5" w:rsidRPr="001932AF" w14:paraId="2F66B143"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48F4F481" w14:textId="77777777" w:rsidR="007F2DD5" w:rsidRPr="001932AF" w:rsidRDefault="007F2DD5" w:rsidP="00B55C3A">
            <w:pPr>
              <w:ind w:right="-108"/>
              <w:rPr>
                <w:sz w:val="20"/>
              </w:rPr>
            </w:pPr>
            <w:r w:rsidRPr="001932AF">
              <w:rPr>
                <w:sz w:val="20"/>
              </w:rPr>
              <w:t>Name (group leader)</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854CFED" w14:textId="77777777" w:rsidR="007F2DD5" w:rsidRPr="001932AF" w:rsidRDefault="007F2DD5" w:rsidP="007F2DD5">
            <w:pPr>
              <w:spacing w:before="0" w:after="0"/>
              <w:ind w:left="-108" w:right="-109"/>
              <w:jc w:val="center"/>
              <w:rPr>
                <w:rFonts w:cs="Calibri"/>
                <w:b/>
                <w:szCs w:val="22"/>
              </w:rPr>
            </w:pPr>
            <w:r w:rsidRPr="001932AF">
              <w:rPr>
                <w:rFonts w:cs="Calibri"/>
                <w:b/>
                <w:szCs w:val="22"/>
              </w:rPr>
              <w:t>Karl Martin Klein</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8B9B9D8" w14:textId="77777777" w:rsidR="007F2DD5" w:rsidRPr="001932AF" w:rsidRDefault="007F2DD5" w:rsidP="007F2DD5">
            <w:pPr>
              <w:spacing w:before="0" w:after="0"/>
              <w:ind w:left="-108" w:right="-109"/>
              <w:jc w:val="center"/>
              <w:rPr>
                <w:rFonts w:cs="Calibri"/>
                <w:b/>
                <w:szCs w:val="22"/>
              </w:rPr>
            </w:pPr>
            <w:r w:rsidRPr="001932AF">
              <w:rPr>
                <w:rFonts w:cs="Calibri"/>
                <w:b/>
                <w:szCs w:val="22"/>
              </w:rPr>
              <w:t>Colin Josephson</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81B9253" w14:textId="77777777" w:rsidR="007F2DD5" w:rsidRPr="001932AF" w:rsidRDefault="007F2DD5" w:rsidP="007F2DD5">
            <w:pPr>
              <w:spacing w:before="0" w:after="0"/>
              <w:jc w:val="center"/>
              <w:rPr>
                <w:rFonts w:cs="Calibri"/>
                <w:b/>
                <w:szCs w:val="22"/>
              </w:rPr>
            </w:pPr>
            <w:r w:rsidRPr="001932AF">
              <w:rPr>
                <w:rFonts w:cs="Calibri"/>
                <w:b/>
                <w:szCs w:val="22"/>
              </w:rPr>
              <w:t>Andreas Chiocchetti</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4C9417D" w14:textId="77777777" w:rsidR="007F2DD5" w:rsidRPr="001932AF" w:rsidRDefault="007F2DD5" w:rsidP="007F2DD5">
            <w:pPr>
              <w:spacing w:before="0" w:after="0"/>
              <w:jc w:val="center"/>
              <w:rPr>
                <w:rFonts w:cs="Calibri"/>
                <w:b/>
                <w:szCs w:val="22"/>
              </w:rPr>
            </w:pPr>
            <w:r w:rsidRPr="001932AF">
              <w:rPr>
                <w:rFonts w:cs="Calibri"/>
                <w:b/>
                <w:szCs w:val="22"/>
              </w:rPr>
              <w:t>Felix Rosenow</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7E208E4" w14:textId="77777777" w:rsidR="007F2DD5" w:rsidRPr="001932AF" w:rsidRDefault="007F2DD5" w:rsidP="007F2DD5">
            <w:pPr>
              <w:spacing w:before="0" w:after="0"/>
              <w:jc w:val="center"/>
              <w:rPr>
                <w:rFonts w:cs="Calibri"/>
                <w:b/>
                <w:szCs w:val="22"/>
              </w:rPr>
            </w:pPr>
            <w:r w:rsidRPr="001932AF">
              <w:rPr>
                <w:rFonts w:cs="Calibri"/>
                <w:b/>
                <w:szCs w:val="22"/>
              </w:rPr>
              <w:t>Reetta Kälviäinen</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57BDA50" w14:textId="77777777" w:rsidR="007F2DD5" w:rsidRPr="001932AF" w:rsidRDefault="007F2DD5" w:rsidP="007F2DD5">
            <w:pPr>
              <w:spacing w:before="0" w:after="0"/>
              <w:jc w:val="center"/>
              <w:rPr>
                <w:rFonts w:cs="Calibri"/>
                <w:b/>
                <w:szCs w:val="22"/>
              </w:rPr>
            </w:pPr>
            <w:r w:rsidRPr="001932AF">
              <w:rPr>
                <w:rFonts w:cs="Calibri"/>
                <w:b/>
                <w:szCs w:val="22"/>
              </w:rPr>
              <w:t>Massimo Pandolfo</w:t>
            </w:r>
          </w:p>
        </w:tc>
        <w:tc>
          <w:tcPr>
            <w:tcW w:w="99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B72ED79" w14:textId="77777777" w:rsidR="007F2DD5" w:rsidRPr="001932AF" w:rsidRDefault="007F2DD5" w:rsidP="007F2DD5">
            <w:pPr>
              <w:spacing w:before="0" w:after="0"/>
              <w:jc w:val="center"/>
              <w:rPr>
                <w:rFonts w:cs="Calibri"/>
                <w:b/>
                <w:szCs w:val="22"/>
              </w:rPr>
            </w:pPr>
            <w:r w:rsidRPr="001932AF">
              <w:rPr>
                <w:rFonts w:cs="Calibri"/>
                <w:b/>
                <w:szCs w:val="22"/>
              </w:rPr>
              <w:t>-</w:t>
            </w:r>
          </w:p>
        </w:tc>
        <w:tc>
          <w:tcPr>
            <w:tcW w:w="1184"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030D46ED" w14:textId="77777777" w:rsidR="007F2DD5" w:rsidRPr="001932AF" w:rsidRDefault="007F2DD5" w:rsidP="00A14E05">
            <w:pPr>
              <w:spacing w:before="0" w:after="0"/>
              <w:ind w:left="-106" w:right="-109"/>
              <w:jc w:val="center"/>
              <w:rPr>
                <w:rFonts w:cs="Calibri"/>
                <w:b/>
                <w:szCs w:val="22"/>
              </w:rPr>
            </w:pPr>
          </w:p>
        </w:tc>
      </w:tr>
      <w:tr w:rsidR="007F2DD5" w:rsidRPr="001932AF" w14:paraId="0A42BE8B"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1AB35E8" w14:textId="77777777" w:rsidR="007F2DD5" w:rsidRPr="001932AF" w:rsidRDefault="007F2DD5" w:rsidP="00B55C3A">
            <w:pPr>
              <w:ind w:right="-108"/>
              <w:rPr>
                <w:sz w:val="20"/>
              </w:rPr>
            </w:pPr>
            <w:r w:rsidRPr="001932AF">
              <w:rPr>
                <w:sz w:val="20"/>
              </w:rPr>
              <w:t>Institution</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03FB23C" w14:textId="77777777" w:rsidR="007F2DD5" w:rsidRPr="001932AF" w:rsidRDefault="007F2DD5" w:rsidP="007F2DD5">
            <w:pPr>
              <w:suppressAutoHyphens/>
              <w:spacing w:before="0" w:after="0"/>
              <w:ind w:left="-108" w:right="-109"/>
              <w:jc w:val="center"/>
              <w:rPr>
                <w:rFonts w:cs="Calibri"/>
                <w:b/>
                <w:szCs w:val="22"/>
              </w:rPr>
            </w:pPr>
            <w:r w:rsidRPr="001932AF">
              <w:rPr>
                <w:rFonts w:cs="Calibri"/>
                <w:b/>
                <w:szCs w:val="22"/>
              </w:rPr>
              <w:t>University of</w:t>
            </w:r>
          </w:p>
          <w:p w14:paraId="56A5A766" w14:textId="77777777" w:rsidR="007F2DD5" w:rsidRPr="001932AF" w:rsidRDefault="007F2DD5" w:rsidP="007F2DD5">
            <w:pPr>
              <w:spacing w:before="0" w:after="0"/>
              <w:ind w:left="-108" w:right="-109"/>
              <w:jc w:val="center"/>
              <w:rPr>
                <w:rFonts w:cs="Calibri"/>
                <w:b/>
                <w:szCs w:val="22"/>
              </w:rPr>
            </w:pPr>
            <w:r w:rsidRPr="001932AF">
              <w:rPr>
                <w:rFonts w:cs="Calibri"/>
                <w:b/>
                <w:szCs w:val="22"/>
              </w:rPr>
              <w:t>Calgary</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C13DAC8" w14:textId="77777777" w:rsidR="007F2DD5" w:rsidRPr="001932AF" w:rsidRDefault="007F2DD5" w:rsidP="007F2DD5">
            <w:pPr>
              <w:suppressAutoHyphens/>
              <w:spacing w:before="0" w:after="0"/>
              <w:ind w:left="-108" w:right="-109"/>
              <w:jc w:val="center"/>
              <w:rPr>
                <w:rFonts w:cs="Calibri"/>
                <w:b/>
                <w:szCs w:val="22"/>
              </w:rPr>
            </w:pPr>
            <w:r w:rsidRPr="001932AF">
              <w:rPr>
                <w:rFonts w:cs="Calibri"/>
                <w:b/>
                <w:szCs w:val="22"/>
              </w:rPr>
              <w:t>University of</w:t>
            </w:r>
          </w:p>
          <w:p w14:paraId="10BD059F" w14:textId="77777777" w:rsidR="007F2DD5" w:rsidRPr="001932AF" w:rsidRDefault="007F2DD5" w:rsidP="007F2DD5">
            <w:pPr>
              <w:spacing w:before="0" w:after="0"/>
              <w:ind w:left="-108" w:right="-109"/>
              <w:jc w:val="center"/>
              <w:rPr>
                <w:rFonts w:cs="Calibri"/>
                <w:b/>
                <w:szCs w:val="22"/>
              </w:rPr>
            </w:pPr>
            <w:r w:rsidRPr="001932AF">
              <w:rPr>
                <w:rFonts w:cs="Calibri"/>
                <w:b/>
                <w:szCs w:val="22"/>
              </w:rPr>
              <w:t>Calgary</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E8D6BDE" w14:textId="77777777" w:rsidR="007F2DD5" w:rsidRPr="001932AF" w:rsidRDefault="007F2DD5" w:rsidP="007F2DD5">
            <w:pPr>
              <w:spacing w:before="0" w:after="0"/>
              <w:jc w:val="center"/>
              <w:rPr>
                <w:rFonts w:cs="Calibri"/>
                <w:b/>
                <w:szCs w:val="22"/>
              </w:rPr>
            </w:pPr>
            <w:r w:rsidRPr="001932AF">
              <w:rPr>
                <w:rFonts w:cs="Calibri"/>
                <w:b/>
                <w:szCs w:val="22"/>
              </w:rPr>
              <w:t>Goethe University Frankfurt</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2700BF3" w14:textId="77777777" w:rsidR="007F2DD5" w:rsidRPr="001932AF" w:rsidRDefault="007F2DD5" w:rsidP="007F2DD5">
            <w:pPr>
              <w:spacing w:before="0" w:after="0"/>
              <w:jc w:val="center"/>
              <w:rPr>
                <w:rFonts w:cs="Calibri"/>
                <w:b/>
                <w:szCs w:val="22"/>
              </w:rPr>
            </w:pPr>
            <w:r w:rsidRPr="001932AF">
              <w:rPr>
                <w:rFonts w:cs="Calibri"/>
                <w:b/>
                <w:szCs w:val="22"/>
              </w:rPr>
              <w:t>Goethe University Frankfurt</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F873D20" w14:textId="77777777" w:rsidR="007F2DD5" w:rsidRPr="001932AF" w:rsidRDefault="007F2DD5" w:rsidP="007F2DD5">
            <w:pPr>
              <w:spacing w:before="0" w:after="0"/>
              <w:jc w:val="center"/>
              <w:rPr>
                <w:rFonts w:cs="Calibri"/>
                <w:b/>
                <w:szCs w:val="22"/>
              </w:rPr>
            </w:pPr>
            <w:r w:rsidRPr="001932AF">
              <w:rPr>
                <w:rFonts w:cs="Calibri"/>
                <w:b/>
                <w:szCs w:val="22"/>
              </w:rPr>
              <w:t>University of Eastern Finland</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240B1EA" w14:textId="77777777" w:rsidR="007F2DD5" w:rsidRPr="001932AF" w:rsidRDefault="007F2DD5" w:rsidP="007F2DD5">
            <w:pPr>
              <w:spacing w:before="0" w:after="0"/>
              <w:jc w:val="center"/>
              <w:rPr>
                <w:rFonts w:cs="Calibri"/>
                <w:b/>
                <w:szCs w:val="22"/>
              </w:rPr>
            </w:pPr>
            <w:proofErr w:type="spellStart"/>
            <w:r w:rsidRPr="001932AF">
              <w:rPr>
                <w:rFonts w:cs="Calibri"/>
                <w:b/>
                <w:szCs w:val="22"/>
              </w:rPr>
              <w:t>Université</w:t>
            </w:r>
            <w:proofErr w:type="spellEnd"/>
            <w:r w:rsidRPr="001932AF">
              <w:rPr>
                <w:rFonts w:cs="Calibri"/>
                <w:b/>
                <w:szCs w:val="22"/>
              </w:rPr>
              <w:t xml:space="preserve"> Libre de </w:t>
            </w:r>
            <w:proofErr w:type="spellStart"/>
            <w:r w:rsidRPr="001932AF">
              <w:rPr>
                <w:rFonts w:cs="Calibri"/>
                <w:b/>
                <w:szCs w:val="22"/>
              </w:rPr>
              <w:t>Bruxelles</w:t>
            </w:r>
            <w:proofErr w:type="spellEnd"/>
          </w:p>
        </w:tc>
        <w:tc>
          <w:tcPr>
            <w:tcW w:w="99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36F64E2D" w14:textId="77777777" w:rsidR="007F2DD5" w:rsidRPr="001932AF" w:rsidRDefault="007F2DD5" w:rsidP="00B55C3A">
            <w:pPr>
              <w:spacing w:before="0" w:after="0"/>
              <w:jc w:val="right"/>
              <w:rPr>
                <w:rFonts w:cs="Calibri"/>
                <w:b/>
                <w:szCs w:val="22"/>
              </w:rPr>
            </w:pPr>
          </w:p>
        </w:tc>
        <w:tc>
          <w:tcPr>
            <w:tcW w:w="1184"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2221EB0B" w14:textId="77777777" w:rsidR="007F2DD5" w:rsidRPr="001932AF" w:rsidRDefault="007F2DD5" w:rsidP="00A14E05">
            <w:pPr>
              <w:spacing w:before="0" w:after="0"/>
              <w:ind w:left="-106" w:right="-109"/>
              <w:jc w:val="center"/>
              <w:rPr>
                <w:rFonts w:cs="Calibri"/>
                <w:b/>
                <w:szCs w:val="22"/>
              </w:rPr>
            </w:pPr>
          </w:p>
        </w:tc>
      </w:tr>
      <w:tr w:rsidR="007F2DD5" w:rsidRPr="001932AF" w14:paraId="5532F8F6"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3D94A127" w14:textId="77777777" w:rsidR="007F2DD5" w:rsidRPr="001932AF" w:rsidRDefault="007F2DD5" w:rsidP="00B55C3A">
            <w:pPr>
              <w:ind w:right="-108"/>
              <w:rPr>
                <w:sz w:val="20"/>
              </w:rPr>
            </w:pPr>
            <w:r w:rsidRPr="001932AF">
              <w:rPr>
                <w:sz w:val="20"/>
              </w:rPr>
              <w:t>Country</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9F73A06" w14:textId="77777777" w:rsidR="007F2DD5" w:rsidRPr="001932AF" w:rsidRDefault="007F2DD5" w:rsidP="007F2DD5">
            <w:pPr>
              <w:spacing w:before="0" w:after="0"/>
              <w:ind w:left="-108" w:right="-109"/>
              <w:jc w:val="center"/>
              <w:rPr>
                <w:rFonts w:cs="Calibri"/>
                <w:b/>
                <w:szCs w:val="22"/>
              </w:rPr>
            </w:pPr>
            <w:r w:rsidRPr="001932AF">
              <w:rPr>
                <w:rFonts w:cs="Calibri"/>
                <w:b/>
                <w:szCs w:val="22"/>
              </w:rPr>
              <w:t>Canada</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C79BE63" w14:textId="77777777" w:rsidR="007F2DD5" w:rsidRPr="001932AF" w:rsidRDefault="007F2DD5" w:rsidP="007F2DD5">
            <w:pPr>
              <w:spacing w:before="0" w:after="0"/>
              <w:ind w:left="-108" w:right="-109"/>
              <w:jc w:val="center"/>
              <w:rPr>
                <w:rFonts w:cs="Calibri"/>
                <w:b/>
                <w:szCs w:val="22"/>
              </w:rPr>
            </w:pPr>
            <w:r w:rsidRPr="001932AF">
              <w:rPr>
                <w:rFonts w:cs="Calibri"/>
                <w:b/>
                <w:szCs w:val="22"/>
              </w:rPr>
              <w:t>Canada</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589BD60" w14:textId="77777777" w:rsidR="007F2DD5" w:rsidRPr="001932AF" w:rsidRDefault="007F2DD5" w:rsidP="007F2DD5">
            <w:pPr>
              <w:spacing w:before="0" w:after="0"/>
              <w:jc w:val="center"/>
              <w:rPr>
                <w:rFonts w:cs="Calibri"/>
                <w:b/>
                <w:szCs w:val="22"/>
              </w:rPr>
            </w:pPr>
            <w:r w:rsidRPr="001932AF">
              <w:rPr>
                <w:rFonts w:cs="Calibri"/>
                <w:b/>
                <w:szCs w:val="22"/>
              </w:rPr>
              <w:t>Germany</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032C472" w14:textId="77777777" w:rsidR="007F2DD5" w:rsidRPr="001932AF" w:rsidRDefault="007F2DD5" w:rsidP="007F2DD5">
            <w:pPr>
              <w:spacing w:before="0" w:after="0"/>
              <w:jc w:val="center"/>
              <w:rPr>
                <w:rFonts w:cs="Calibri"/>
                <w:b/>
                <w:szCs w:val="22"/>
              </w:rPr>
            </w:pPr>
            <w:r w:rsidRPr="001932AF">
              <w:rPr>
                <w:rFonts w:cs="Calibri"/>
                <w:b/>
                <w:szCs w:val="22"/>
              </w:rPr>
              <w:t>Germany</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6A72893" w14:textId="77777777" w:rsidR="007F2DD5" w:rsidRPr="001932AF" w:rsidRDefault="007F2DD5" w:rsidP="007F2DD5">
            <w:pPr>
              <w:spacing w:before="0" w:after="0"/>
              <w:jc w:val="center"/>
              <w:rPr>
                <w:rFonts w:cs="Calibri"/>
                <w:b/>
                <w:szCs w:val="22"/>
              </w:rPr>
            </w:pPr>
            <w:r w:rsidRPr="001932AF">
              <w:rPr>
                <w:rFonts w:cs="Calibri"/>
                <w:b/>
                <w:szCs w:val="22"/>
              </w:rPr>
              <w:t>Finland</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5CC5D1B" w14:textId="77777777" w:rsidR="007F2DD5" w:rsidRPr="001932AF" w:rsidRDefault="007F2DD5" w:rsidP="007F2DD5">
            <w:pPr>
              <w:spacing w:before="0" w:after="0"/>
              <w:jc w:val="center"/>
              <w:rPr>
                <w:rFonts w:cs="Calibri"/>
                <w:b/>
                <w:szCs w:val="22"/>
              </w:rPr>
            </w:pPr>
            <w:r w:rsidRPr="001932AF">
              <w:rPr>
                <w:rFonts w:cs="Calibri"/>
                <w:b/>
                <w:szCs w:val="22"/>
              </w:rPr>
              <w:t>Belgium</w:t>
            </w:r>
          </w:p>
        </w:tc>
        <w:tc>
          <w:tcPr>
            <w:tcW w:w="99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2C1C9626" w14:textId="77777777" w:rsidR="007F2DD5" w:rsidRPr="001932AF" w:rsidRDefault="007F2DD5" w:rsidP="00B55C3A">
            <w:pPr>
              <w:spacing w:before="0" w:after="0"/>
              <w:jc w:val="right"/>
              <w:rPr>
                <w:rFonts w:cs="Calibri"/>
                <w:b/>
                <w:szCs w:val="22"/>
              </w:rPr>
            </w:pPr>
          </w:p>
        </w:tc>
        <w:tc>
          <w:tcPr>
            <w:tcW w:w="1184"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5FB8F244" w14:textId="77777777" w:rsidR="007F2DD5" w:rsidRPr="001932AF" w:rsidRDefault="007F2DD5" w:rsidP="00A14E05">
            <w:pPr>
              <w:spacing w:before="0" w:after="0"/>
              <w:ind w:left="-106" w:right="-109"/>
              <w:jc w:val="center"/>
              <w:rPr>
                <w:rFonts w:cs="Calibri"/>
                <w:b/>
                <w:szCs w:val="22"/>
              </w:rPr>
            </w:pPr>
          </w:p>
        </w:tc>
      </w:tr>
      <w:tr w:rsidR="007F2DD5" w:rsidRPr="001932AF" w14:paraId="41D398A7"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F85E28A" w14:textId="77777777" w:rsidR="007F2DD5" w:rsidRPr="001932AF" w:rsidRDefault="007F2DD5" w:rsidP="00B55C3A">
            <w:pPr>
              <w:ind w:right="-108"/>
              <w:rPr>
                <w:sz w:val="20"/>
              </w:rPr>
            </w:pPr>
            <w:r w:rsidRPr="001932AF">
              <w:rPr>
                <w:sz w:val="20"/>
              </w:rPr>
              <w:t>Funding organisation</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E50948F" w14:textId="77777777" w:rsidR="007F2DD5" w:rsidRPr="001932AF" w:rsidRDefault="007F2DD5" w:rsidP="007F2DD5">
            <w:pPr>
              <w:spacing w:before="0" w:after="0"/>
              <w:ind w:left="-108" w:right="-109"/>
              <w:jc w:val="center"/>
              <w:rPr>
                <w:rFonts w:cs="Calibri"/>
                <w:b/>
                <w:szCs w:val="22"/>
              </w:rPr>
            </w:pPr>
            <w:r w:rsidRPr="001932AF">
              <w:rPr>
                <w:rFonts w:cs="Calibri"/>
                <w:b/>
                <w:szCs w:val="22"/>
              </w:rPr>
              <w:t>Canadian Institutes of Health Research</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4601648" w14:textId="77777777" w:rsidR="007F2DD5" w:rsidRPr="001932AF" w:rsidRDefault="007F2DD5" w:rsidP="007F2DD5">
            <w:pPr>
              <w:spacing w:before="0" w:after="0"/>
              <w:ind w:left="-108" w:right="-109"/>
              <w:jc w:val="center"/>
              <w:rPr>
                <w:rFonts w:cs="Calibri"/>
                <w:b/>
                <w:szCs w:val="22"/>
              </w:rPr>
            </w:pPr>
            <w:r w:rsidRPr="001932AF">
              <w:rPr>
                <w:rFonts w:cs="Calibri"/>
                <w:b/>
                <w:szCs w:val="22"/>
              </w:rPr>
              <w:t>Canadian Institutes of Health Research</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5438407" w14:textId="77777777" w:rsidR="007F2DD5" w:rsidRPr="001932AF" w:rsidRDefault="007F2DD5" w:rsidP="007F2DD5">
            <w:pPr>
              <w:spacing w:before="0" w:after="0"/>
              <w:jc w:val="center"/>
              <w:rPr>
                <w:rFonts w:cs="Calibri"/>
                <w:b/>
                <w:szCs w:val="22"/>
              </w:rPr>
            </w:pPr>
            <w:r w:rsidRPr="001932AF">
              <w:rPr>
                <w:rFonts w:cs="Calibri"/>
                <w:b/>
                <w:szCs w:val="22"/>
              </w:rPr>
              <w:t>Federal Ministry of Education and Research (BMBF)</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A2CB90A" w14:textId="77777777" w:rsidR="007F2DD5" w:rsidRPr="001932AF" w:rsidRDefault="007F2DD5" w:rsidP="007F2DD5">
            <w:pPr>
              <w:spacing w:before="0" w:after="0"/>
              <w:jc w:val="center"/>
              <w:rPr>
                <w:rFonts w:cs="Calibri"/>
                <w:b/>
                <w:szCs w:val="22"/>
              </w:rPr>
            </w:pPr>
            <w:r w:rsidRPr="001932AF">
              <w:rPr>
                <w:rFonts w:cs="Calibri"/>
                <w:b/>
                <w:szCs w:val="22"/>
              </w:rPr>
              <w:t>Federal Ministry of Education and Research (BMBF)</w:t>
            </w:r>
          </w:p>
        </w:tc>
        <w:tc>
          <w:tcPr>
            <w:tcW w:w="1951"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0C38CD4" w14:textId="77777777" w:rsidR="007F2DD5" w:rsidRPr="001932AF" w:rsidRDefault="007F2DD5" w:rsidP="007F2DD5">
            <w:pPr>
              <w:spacing w:before="0" w:after="0"/>
              <w:jc w:val="center"/>
              <w:rPr>
                <w:rFonts w:cs="Calibri"/>
                <w:b/>
                <w:szCs w:val="22"/>
              </w:rPr>
            </w:pPr>
            <w:r w:rsidRPr="001932AF">
              <w:rPr>
                <w:rFonts w:cs="Calibri"/>
                <w:b/>
                <w:szCs w:val="22"/>
              </w:rPr>
              <w:t>Academy of Finland (AKA)</w:t>
            </w:r>
          </w:p>
        </w:tc>
        <w:tc>
          <w:tcPr>
            <w:tcW w:w="195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8FE4C79" w14:textId="77777777" w:rsidR="007F2DD5" w:rsidRPr="001932AF" w:rsidRDefault="007F2DD5" w:rsidP="007F2DD5">
            <w:pPr>
              <w:spacing w:before="0" w:after="0"/>
              <w:jc w:val="center"/>
              <w:rPr>
                <w:rFonts w:cs="Calibri"/>
                <w:b/>
                <w:szCs w:val="22"/>
              </w:rPr>
            </w:pPr>
            <w:r w:rsidRPr="001932AF">
              <w:rPr>
                <w:rFonts w:cs="Calibri"/>
                <w:b/>
                <w:szCs w:val="22"/>
              </w:rPr>
              <w:t>Fund for Scientific Research (F.R.S.-FNRS)</w:t>
            </w:r>
          </w:p>
        </w:tc>
        <w:tc>
          <w:tcPr>
            <w:tcW w:w="992"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7EC8A548" w14:textId="77777777" w:rsidR="007F2DD5" w:rsidRPr="001932AF" w:rsidRDefault="007F2DD5" w:rsidP="00B55C3A">
            <w:pPr>
              <w:spacing w:before="0" w:after="0"/>
              <w:jc w:val="right"/>
              <w:rPr>
                <w:rFonts w:cs="Calibri"/>
                <w:b/>
                <w:szCs w:val="22"/>
              </w:rPr>
            </w:pPr>
          </w:p>
        </w:tc>
        <w:tc>
          <w:tcPr>
            <w:tcW w:w="1184" w:type="dxa"/>
            <w:gridSpan w:val="2"/>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7279B2F7" w14:textId="77777777" w:rsidR="007F2DD5" w:rsidRPr="001932AF" w:rsidRDefault="007F2DD5" w:rsidP="00A14E05">
            <w:pPr>
              <w:spacing w:before="0" w:after="0"/>
              <w:ind w:left="-106" w:right="-109"/>
              <w:jc w:val="center"/>
              <w:rPr>
                <w:rFonts w:cs="Calibri"/>
                <w:b/>
                <w:szCs w:val="22"/>
              </w:rPr>
            </w:pPr>
          </w:p>
        </w:tc>
      </w:tr>
      <w:tr w:rsidR="007F2DD5" w:rsidRPr="001932AF" w14:paraId="7BC74E75"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6D94204C" w14:textId="77777777" w:rsidR="007F2DD5" w:rsidRPr="001932AF" w:rsidRDefault="007F2DD5" w:rsidP="00B55C3A">
            <w:pPr>
              <w:ind w:right="-108"/>
              <w:rPr>
                <w:sz w:val="20"/>
              </w:rPr>
            </w:pPr>
            <w:r w:rsidRPr="001932AF">
              <w:rPr>
                <w:sz w:val="20"/>
              </w:rPr>
              <w:t>PROJECT COSTS (€)</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66A7F772" w14:textId="77777777" w:rsidR="007F2DD5" w:rsidRPr="001932AF" w:rsidRDefault="007F2DD5" w:rsidP="0007376B">
            <w:pPr>
              <w:spacing w:before="0" w:after="0"/>
              <w:ind w:left="-108" w:right="-109"/>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54CCC9B9" w14:textId="77777777" w:rsidR="007F2DD5" w:rsidRPr="001932AF" w:rsidRDefault="007F2DD5" w:rsidP="00A14E05">
            <w:pPr>
              <w:spacing w:before="0" w:after="0"/>
              <w:ind w:left="-108" w:right="-109"/>
              <w:jc w:val="center"/>
              <w:rPr>
                <w:rFonts w:cs="Calibri"/>
                <w:b/>
                <w:sz w:val="18"/>
              </w:rPr>
            </w:pPr>
            <w:r w:rsidRPr="001932AF">
              <w:rPr>
                <w:rFonts w:cs="Calibri"/>
                <w:b/>
                <w:sz w:val="18"/>
              </w:rPr>
              <w:t>Requested</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4F639AF8" w14:textId="77777777" w:rsidR="007F2DD5" w:rsidRPr="001932AF" w:rsidRDefault="007F2DD5" w:rsidP="00A14E05">
            <w:pPr>
              <w:spacing w:before="0" w:after="0"/>
              <w:ind w:left="-108" w:right="-109"/>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3B3CF0FD" w14:textId="77777777" w:rsidR="007F2DD5" w:rsidRPr="001932AF" w:rsidRDefault="007F2DD5" w:rsidP="00A14E05">
            <w:pPr>
              <w:spacing w:before="0" w:after="0"/>
              <w:ind w:left="-108" w:right="-109"/>
              <w:jc w:val="center"/>
              <w:rPr>
                <w:rFonts w:cs="Calibri"/>
                <w:b/>
                <w:sz w:val="18"/>
              </w:rPr>
            </w:pPr>
            <w:r w:rsidRPr="001932AF">
              <w:rPr>
                <w:rFonts w:cs="Calibri"/>
                <w:b/>
                <w:sz w:val="18"/>
              </w:rPr>
              <w:t>Requested</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BF5EC08" w14:textId="77777777" w:rsidR="007F2DD5" w:rsidRPr="001932AF" w:rsidRDefault="007F2DD5" w:rsidP="008664CE">
            <w:pPr>
              <w:spacing w:before="0" w:after="0"/>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46CCBBF" w14:textId="77777777" w:rsidR="007F2DD5" w:rsidRPr="001932AF" w:rsidRDefault="007F2DD5" w:rsidP="00A14E05">
            <w:pPr>
              <w:spacing w:before="0" w:after="0"/>
              <w:ind w:left="-108" w:right="-108"/>
              <w:jc w:val="center"/>
              <w:rPr>
                <w:rFonts w:cs="Calibri"/>
                <w:b/>
                <w:sz w:val="18"/>
              </w:rPr>
            </w:pPr>
            <w:r w:rsidRPr="001932AF">
              <w:rPr>
                <w:rFonts w:cs="Calibri"/>
                <w:b/>
                <w:sz w:val="18"/>
              </w:rPr>
              <w:t>Requested</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CD113E3" w14:textId="77777777" w:rsidR="007F2DD5" w:rsidRPr="001932AF" w:rsidRDefault="007F2DD5" w:rsidP="008664CE">
            <w:pPr>
              <w:spacing w:before="0" w:after="0"/>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6BF4B976" w14:textId="77777777" w:rsidR="007F2DD5" w:rsidRPr="001932AF" w:rsidRDefault="007F2DD5" w:rsidP="00A14E05">
            <w:pPr>
              <w:spacing w:before="0" w:after="0"/>
              <w:ind w:left="-107" w:right="-108"/>
              <w:jc w:val="center"/>
              <w:rPr>
                <w:rFonts w:cs="Calibri"/>
                <w:b/>
                <w:sz w:val="18"/>
              </w:rPr>
            </w:pPr>
            <w:r w:rsidRPr="001932AF">
              <w:rPr>
                <w:rFonts w:cs="Calibri"/>
                <w:b/>
                <w:sz w:val="18"/>
              </w:rPr>
              <w:t>Requested</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67BE771" w14:textId="77777777" w:rsidR="007F2DD5" w:rsidRPr="001932AF" w:rsidRDefault="007F2DD5" w:rsidP="00A14E05">
            <w:pPr>
              <w:spacing w:before="0" w:after="0"/>
              <w:ind w:left="-108" w:right="-107"/>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7A6AB263" w14:textId="77777777" w:rsidR="007F2DD5" w:rsidRPr="001932AF" w:rsidRDefault="007F2DD5" w:rsidP="00A14E05">
            <w:pPr>
              <w:spacing w:before="0" w:after="0"/>
              <w:ind w:left="-109" w:right="-108"/>
              <w:jc w:val="center"/>
              <w:rPr>
                <w:rFonts w:cs="Calibri"/>
                <w:b/>
                <w:sz w:val="18"/>
              </w:rPr>
            </w:pPr>
            <w:r w:rsidRPr="001932AF">
              <w:rPr>
                <w:rFonts w:cs="Calibri"/>
                <w:b/>
                <w:sz w:val="18"/>
              </w:rPr>
              <w:t>Requested</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6A4A8616" w14:textId="77777777" w:rsidR="007F2DD5" w:rsidRPr="001932AF" w:rsidRDefault="007F2DD5" w:rsidP="00462E8F">
            <w:pPr>
              <w:spacing w:before="0" w:after="0"/>
              <w:ind w:left="-108" w:right="-107"/>
              <w:jc w:val="center"/>
              <w:rPr>
                <w:rFonts w:cs="Calibri"/>
                <w:b/>
                <w:sz w:val="18"/>
              </w:rPr>
            </w:pPr>
            <w:r w:rsidRPr="001932AF">
              <w:rPr>
                <w:rFonts w:cs="Calibri"/>
                <w:b/>
                <w:sz w:val="18"/>
              </w:rPr>
              <w:t>Total cost</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4806D93A" w14:textId="77777777" w:rsidR="007F2DD5" w:rsidRPr="001932AF" w:rsidRDefault="007F2DD5" w:rsidP="00462E8F">
            <w:pPr>
              <w:spacing w:before="0" w:after="0"/>
              <w:ind w:left="-109" w:right="-107"/>
              <w:jc w:val="center"/>
              <w:rPr>
                <w:rFonts w:cs="Calibri"/>
                <w:b/>
                <w:sz w:val="18"/>
              </w:rPr>
            </w:pPr>
            <w:r w:rsidRPr="001932AF">
              <w:rPr>
                <w:rFonts w:cs="Calibri"/>
                <w:b/>
                <w:sz w:val="18"/>
              </w:rPr>
              <w:t>Requested</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49C85ABD" w14:textId="77777777" w:rsidR="007F2DD5" w:rsidRPr="001932AF" w:rsidRDefault="007F2DD5" w:rsidP="00462E8F">
            <w:pPr>
              <w:spacing w:before="0" w:after="0"/>
              <w:ind w:left="-108" w:right="-108"/>
              <w:jc w:val="center"/>
              <w:rPr>
                <w:rFonts w:cs="Calibri"/>
                <w:b/>
                <w:sz w:val="18"/>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64DE83E" w14:textId="77777777" w:rsidR="007F2DD5" w:rsidRPr="001932AF" w:rsidRDefault="007F2DD5" w:rsidP="00462E8F">
            <w:pPr>
              <w:spacing w:before="0" w:after="0"/>
              <w:ind w:left="-108" w:right="-109"/>
              <w:jc w:val="center"/>
              <w:rPr>
                <w:rFonts w:cs="Calibri"/>
                <w:b/>
                <w:sz w:val="18"/>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5D3555D" w14:textId="77777777" w:rsidR="007F2DD5" w:rsidRPr="001932AF" w:rsidRDefault="007F2DD5" w:rsidP="00A14E05">
            <w:pPr>
              <w:spacing w:before="0" w:after="0"/>
              <w:ind w:left="-106" w:right="-109"/>
              <w:jc w:val="center"/>
              <w:rPr>
                <w:rFonts w:cs="Calibri"/>
                <w:b/>
                <w:sz w:val="18"/>
              </w:rPr>
            </w:pPr>
            <w:r w:rsidRPr="001932AF">
              <w:rPr>
                <w:rFonts w:cs="Calibri"/>
                <w:b/>
                <w:sz w:val="18"/>
              </w:rPr>
              <w:t>Total</w:t>
            </w: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677E8528" w14:textId="77777777" w:rsidR="007F2DD5" w:rsidRPr="001932AF" w:rsidRDefault="007F2DD5" w:rsidP="00A14E05">
            <w:pPr>
              <w:spacing w:before="0" w:after="0"/>
              <w:ind w:left="-106" w:right="-109"/>
              <w:jc w:val="center"/>
              <w:rPr>
                <w:rFonts w:cs="Calibri"/>
                <w:b/>
                <w:sz w:val="18"/>
              </w:rPr>
            </w:pPr>
            <w:r w:rsidRPr="001932AF">
              <w:rPr>
                <w:rFonts w:cs="Calibri"/>
                <w:b/>
                <w:sz w:val="18"/>
              </w:rPr>
              <w:t>Requested</w:t>
            </w:r>
          </w:p>
        </w:tc>
      </w:tr>
      <w:tr w:rsidR="007F2DD5" w:rsidRPr="001932AF" w14:paraId="6C374578"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819D32B" w14:textId="77777777" w:rsidR="007F2DD5" w:rsidRPr="001932AF" w:rsidRDefault="007F2DD5" w:rsidP="00B55C3A">
            <w:pPr>
              <w:ind w:right="-108"/>
              <w:rPr>
                <w:sz w:val="20"/>
              </w:rPr>
            </w:pPr>
            <w:r w:rsidRPr="001932AF">
              <w:rPr>
                <w:sz w:val="20"/>
              </w:rPr>
              <w:t>Personnel €</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1C6EB6C"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 xml:space="preserve">120,000 </w:t>
            </w:r>
          </w:p>
          <w:p w14:paraId="474236B2"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($188,000)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23927CD"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 xml:space="preserve">120,000 </w:t>
            </w:r>
          </w:p>
          <w:p w14:paraId="75B8CBD8"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($188,000)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D711EA5"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25,500</w:t>
            </w:r>
          </w:p>
          <w:p w14:paraId="07B17F7B"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($40,000)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F743580"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25,500</w:t>
            </w:r>
          </w:p>
          <w:p w14:paraId="68354298"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($40,000)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E48ABEA"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139,800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4F82306" w14:textId="4B942232" w:rsidR="007F2DD5" w:rsidRPr="001932AF" w:rsidRDefault="00B44B72" w:rsidP="00A14E05">
            <w:pPr>
              <w:spacing w:before="0" w:after="0"/>
              <w:ind w:left="-108" w:right="-108"/>
              <w:jc w:val="right"/>
              <w:rPr>
                <w:rFonts w:cs="Calibri"/>
                <w:b/>
                <w:sz w:val="20"/>
              </w:rPr>
            </w:pPr>
            <w:r w:rsidRPr="00B44B72">
              <w:rPr>
                <w:rFonts w:asciiTheme="minorHAnsi" w:hAnsiTheme="minorHAnsi" w:cstheme="minorHAnsi"/>
                <w:b/>
                <w:sz w:val="20"/>
              </w:rPr>
              <w:t>111,84</w:t>
            </w:r>
            <w:r>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E64700D" w14:textId="77777777" w:rsidR="007F2DD5" w:rsidRPr="001932AF" w:rsidRDefault="007F2DD5" w:rsidP="00A14E05">
            <w:pPr>
              <w:spacing w:before="0" w:after="0"/>
              <w:ind w:left="-107" w:right="-110"/>
              <w:jc w:val="right"/>
              <w:rPr>
                <w:rFonts w:cs="Calibri"/>
                <w:b/>
                <w:sz w:val="20"/>
              </w:rPr>
            </w:pPr>
            <w:r w:rsidRPr="001932AF">
              <w:rPr>
                <w:rFonts w:asciiTheme="minorHAnsi" w:hAnsiTheme="minorHAnsi" w:cstheme="minorHAnsi"/>
                <w:b/>
                <w:sz w:val="20"/>
              </w:rPr>
              <w:t>154,080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E2B7884" w14:textId="0CF0B800" w:rsidR="007F2DD5" w:rsidRPr="001932AF" w:rsidRDefault="00C723CC" w:rsidP="00A14E05">
            <w:pPr>
              <w:spacing w:before="0" w:after="0"/>
              <w:ind w:left="-107" w:right="-108"/>
              <w:jc w:val="right"/>
              <w:rPr>
                <w:rFonts w:cs="Calibri"/>
                <w:b/>
                <w:sz w:val="20"/>
              </w:rPr>
            </w:pPr>
            <w:r>
              <w:rPr>
                <w:rFonts w:asciiTheme="minorHAnsi" w:hAnsiTheme="minorHAnsi" w:cstheme="minorHAnsi"/>
                <w:b/>
                <w:sz w:val="20"/>
              </w:rPr>
              <w:t>123,264</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4BB38F7" w14:textId="77777777" w:rsidR="007F2DD5" w:rsidRPr="001932AF" w:rsidRDefault="007F2DD5" w:rsidP="00A14E05">
            <w:pPr>
              <w:spacing w:before="0" w:after="0"/>
              <w:ind w:left="-108" w:right="-107"/>
              <w:jc w:val="right"/>
              <w:rPr>
                <w:rFonts w:cs="Calibri"/>
                <w:b/>
                <w:sz w:val="20"/>
              </w:rPr>
            </w:pPr>
            <w:r w:rsidRPr="001932AF">
              <w:rPr>
                <w:rFonts w:asciiTheme="minorHAnsi" w:hAnsiTheme="minorHAnsi" w:cstheme="minorHAnsi"/>
                <w:b/>
                <w:sz w:val="20"/>
              </w:rPr>
              <w:t>148,564</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D8553D7" w14:textId="77777777" w:rsidR="007F2DD5" w:rsidRPr="001932AF" w:rsidRDefault="007F2DD5" w:rsidP="00A14E05">
            <w:pPr>
              <w:spacing w:before="0" w:after="0"/>
              <w:ind w:left="-109" w:right="-108"/>
              <w:jc w:val="right"/>
              <w:rPr>
                <w:rFonts w:cs="Calibri"/>
                <w:b/>
                <w:sz w:val="20"/>
              </w:rPr>
            </w:pPr>
            <w:r w:rsidRPr="001932AF">
              <w:rPr>
                <w:rFonts w:asciiTheme="minorHAnsi" w:hAnsiTheme="minorHAnsi" w:cstheme="minorHAnsi"/>
                <w:b/>
                <w:sz w:val="20"/>
              </w:rPr>
              <w:t>103,995</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EEE3F8B" w14:textId="77777777" w:rsidR="007F2DD5" w:rsidRPr="001932AF" w:rsidRDefault="007F2DD5" w:rsidP="00462E8F">
            <w:pPr>
              <w:spacing w:before="0" w:after="0"/>
              <w:ind w:left="-108" w:right="-107"/>
              <w:jc w:val="right"/>
              <w:rPr>
                <w:rFonts w:cs="Calibri"/>
                <w:b/>
                <w:sz w:val="20"/>
              </w:rPr>
            </w:pPr>
            <w:r w:rsidRPr="001932AF">
              <w:rPr>
                <w:rFonts w:asciiTheme="minorHAnsi" w:hAnsiTheme="minorHAnsi" w:cstheme="minorHAnsi"/>
                <w:b/>
                <w:sz w:val="20"/>
              </w:rPr>
              <w:t>90,000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5086234" w14:textId="77777777" w:rsidR="007F2DD5" w:rsidRPr="001932AF" w:rsidRDefault="007F2DD5" w:rsidP="00462E8F">
            <w:pPr>
              <w:spacing w:before="0" w:after="0"/>
              <w:ind w:left="-109" w:right="-107"/>
              <w:jc w:val="right"/>
              <w:rPr>
                <w:rFonts w:cs="Calibri"/>
                <w:b/>
                <w:sz w:val="20"/>
              </w:rPr>
            </w:pPr>
            <w:r w:rsidRPr="001932AF">
              <w:rPr>
                <w:rFonts w:asciiTheme="minorHAnsi" w:hAnsiTheme="minorHAnsi" w:cstheme="minorHAnsi"/>
                <w:b/>
                <w:sz w:val="20"/>
              </w:rPr>
              <w:t>90,000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0DAC5343" w14:textId="77777777" w:rsidR="007F2DD5" w:rsidRPr="001932AF" w:rsidRDefault="007F2DD5" w:rsidP="00462E8F">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2702FA2C" w14:textId="77777777" w:rsidR="007F2DD5" w:rsidRPr="001932AF" w:rsidRDefault="007F2DD5" w:rsidP="00462E8F">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384432BE" w14:textId="77777777" w:rsidR="007F2DD5" w:rsidRPr="001932AF" w:rsidRDefault="007F2DD5" w:rsidP="00A14E05">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2B5B64D0" w14:textId="77777777" w:rsidR="007F2DD5" w:rsidRPr="001932AF" w:rsidRDefault="007F2DD5" w:rsidP="00A14E05">
            <w:pPr>
              <w:spacing w:before="0" w:after="0"/>
              <w:ind w:left="-106" w:right="-109"/>
              <w:jc w:val="right"/>
              <w:rPr>
                <w:rFonts w:cs="Calibri"/>
                <w:b/>
                <w:sz w:val="20"/>
              </w:rPr>
            </w:pPr>
          </w:p>
        </w:tc>
      </w:tr>
      <w:tr w:rsidR="007F2DD5" w:rsidRPr="001932AF" w14:paraId="2C81CC81"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F70F87E" w14:textId="77777777" w:rsidR="007F2DD5" w:rsidRPr="001932AF" w:rsidRDefault="007F2DD5" w:rsidP="00B55C3A">
            <w:pPr>
              <w:ind w:right="-108"/>
              <w:rPr>
                <w:sz w:val="20"/>
              </w:rPr>
            </w:pPr>
            <w:r w:rsidRPr="001932AF">
              <w:rPr>
                <w:sz w:val="20"/>
              </w:rPr>
              <w:t>Consumables €</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BF9C2D4"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2,000</w:t>
            </w:r>
          </w:p>
          <w:p w14:paraId="47B41CAD"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($3,000)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3BCF4A2"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2,000</w:t>
            </w:r>
          </w:p>
          <w:p w14:paraId="6301D83F"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($3,000)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8D1CA38"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3479E50"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D911FFA"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384AD82" w14:textId="77777777" w:rsidR="007F2DD5" w:rsidRPr="001932AF" w:rsidRDefault="007F2DD5" w:rsidP="00A14E05">
            <w:pPr>
              <w:spacing w:before="0" w:after="0"/>
              <w:ind w:left="-108" w:right="-108"/>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4015687" w14:textId="77777777" w:rsidR="007F2DD5" w:rsidRPr="001932AF" w:rsidRDefault="007F2DD5" w:rsidP="00A14E05">
            <w:pPr>
              <w:spacing w:before="0" w:after="0"/>
              <w:ind w:left="-107" w:right="-110"/>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2614E17" w14:textId="77777777" w:rsidR="007F2DD5" w:rsidRPr="001932AF" w:rsidRDefault="007F2DD5" w:rsidP="00A14E05">
            <w:pPr>
              <w:spacing w:before="0" w:after="0"/>
              <w:ind w:left="-107" w:right="-108"/>
              <w:jc w:val="right"/>
              <w:rPr>
                <w:rFonts w:cs="Calibri"/>
                <w:b/>
                <w:sz w:val="20"/>
              </w:rPr>
            </w:pPr>
            <w:r w:rsidRPr="001932AF">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9FD820C" w14:textId="77777777" w:rsidR="007F2DD5" w:rsidRPr="001932AF" w:rsidRDefault="007F2DD5" w:rsidP="00A14E05">
            <w:pPr>
              <w:spacing w:before="0" w:after="0"/>
              <w:ind w:left="-108" w:right="-107"/>
              <w:jc w:val="right"/>
              <w:rPr>
                <w:rFonts w:cs="Calibri"/>
                <w:b/>
                <w:sz w:val="20"/>
              </w:rPr>
            </w:pPr>
            <w:r w:rsidRPr="001932AF">
              <w:rPr>
                <w:rFonts w:asciiTheme="minorHAnsi" w:hAnsiTheme="minorHAnsi" w:cstheme="minorHAnsi"/>
                <w:b/>
                <w:sz w:val="20"/>
              </w:rPr>
              <w:t>790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D730152" w14:textId="77777777" w:rsidR="007F2DD5" w:rsidRPr="001932AF" w:rsidRDefault="007F2DD5" w:rsidP="00A14E05">
            <w:pPr>
              <w:spacing w:before="0" w:after="0"/>
              <w:ind w:left="-109" w:right="-108"/>
              <w:jc w:val="right"/>
              <w:rPr>
                <w:rFonts w:cs="Calibri"/>
                <w:b/>
                <w:sz w:val="20"/>
              </w:rPr>
            </w:pPr>
            <w:r w:rsidRPr="001932AF">
              <w:rPr>
                <w:rFonts w:asciiTheme="minorHAnsi" w:hAnsiTheme="minorHAnsi" w:cstheme="minorHAnsi"/>
                <w:b/>
                <w:sz w:val="20"/>
              </w:rPr>
              <w:t>553</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006740B" w14:textId="77777777" w:rsidR="007F2DD5" w:rsidRPr="001932AF" w:rsidRDefault="007F2DD5" w:rsidP="00462E8F">
            <w:pPr>
              <w:spacing w:before="0" w:after="0"/>
              <w:ind w:left="-108" w:right="-107"/>
              <w:jc w:val="right"/>
              <w:rPr>
                <w:rFonts w:cs="Calibri"/>
                <w:b/>
                <w:sz w:val="20"/>
              </w:rPr>
            </w:pPr>
            <w:r w:rsidRPr="001932AF">
              <w:rPr>
                <w:rFonts w:asciiTheme="minorHAnsi" w:hAnsiTheme="minorHAnsi" w:cstheme="minorHAnsi"/>
                <w:b/>
                <w:sz w:val="20"/>
              </w:rPr>
              <w:t>106,000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29E87E4" w14:textId="77777777" w:rsidR="007F2DD5" w:rsidRPr="001932AF" w:rsidRDefault="007F2DD5" w:rsidP="00462E8F">
            <w:pPr>
              <w:spacing w:before="0" w:after="0"/>
              <w:ind w:left="-109" w:right="-107"/>
              <w:jc w:val="right"/>
              <w:rPr>
                <w:rFonts w:cs="Calibri"/>
                <w:b/>
                <w:sz w:val="20"/>
              </w:rPr>
            </w:pPr>
            <w:r w:rsidRPr="001932AF">
              <w:rPr>
                <w:rFonts w:asciiTheme="minorHAnsi" w:hAnsiTheme="minorHAnsi" w:cstheme="minorHAnsi"/>
                <w:b/>
                <w:sz w:val="20"/>
              </w:rPr>
              <w:t>106,000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66CFEAA7" w14:textId="77777777" w:rsidR="007F2DD5" w:rsidRPr="001932AF" w:rsidRDefault="007F2DD5" w:rsidP="00462E8F">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5169F256" w14:textId="77777777" w:rsidR="007F2DD5" w:rsidRPr="001932AF" w:rsidRDefault="007F2DD5" w:rsidP="00462E8F">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6882A38F" w14:textId="77777777" w:rsidR="007F2DD5" w:rsidRPr="001932AF" w:rsidRDefault="007F2DD5" w:rsidP="00A14E05">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76C98860" w14:textId="77777777" w:rsidR="007F2DD5" w:rsidRPr="001932AF" w:rsidRDefault="007F2DD5" w:rsidP="00A14E05">
            <w:pPr>
              <w:spacing w:before="0" w:after="0"/>
              <w:ind w:left="-106" w:right="-109"/>
              <w:jc w:val="right"/>
              <w:rPr>
                <w:rFonts w:cs="Calibri"/>
                <w:b/>
                <w:sz w:val="20"/>
              </w:rPr>
            </w:pPr>
          </w:p>
        </w:tc>
      </w:tr>
      <w:tr w:rsidR="007F2DD5" w:rsidRPr="001932AF" w14:paraId="1EE02B55"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0A8F2DA2" w14:textId="77777777" w:rsidR="007F2DD5" w:rsidRPr="001932AF" w:rsidRDefault="007F2DD5" w:rsidP="00B55C3A">
            <w:pPr>
              <w:ind w:right="-108"/>
              <w:rPr>
                <w:sz w:val="20"/>
              </w:rPr>
            </w:pPr>
            <w:r w:rsidRPr="001932AF">
              <w:rPr>
                <w:sz w:val="20"/>
              </w:rPr>
              <w:t>Equipment €</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1D65F3E"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8109AA1"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008C272"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B184C7A"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E3AE5F3"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2,000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49465AE" w14:textId="09CF97B1" w:rsidR="007F2DD5" w:rsidRPr="001932AF" w:rsidRDefault="00B44B72" w:rsidP="00A14E05">
            <w:pPr>
              <w:spacing w:before="0" w:after="0"/>
              <w:ind w:left="-108" w:right="-108"/>
              <w:jc w:val="right"/>
              <w:rPr>
                <w:rFonts w:cs="Calibri"/>
                <w:b/>
                <w:sz w:val="20"/>
              </w:rPr>
            </w:pPr>
            <w:r>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C0DAC36" w14:textId="77777777" w:rsidR="007F2DD5" w:rsidRPr="001932AF" w:rsidRDefault="007F2DD5" w:rsidP="00A14E05">
            <w:pPr>
              <w:spacing w:before="0" w:after="0"/>
              <w:ind w:left="-107" w:right="-110"/>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39471F4" w14:textId="77777777" w:rsidR="007F2DD5" w:rsidRPr="001932AF" w:rsidRDefault="007F2DD5" w:rsidP="00A14E05">
            <w:pPr>
              <w:spacing w:before="0" w:after="0"/>
              <w:ind w:left="-107" w:right="-108"/>
              <w:jc w:val="right"/>
              <w:rPr>
                <w:rFonts w:cs="Calibri"/>
                <w:b/>
                <w:sz w:val="20"/>
              </w:rPr>
            </w:pPr>
            <w:r w:rsidRPr="001932AF">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0E46B6B" w14:textId="77777777" w:rsidR="007F2DD5" w:rsidRPr="001932AF" w:rsidRDefault="007F2DD5" w:rsidP="00A14E05">
            <w:pPr>
              <w:spacing w:before="0" w:after="0"/>
              <w:ind w:left="-108" w:right="-107"/>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5F9B02E" w14:textId="77777777" w:rsidR="007F2DD5" w:rsidRPr="001932AF" w:rsidRDefault="007F2DD5" w:rsidP="00A14E05">
            <w:pPr>
              <w:spacing w:before="0" w:after="0"/>
              <w:ind w:left="-109" w:right="-108"/>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6E8930E" w14:textId="77777777" w:rsidR="007F2DD5" w:rsidRPr="001932AF" w:rsidRDefault="007F2DD5" w:rsidP="00462E8F">
            <w:pPr>
              <w:spacing w:before="0" w:after="0"/>
              <w:ind w:left="-108" w:right="-107"/>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35E385B" w14:textId="77777777" w:rsidR="007F2DD5" w:rsidRPr="001932AF" w:rsidRDefault="007F2DD5" w:rsidP="00462E8F">
            <w:pPr>
              <w:spacing w:before="0" w:after="0"/>
              <w:ind w:left="-109" w:right="-107"/>
              <w:jc w:val="right"/>
              <w:rPr>
                <w:rFonts w:cs="Calibri"/>
                <w:b/>
                <w:sz w:val="20"/>
              </w:rPr>
            </w:pPr>
            <w:r w:rsidRPr="001932AF">
              <w:rPr>
                <w:rFonts w:asciiTheme="minorHAnsi" w:hAnsiTheme="minorHAnsi" w:cstheme="minorHAnsi"/>
                <w:b/>
                <w:sz w:val="20"/>
              </w:rPr>
              <w:t>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10A4E4B6" w14:textId="77777777" w:rsidR="007F2DD5" w:rsidRPr="001932AF" w:rsidRDefault="007F2DD5" w:rsidP="00462E8F">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20E6D1F1" w14:textId="77777777" w:rsidR="007F2DD5" w:rsidRPr="001932AF" w:rsidRDefault="007F2DD5" w:rsidP="00462E8F">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5210CA64" w14:textId="77777777" w:rsidR="007F2DD5" w:rsidRPr="001932AF" w:rsidRDefault="007F2DD5" w:rsidP="00A14E05">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69312EE0" w14:textId="77777777" w:rsidR="007F2DD5" w:rsidRPr="001932AF" w:rsidRDefault="007F2DD5" w:rsidP="00A14E05">
            <w:pPr>
              <w:spacing w:before="0" w:after="0"/>
              <w:ind w:left="-106" w:right="-109"/>
              <w:jc w:val="right"/>
              <w:rPr>
                <w:rFonts w:cs="Calibri"/>
                <w:b/>
                <w:sz w:val="20"/>
              </w:rPr>
            </w:pPr>
          </w:p>
        </w:tc>
      </w:tr>
      <w:tr w:rsidR="007F2DD5" w:rsidRPr="001932AF" w14:paraId="4CD50964"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18EB1B32" w14:textId="77777777" w:rsidR="007F2DD5" w:rsidRPr="001932AF" w:rsidRDefault="007F2DD5" w:rsidP="003773DC">
            <w:pPr>
              <w:ind w:right="-108"/>
              <w:rPr>
                <w:sz w:val="20"/>
              </w:rPr>
            </w:pPr>
            <w:r w:rsidRPr="001932AF">
              <w:rPr>
                <w:sz w:val="20"/>
              </w:rPr>
              <w:t>Travel €</w:t>
            </w:r>
            <w:r w:rsidRPr="001932AF">
              <w:rPr>
                <w:sz w:val="20"/>
                <w:vertAlign w:val="superscript"/>
              </w:rPr>
              <w:t>2</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E7F134D"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4,000</w:t>
            </w:r>
          </w:p>
          <w:p w14:paraId="3C14250C"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($6,000)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BDE206A"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4,000</w:t>
            </w:r>
          </w:p>
          <w:p w14:paraId="438E614B"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($6,000)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8374B8B"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4,000 (6,000)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C59F069"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4,000 (6,000)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168A89C"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2,000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274E6BF" w14:textId="24271CE6" w:rsidR="00B44B72" w:rsidRPr="001932AF" w:rsidRDefault="00D410EB" w:rsidP="00D410EB">
            <w:pPr>
              <w:spacing w:before="0" w:after="0"/>
              <w:ind w:left="-108" w:right="-108"/>
              <w:jc w:val="right"/>
              <w:rPr>
                <w:rFonts w:cs="Calibri"/>
                <w:b/>
                <w:sz w:val="20"/>
              </w:rPr>
            </w:pPr>
            <w:r>
              <w:rPr>
                <w:rFonts w:asciiTheme="minorHAnsi" w:hAnsiTheme="minorHAnsi" w:cstheme="minorHAnsi"/>
                <w:b/>
                <w:sz w:val="20"/>
              </w:rPr>
              <w:t>1</w:t>
            </w:r>
            <w:r w:rsidR="007F2DD5" w:rsidRPr="001932AF">
              <w:rPr>
                <w:rFonts w:asciiTheme="minorHAnsi" w:hAnsiTheme="minorHAnsi" w:cstheme="minorHAnsi"/>
                <w:b/>
                <w:sz w:val="20"/>
              </w:rPr>
              <w:t>,000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9C4E9C7" w14:textId="77777777" w:rsidR="007F2DD5" w:rsidRPr="001932AF" w:rsidRDefault="007F2DD5" w:rsidP="00A14E05">
            <w:pPr>
              <w:spacing w:before="0" w:after="0"/>
              <w:ind w:left="-107" w:right="-110"/>
              <w:jc w:val="right"/>
              <w:rPr>
                <w:rFonts w:cs="Calibri"/>
                <w:b/>
                <w:sz w:val="20"/>
              </w:rPr>
            </w:pPr>
            <w:r w:rsidRPr="001932AF">
              <w:rPr>
                <w:rFonts w:asciiTheme="minorHAnsi" w:hAnsiTheme="minorHAnsi" w:cstheme="minorHAnsi"/>
                <w:b/>
                <w:sz w:val="20"/>
              </w:rPr>
              <w:t>2,000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2496091" w14:textId="7BFB23E9" w:rsidR="007F2DD5" w:rsidRPr="001932AF" w:rsidRDefault="00C723CC" w:rsidP="00A14E05">
            <w:pPr>
              <w:spacing w:before="0" w:after="0"/>
              <w:ind w:left="-107" w:right="-108"/>
              <w:jc w:val="right"/>
              <w:rPr>
                <w:rFonts w:cs="Calibri"/>
                <w:b/>
                <w:sz w:val="20"/>
              </w:rPr>
            </w:pPr>
            <w:r>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40A9364" w14:textId="77777777" w:rsidR="007F2DD5" w:rsidRPr="001932AF" w:rsidRDefault="007F2DD5" w:rsidP="00A14E05">
            <w:pPr>
              <w:spacing w:before="0" w:after="0"/>
              <w:ind w:left="-108" w:right="-107"/>
              <w:jc w:val="right"/>
              <w:rPr>
                <w:rFonts w:cs="Calibri"/>
                <w:b/>
                <w:sz w:val="20"/>
              </w:rPr>
            </w:pPr>
            <w:r w:rsidRPr="001932AF">
              <w:rPr>
                <w:rFonts w:asciiTheme="minorHAnsi" w:hAnsiTheme="minorHAnsi" w:cstheme="minorHAnsi"/>
                <w:b/>
                <w:sz w:val="20"/>
              </w:rPr>
              <w:t>6,022</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4C5086B" w14:textId="77777777" w:rsidR="007F2DD5" w:rsidRPr="001932AF" w:rsidRDefault="007F2DD5" w:rsidP="00A14E05">
            <w:pPr>
              <w:spacing w:before="0" w:after="0"/>
              <w:ind w:left="-109" w:right="-108"/>
              <w:jc w:val="right"/>
              <w:rPr>
                <w:rFonts w:cs="Calibri"/>
                <w:b/>
                <w:sz w:val="20"/>
              </w:rPr>
            </w:pPr>
            <w:r w:rsidRPr="001932AF">
              <w:rPr>
                <w:rFonts w:asciiTheme="minorHAnsi" w:hAnsiTheme="minorHAnsi" w:cstheme="minorHAnsi"/>
                <w:b/>
                <w:sz w:val="20"/>
              </w:rPr>
              <w:t>4,215</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5E0C757" w14:textId="77777777" w:rsidR="007F2DD5" w:rsidRPr="001932AF" w:rsidRDefault="007F2DD5" w:rsidP="00462E8F">
            <w:pPr>
              <w:spacing w:before="0" w:after="0"/>
              <w:ind w:left="-108" w:right="-107"/>
              <w:jc w:val="right"/>
              <w:rPr>
                <w:rFonts w:cs="Calibri"/>
                <w:b/>
                <w:sz w:val="20"/>
              </w:rPr>
            </w:pPr>
            <w:r w:rsidRPr="001932AF">
              <w:rPr>
                <w:rFonts w:asciiTheme="minorHAnsi" w:hAnsiTheme="minorHAnsi" w:cstheme="minorHAnsi"/>
                <w:b/>
                <w:sz w:val="20"/>
              </w:rPr>
              <w:t>2,000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B4C1F9D" w14:textId="77777777" w:rsidR="007F2DD5" w:rsidRPr="001932AF" w:rsidRDefault="007F2DD5" w:rsidP="00462E8F">
            <w:pPr>
              <w:spacing w:before="0" w:after="0"/>
              <w:ind w:left="-109" w:right="-107"/>
              <w:jc w:val="right"/>
              <w:rPr>
                <w:rFonts w:cs="Calibri"/>
                <w:b/>
                <w:sz w:val="20"/>
              </w:rPr>
            </w:pPr>
            <w:r w:rsidRPr="001932AF">
              <w:rPr>
                <w:rFonts w:asciiTheme="minorHAnsi" w:hAnsiTheme="minorHAnsi" w:cstheme="minorHAnsi"/>
                <w:b/>
                <w:sz w:val="20"/>
              </w:rPr>
              <w:t>2,000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026576B2" w14:textId="77777777" w:rsidR="007F2DD5" w:rsidRPr="001932AF" w:rsidRDefault="007F2DD5" w:rsidP="00462E8F">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09874809" w14:textId="77777777" w:rsidR="007F2DD5" w:rsidRPr="001932AF" w:rsidRDefault="007F2DD5" w:rsidP="00462E8F">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25E32BAF" w14:textId="77777777" w:rsidR="007F2DD5" w:rsidRPr="001932AF" w:rsidRDefault="007F2DD5" w:rsidP="00A14E05">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170F9BB4" w14:textId="77777777" w:rsidR="007F2DD5" w:rsidRPr="001932AF" w:rsidRDefault="007F2DD5" w:rsidP="00A14E05">
            <w:pPr>
              <w:spacing w:before="0" w:after="0"/>
              <w:ind w:left="-106" w:right="-109"/>
              <w:jc w:val="right"/>
              <w:rPr>
                <w:rFonts w:cs="Calibri"/>
                <w:b/>
                <w:sz w:val="20"/>
              </w:rPr>
            </w:pPr>
          </w:p>
        </w:tc>
      </w:tr>
      <w:tr w:rsidR="007F2DD5" w:rsidRPr="001932AF" w14:paraId="114110D6" w14:textId="77777777" w:rsidTr="0061591A">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23D61DFB" w14:textId="77777777" w:rsidR="007F2DD5" w:rsidRPr="001932AF" w:rsidRDefault="007F2DD5" w:rsidP="00B55C3A">
            <w:pPr>
              <w:ind w:right="-108"/>
              <w:rPr>
                <w:sz w:val="20"/>
              </w:rPr>
            </w:pPr>
            <w:r w:rsidRPr="001932AF">
              <w:rPr>
                <w:sz w:val="20"/>
              </w:rPr>
              <w:t>Other direct costs €</w:t>
            </w:r>
            <w:r w:rsidRPr="001932AF">
              <w:rPr>
                <w:sz w:val="20"/>
                <w:vertAlign w:val="superscript"/>
              </w:rPr>
              <w:t>3</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848DD7B" w14:textId="77777777" w:rsidR="007F2DD5" w:rsidRPr="001932AF" w:rsidRDefault="007F2DD5" w:rsidP="009059C0">
            <w:pPr>
              <w:spacing w:before="0" w:after="0"/>
              <w:jc w:val="right"/>
              <w:rPr>
                <w:rFonts w:asciiTheme="minorHAnsi" w:hAnsiTheme="minorHAnsi" w:cstheme="minorHAnsi"/>
                <w:b/>
                <w:sz w:val="20"/>
              </w:rPr>
            </w:pPr>
            <w:r w:rsidRPr="001932AF">
              <w:rPr>
                <w:rFonts w:asciiTheme="minorHAnsi" w:hAnsiTheme="minorHAnsi" w:cstheme="minorHAnsi"/>
                <w:b/>
                <w:sz w:val="20"/>
              </w:rPr>
              <w:t>66,000</w:t>
            </w:r>
          </w:p>
          <w:p w14:paraId="4E659378"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($102,250)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9D74FFE" w14:textId="77777777" w:rsidR="007F2DD5" w:rsidRPr="001932AF" w:rsidRDefault="007F2DD5" w:rsidP="009059C0">
            <w:pPr>
              <w:spacing w:before="0" w:after="0"/>
              <w:jc w:val="right"/>
              <w:rPr>
                <w:rFonts w:asciiTheme="minorHAnsi" w:hAnsiTheme="minorHAnsi" w:cstheme="minorHAnsi"/>
                <w:b/>
                <w:sz w:val="20"/>
              </w:rPr>
            </w:pPr>
            <w:r w:rsidRPr="001932AF">
              <w:rPr>
                <w:rFonts w:asciiTheme="minorHAnsi" w:hAnsiTheme="minorHAnsi" w:cstheme="minorHAnsi"/>
                <w:b/>
                <w:sz w:val="20"/>
              </w:rPr>
              <w:t>66,000</w:t>
            </w:r>
          </w:p>
          <w:p w14:paraId="44247E3E"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($102,250)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70BE87D"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64,000</w:t>
            </w:r>
          </w:p>
          <w:p w14:paraId="2EE2E6B1"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($99,750)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1B8E1A0" w14:textId="77777777" w:rsidR="007F2DD5" w:rsidRPr="001932AF" w:rsidRDefault="007F2DD5" w:rsidP="009059C0">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64,000</w:t>
            </w:r>
          </w:p>
          <w:p w14:paraId="3CB4A259" w14:textId="77777777" w:rsidR="007F2DD5" w:rsidRPr="001932AF" w:rsidRDefault="007F2DD5" w:rsidP="00A14E05">
            <w:pPr>
              <w:spacing w:before="0" w:after="0"/>
              <w:ind w:left="-108" w:right="-109"/>
              <w:jc w:val="right"/>
              <w:rPr>
                <w:rFonts w:cs="Calibri"/>
                <w:b/>
                <w:sz w:val="20"/>
              </w:rPr>
            </w:pPr>
            <w:r w:rsidRPr="001932AF">
              <w:rPr>
                <w:rFonts w:asciiTheme="minorHAnsi" w:hAnsiTheme="minorHAnsi" w:cstheme="minorHAnsi"/>
                <w:b/>
                <w:sz w:val="20"/>
              </w:rPr>
              <w:t>($99,750)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8C50765" w14:textId="0A6DFC16" w:rsidR="007F2DD5" w:rsidRPr="001932AF" w:rsidRDefault="00D410EB" w:rsidP="00D410EB">
            <w:pPr>
              <w:spacing w:before="0" w:after="0"/>
              <w:ind w:left="-108" w:right="-109"/>
              <w:jc w:val="right"/>
              <w:rPr>
                <w:rFonts w:cs="Calibri"/>
                <w:b/>
                <w:sz w:val="20"/>
              </w:rPr>
            </w:pPr>
            <w:r w:rsidRPr="00D410EB">
              <w:rPr>
                <w:rFonts w:asciiTheme="minorHAnsi" w:hAnsiTheme="minorHAnsi" w:cstheme="minorHAnsi"/>
                <w:b/>
                <w:sz w:val="20"/>
              </w:rPr>
              <w:t>1</w:t>
            </w:r>
            <w:r>
              <w:rPr>
                <w:rFonts w:asciiTheme="minorHAnsi" w:hAnsiTheme="minorHAnsi" w:cstheme="minorHAnsi"/>
                <w:b/>
                <w:sz w:val="20"/>
              </w:rPr>
              <w:t>4,352</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9B9B071" w14:textId="22C29645" w:rsidR="007F2DD5" w:rsidRPr="001932AF" w:rsidRDefault="00D410EB" w:rsidP="00D410EB">
            <w:pPr>
              <w:spacing w:before="0" w:after="0"/>
              <w:ind w:left="-108" w:right="-108"/>
              <w:jc w:val="right"/>
              <w:rPr>
                <w:rFonts w:cs="Calibri"/>
                <w:b/>
                <w:sz w:val="20"/>
              </w:rPr>
            </w:pPr>
            <w:r w:rsidRPr="00D410EB">
              <w:rPr>
                <w:rFonts w:asciiTheme="minorHAnsi" w:hAnsiTheme="minorHAnsi" w:cstheme="minorHAnsi"/>
                <w:b/>
                <w:sz w:val="20"/>
              </w:rPr>
              <w:t>1</w:t>
            </w:r>
            <w:r>
              <w:rPr>
                <w:rFonts w:asciiTheme="minorHAnsi" w:hAnsiTheme="minorHAnsi" w:cstheme="minorHAnsi"/>
                <w:b/>
                <w:sz w:val="20"/>
              </w:rPr>
              <w:t>3,</w:t>
            </w:r>
            <w:r w:rsidRPr="00D410EB">
              <w:rPr>
                <w:rFonts w:asciiTheme="minorHAnsi" w:hAnsiTheme="minorHAnsi" w:cstheme="minorHAnsi"/>
                <w:b/>
                <w:sz w:val="20"/>
              </w:rPr>
              <w:t>852</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3B2B78B" w14:textId="77777777" w:rsidR="007F2DD5" w:rsidRPr="001932AF" w:rsidRDefault="007F2DD5" w:rsidP="00A14E05">
            <w:pPr>
              <w:spacing w:before="0" w:after="0"/>
              <w:ind w:left="-107" w:right="-110"/>
              <w:jc w:val="right"/>
              <w:rPr>
                <w:rFonts w:cs="Calibri"/>
                <w:b/>
                <w:sz w:val="20"/>
              </w:rPr>
            </w:pPr>
            <w:r w:rsidRPr="001932AF">
              <w:rPr>
                <w:rFonts w:asciiTheme="minorHAnsi" w:hAnsiTheme="minorHAnsi" w:cstheme="minorHAnsi"/>
                <w:b/>
                <w:sz w:val="20"/>
              </w:rPr>
              <w:t>1,500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A3816D5" w14:textId="3CF926A5" w:rsidR="007F2DD5" w:rsidRPr="001932AF" w:rsidRDefault="00C723CC" w:rsidP="00A14E05">
            <w:pPr>
              <w:spacing w:before="0" w:after="0"/>
              <w:ind w:left="-107" w:right="-108"/>
              <w:jc w:val="right"/>
              <w:rPr>
                <w:rFonts w:cs="Calibri"/>
                <w:b/>
                <w:sz w:val="20"/>
              </w:rPr>
            </w:pPr>
            <w:r>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4D099DB" w14:textId="77777777" w:rsidR="007F2DD5" w:rsidRPr="001932AF" w:rsidRDefault="007F2DD5" w:rsidP="00A14E05">
            <w:pPr>
              <w:spacing w:before="0" w:after="0"/>
              <w:ind w:left="-108" w:right="-107"/>
              <w:jc w:val="right"/>
              <w:rPr>
                <w:rFonts w:cs="Calibri"/>
                <w:b/>
                <w:sz w:val="20"/>
              </w:rPr>
            </w:pPr>
            <w:r w:rsidRPr="001932AF">
              <w:rPr>
                <w:rFonts w:asciiTheme="minorHAnsi" w:hAnsiTheme="minorHAnsi" w:cstheme="minorHAnsi"/>
                <w:b/>
                <w:sz w:val="20"/>
              </w:rPr>
              <w:t>10,000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1AB5468" w14:textId="77777777" w:rsidR="007F2DD5" w:rsidRPr="001932AF" w:rsidRDefault="007F2DD5" w:rsidP="00A14E05">
            <w:pPr>
              <w:spacing w:before="0" w:after="0"/>
              <w:ind w:left="-109" w:right="-108"/>
              <w:jc w:val="right"/>
              <w:rPr>
                <w:rFonts w:cs="Calibri"/>
                <w:b/>
                <w:sz w:val="20"/>
              </w:rPr>
            </w:pPr>
            <w:r w:rsidRPr="001932AF">
              <w:rPr>
                <w:rFonts w:asciiTheme="minorHAnsi" w:hAnsiTheme="minorHAnsi" w:cstheme="minorHAnsi"/>
                <w:b/>
                <w:sz w:val="20"/>
              </w:rPr>
              <w:t>7,000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4D1D859" w14:textId="77777777" w:rsidR="007F2DD5" w:rsidRPr="001932AF" w:rsidRDefault="007F2DD5" w:rsidP="00462E8F">
            <w:pPr>
              <w:spacing w:before="0" w:after="0"/>
              <w:ind w:left="-108" w:right="-107"/>
              <w:jc w:val="right"/>
              <w:rPr>
                <w:rFonts w:cs="Calibri"/>
                <w:b/>
                <w:sz w:val="20"/>
              </w:rPr>
            </w:pPr>
            <w:r w:rsidRPr="001932AF">
              <w:rPr>
                <w:rFonts w:asciiTheme="minorHAnsi" w:hAnsiTheme="minorHAnsi" w:cstheme="minorHAnsi"/>
                <w:b/>
                <w:sz w:val="20"/>
              </w:rPr>
              <w:t>1,500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1659B83" w14:textId="77777777" w:rsidR="007F2DD5" w:rsidRPr="001932AF" w:rsidRDefault="007F2DD5" w:rsidP="00462E8F">
            <w:pPr>
              <w:spacing w:before="0" w:after="0"/>
              <w:ind w:left="-109" w:right="-107"/>
              <w:jc w:val="right"/>
              <w:rPr>
                <w:rFonts w:cs="Calibri"/>
                <w:b/>
                <w:sz w:val="20"/>
              </w:rPr>
            </w:pPr>
            <w:r w:rsidRPr="001932AF">
              <w:rPr>
                <w:rFonts w:asciiTheme="minorHAnsi" w:hAnsiTheme="minorHAnsi" w:cstheme="minorHAnsi"/>
                <w:b/>
                <w:sz w:val="20"/>
              </w:rPr>
              <w:t>1,500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520BBE84" w14:textId="77777777" w:rsidR="007F2DD5" w:rsidRPr="001932AF" w:rsidRDefault="007F2DD5" w:rsidP="00462E8F">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2798A433" w14:textId="77777777" w:rsidR="007F2DD5" w:rsidRPr="001932AF" w:rsidRDefault="007F2DD5" w:rsidP="00462E8F">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25DFEEA1" w14:textId="77777777" w:rsidR="007F2DD5" w:rsidRPr="001932AF" w:rsidRDefault="007F2DD5" w:rsidP="00A14E05">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1AD24F83" w14:textId="77777777" w:rsidR="007F2DD5" w:rsidRPr="001932AF" w:rsidRDefault="007F2DD5" w:rsidP="00A14E05">
            <w:pPr>
              <w:spacing w:before="0" w:after="0"/>
              <w:ind w:left="-106" w:right="-109"/>
              <w:jc w:val="right"/>
              <w:rPr>
                <w:rFonts w:cs="Calibri"/>
                <w:b/>
                <w:sz w:val="20"/>
              </w:rPr>
            </w:pPr>
          </w:p>
        </w:tc>
      </w:tr>
      <w:tr w:rsidR="00B44B72" w:rsidRPr="001932AF" w14:paraId="31C1A82B" w14:textId="77777777" w:rsidTr="00D410EB">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tcPr>
          <w:p w14:paraId="082F96B8" w14:textId="77777777" w:rsidR="00B44B72" w:rsidRPr="001932AF" w:rsidRDefault="00B44B72" w:rsidP="00B44B72">
            <w:pPr>
              <w:ind w:right="-108"/>
              <w:rPr>
                <w:sz w:val="20"/>
              </w:rPr>
            </w:pPr>
            <w:r w:rsidRPr="001932AF">
              <w:rPr>
                <w:sz w:val="20"/>
              </w:rPr>
              <w:t>Overheads €</w:t>
            </w:r>
            <w:r w:rsidRPr="001932AF">
              <w:rPr>
                <w:sz w:val="20"/>
                <w:vertAlign w:val="superscript"/>
              </w:rPr>
              <w:t>4</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4B5D46E"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EA353A7"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ACD29C1"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BC77CCB"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F0B73FB" w14:textId="298A21E4" w:rsidR="00B44B72" w:rsidRPr="001932AF" w:rsidRDefault="00B44B72" w:rsidP="006C52C0">
            <w:pPr>
              <w:spacing w:before="0" w:after="0"/>
              <w:ind w:left="-108" w:right="-109"/>
              <w:jc w:val="right"/>
              <w:rPr>
                <w:rFonts w:cs="Calibri"/>
                <w:b/>
                <w:sz w:val="20"/>
              </w:rPr>
            </w:pPr>
            <w:r w:rsidRPr="001932AF">
              <w:rPr>
                <w:rFonts w:asciiTheme="minorHAnsi" w:hAnsiTheme="minorHAnsi" w:cstheme="minorHAnsi"/>
                <w:b/>
                <w:sz w:val="20"/>
              </w:rPr>
              <w:t>3</w:t>
            </w:r>
            <w:r w:rsidR="006C52C0">
              <w:rPr>
                <w:rFonts w:asciiTheme="minorHAnsi" w:hAnsiTheme="minorHAnsi" w:cstheme="minorHAnsi"/>
                <w:b/>
                <w:sz w:val="20"/>
              </w:rPr>
              <w:t>1</w:t>
            </w:r>
            <w:r w:rsidRPr="001932AF">
              <w:rPr>
                <w:rFonts w:asciiTheme="minorHAnsi" w:hAnsiTheme="minorHAnsi" w:cstheme="minorHAnsi"/>
                <w:b/>
                <w:sz w:val="20"/>
              </w:rPr>
              <w:t>,6</w:t>
            </w:r>
            <w:r w:rsidR="006C52C0">
              <w:rPr>
                <w:rFonts w:asciiTheme="minorHAnsi" w:hAnsiTheme="minorHAnsi" w:cstheme="minorHAnsi"/>
                <w:b/>
                <w:sz w:val="20"/>
              </w:rPr>
              <w:t>3</w:t>
            </w: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56D1DF4" w14:textId="7448378E" w:rsidR="00B44B72" w:rsidRPr="00D410EB" w:rsidRDefault="00D410EB" w:rsidP="00D410EB">
            <w:pPr>
              <w:spacing w:before="0" w:after="0"/>
              <w:ind w:left="-108" w:right="-108"/>
              <w:jc w:val="right"/>
              <w:rPr>
                <w:rFonts w:cs="Calibri"/>
                <w:b/>
                <w:sz w:val="20"/>
              </w:rPr>
            </w:pPr>
            <w:r w:rsidRPr="00D410EB">
              <w:rPr>
                <w:rFonts w:cs="Calibri"/>
                <w:b/>
                <w:color w:val="000000"/>
                <w:sz w:val="20"/>
              </w:rPr>
              <w:t>25,388</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622F534" w14:textId="77777777" w:rsidR="00B44B72" w:rsidRPr="001932AF" w:rsidRDefault="00B44B72" w:rsidP="00B44B72">
            <w:pPr>
              <w:spacing w:before="0" w:after="0"/>
              <w:ind w:left="-107" w:right="-110"/>
              <w:jc w:val="right"/>
              <w:rPr>
                <w:rFonts w:cs="Calibri"/>
                <w:b/>
                <w:sz w:val="20"/>
              </w:rPr>
            </w:pPr>
            <w:r w:rsidRPr="001932AF">
              <w:rPr>
                <w:rFonts w:asciiTheme="minorHAnsi" w:hAnsiTheme="minorHAnsi" w:cstheme="minorHAnsi"/>
                <w:b/>
                <w:sz w:val="20"/>
              </w:rPr>
              <w:t>31,516</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625A462" w14:textId="3D64BA71" w:rsidR="00B44B72" w:rsidRPr="001932AF" w:rsidRDefault="00B44B72" w:rsidP="00B44B72">
            <w:pPr>
              <w:spacing w:before="0" w:after="0"/>
              <w:ind w:left="-107" w:right="-108"/>
              <w:jc w:val="right"/>
              <w:rPr>
                <w:rFonts w:cs="Calibri"/>
                <w:b/>
                <w:sz w:val="20"/>
              </w:rPr>
            </w:pPr>
            <w:r>
              <w:rPr>
                <w:rFonts w:asciiTheme="minorHAnsi" w:hAnsiTheme="minorHAnsi" w:cstheme="minorHAnsi"/>
                <w:b/>
                <w:sz w:val="20"/>
              </w:rPr>
              <w:t>24,653</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D200AF0" w14:textId="77777777" w:rsidR="00B44B72" w:rsidRPr="001932AF" w:rsidRDefault="00B44B72" w:rsidP="00B44B72">
            <w:pPr>
              <w:spacing w:before="0" w:after="0"/>
              <w:ind w:left="-108" w:right="-107"/>
              <w:jc w:val="right"/>
              <w:rPr>
                <w:rFonts w:cs="Calibri"/>
                <w:b/>
                <w:sz w:val="20"/>
              </w:rPr>
            </w:pPr>
            <w:r w:rsidRPr="001932AF">
              <w:rPr>
                <w:rFonts w:asciiTheme="minorHAnsi" w:hAnsiTheme="minorHAnsi" w:cstheme="minorHAnsi"/>
                <w:b/>
                <w:sz w:val="20"/>
              </w:rPr>
              <w:t>120,337</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15049AB" w14:textId="77777777" w:rsidR="00B44B72" w:rsidRPr="001932AF" w:rsidRDefault="00B44B72" w:rsidP="00B44B72">
            <w:pPr>
              <w:spacing w:before="0" w:after="0"/>
              <w:ind w:left="-109" w:right="-108"/>
              <w:jc w:val="right"/>
              <w:rPr>
                <w:rFonts w:cs="Calibri"/>
                <w:b/>
                <w:sz w:val="20"/>
              </w:rPr>
            </w:pPr>
            <w:r w:rsidRPr="001932AF">
              <w:rPr>
                <w:rFonts w:asciiTheme="minorHAnsi" w:hAnsiTheme="minorHAnsi" w:cstheme="minorHAnsi"/>
                <w:b/>
                <w:sz w:val="20"/>
              </w:rPr>
              <w:t>84,236</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2026EC9B" w14:textId="77777777" w:rsidR="00B44B72" w:rsidRPr="001932AF" w:rsidRDefault="00B44B72" w:rsidP="00B44B72">
            <w:pPr>
              <w:spacing w:before="0" w:after="0"/>
              <w:ind w:left="-108" w:right="-107"/>
              <w:jc w:val="right"/>
              <w:rPr>
                <w:rFonts w:cs="Calibri"/>
                <w:b/>
                <w:sz w:val="20"/>
              </w:rPr>
            </w:pPr>
            <w:r w:rsidRPr="001932AF">
              <w:rPr>
                <w:rFonts w:asciiTheme="minorHAnsi" w:hAnsiTheme="minorHAnsi" w:cstheme="minorHAnsi"/>
                <w:b/>
                <w:sz w:val="20"/>
              </w:rPr>
              <w:t>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04FB4BA" w14:textId="77777777" w:rsidR="00B44B72" w:rsidRPr="001932AF" w:rsidRDefault="00B44B72" w:rsidP="00B44B72">
            <w:pPr>
              <w:spacing w:before="0" w:after="0"/>
              <w:ind w:left="-109" w:right="-107"/>
              <w:jc w:val="right"/>
              <w:rPr>
                <w:rFonts w:cs="Calibri"/>
                <w:b/>
                <w:sz w:val="20"/>
              </w:rPr>
            </w:pPr>
            <w:r w:rsidRPr="001932AF">
              <w:rPr>
                <w:rFonts w:asciiTheme="minorHAnsi" w:hAnsiTheme="minorHAnsi" w:cstheme="minorHAnsi"/>
                <w:b/>
                <w:sz w:val="20"/>
              </w:rPr>
              <w:t>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5CD502CF" w14:textId="77777777" w:rsidR="00B44B72" w:rsidRPr="001932AF" w:rsidRDefault="00B44B72" w:rsidP="00B44B72">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72D9A4B9" w14:textId="77777777" w:rsidR="00B44B72" w:rsidRPr="001932AF" w:rsidRDefault="00B44B72" w:rsidP="00B44B72">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22915222" w14:textId="77777777" w:rsidR="00B44B72" w:rsidRPr="001932AF" w:rsidRDefault="00B44B72" w:rsidP="00B44B72">
            <w:pPr>
              <w:spacing w:before="0" w:after="0"/>
              <w:ind w:left="-106"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3C089ED2" w14:textId="77777777" w:rsidR="00B44B72" w:rsidRPr="001932AF" w:rsidRDefault="00B44B72" w:rsidP="00B44B72">
            <w:pPr>
              <w:spacing w:before="0" w:after="0"/>
              <w:ind w:left="-106" w:right="-109"/>
              <w:jc w:val="right"/>
              <w:rPr>
                <w:rFonts w:cs="Calibri"/>
                <w:b/>
                <w:sz w:val="20"/>
              </w:rPr>
            </w:pPr>
          </w:p>
        </w:tc>
      </w:tr>
      <w:tr w:rsidR="00B44B72" w:rsidRPr="001932AF" w14:paraId="17AF0A99" w14:textId="77777777" w:rsidTr="00D410EB">
        <w:trPr>
          <w:trHeight w:val="397"/>
          <w:jc w:val="center"/>
        </w:trPr>
        <w:tc>
          <w:tcPr>
            <w:tcW w:w="1840"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B8CCE4" w:themeFill="accent1" w:themeFillTint="66"/>
            <w:vAlign w:val="center"/>
          </w:tcPr>
          <w:p w14:paraId="6D5D5734" w14:textId="77777777" w:rsidR="00B44B72" w:rsidRPr="001932AF" w:rsidRDefault="00B44B72" w:rsidP="00B44B72">
            <w:pPr>
              <w:spacing w:before="0" w:after="0"/>
              <w:ind w:right="-108"/>
              <w:jc w:val="right"/>
              <w:rPr>
                <w:rFonts w:cs="Calibri"/>
                <w:b/>
                <w:bCs/>
                <w:szCs w:val="22"/>
              </w:rPr>
            </w:pPr>
            <w:r w:rsidRPr="001932AF">
              <w:rPr>
                <w:rFonts w:cs="Calibri"/>
                <w:b/>
                <w:bCs/>
                <w:sz w:val="24"/>
                <w:szCs w:val="22"/>
              </w:rPr>
              <w:t>Total</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30E76113" w14:textId="77777777" w:rsidR="00B44B72" w:rsidRPr="001932AF" w:rsidRDefault="00B44B72" w:rsidP="00B44B72">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192,000</w:t>
            </w:r>
          </w:p>
          <w:p w14:paraId="3783E10E"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($299,250)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95DB70B" w14:textId="77777777" w:rsidR="00B44B72" w:rsidRPr="001932AF" w:rsidRDefault="00B44B72" w:rsidP="00B44B72">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192,000</w:t>
            </w:r>
          </w:p>
          <w:p w14:paraId="7B43FC7B"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($299,250)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7A39F291" w14:textId="77777777" w:rsidR="00B44B72" w:rsidRPr="001932AF" w:rsidRDefault="00B44B72" w:rsidP="00B44B72">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93,500</w:t>
            </w:r>
          </w:p>
          <w:p w14:paraId="1C1B967F"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($145,750)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9693650" w14:textId="77777777" w:rsidR="00B44B72" w:rsidRPr="001932AF" w:rsidRDefault="00B44B72" w:rsidP="00B44B72">
            <w:pPr>
              <w:suppressAutoHyphens/>
              <w:spacing w:before="0" w:after="0"/>
              <w:ind w:left="-108" w:right="-109"/>
              <w:jc w:val="right"/>
              <w:rPr>
                <w:rFonts w:asciiTheme="minorHAnsi" w:hAnsiTheme="minorHAnsi" w:cstheme="minorHAnsi"/>
                <w:b/>
                <w:sz w:val="20"/>
              </w:rPr>
            </w:pPr>
            <w:r w:rsidRPr="001932AF">
              <w:rPr>
                <w:rFonts w:asciiTheme="minorHAnsi" w:hAnsiTheme="minorHAnsi" w:cstheme="minorHAnsi"/>
                <w:b/>
                <w:sz w:val="20"/>
              </w:rPr>
              <w:t>93,500</w:t>
            </w:r>
          </w:p>
          <w:p w14:paraId="04559367" w14:textId="77777777" w:rsidR="00B44B72" w:rsidRPr="001932AF" w:rsidRDefault="00B44B72" w:rsidP="00B44B72">
            <w:pPr>
              <w:spacing w:before="0" w:after="0"/>
              <w:ind w:left="-108" w:right="-109"/>
              <w:jc w:val="right"/>
              <w:rPr>
                <w:rFonts w:cs="Calibri"/>
                <w:b/>
                <w:sz w:val="20"/>
              </w:rPr>
            </w:pPr>
            <w:r w:rsidRPr="001932AF">
              <w:rPr>
                <w:rFonts w:asciiTheme="minorHAnsi" w:hAnsiTheme="minorHAnsi" w:cstheme="minorHAnsi"/>
                <w:b/>
                <w:sz w:val="20"/>
              </w:rPr>
              <w:t>($145,750)</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2047EF4" w14:textId="2753CFBC" w:rsidR="00B44B72" w:rsidRPr="001932AF" w:rsidRDefault="006C52C0" w:rsidP="006C52C0">
            <w:pPr>
              <w:spacing w:before="0" w:after="0"/>
              <w:ind w:left="-108" w:right="-109"/>
              <w:jc w:val="right"/>
              <w:rPr>
                <w:rFonts w:cs="Calibri"/>
                <w:b/>
                <w:sz w:val="20"/>
              </w:rPr>
            </w:pPr>
            <w:r>
              <w:rPr>
                <w:rFonts w:asciiTheme="minorHAnsi" w:hAnsiTheme="minorHAnsi" w:cstheme="minorHAnsi"/>
                <w:b/>
                <w:sz w:val="20"/>
              </w:rPr>
              <w:t>189</w:t>
            </w:r>
            <w:r w:rsidR="00B44B72" w:rsidRPr="001932AF">
              <w:rPr>
                <w:rFonts w:asciiTheme="minorHAnsi" w:hAnsiTheme="minorHAnsi" w:cstheme="minorHAnsi"/>
                <w:b/>
                <w:sz w:val="20"/>
              </w:rPr>
              <w:t>,</w:t>
            </w:r>
            <w:r>
              <w:rPr>
                <w:rFonts w:asciiTheme="minorHAnsi" w:hAnsiTheme="minorHAnsi" w:cstheme="minorHAnsi"/>
                <w:b/>
                <w:sz w:val="20"/>
              </w:rPr>
              <w:t>782</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61873ABE" w14:textId="2B6BFF64" w:rsidR="00B44B72" w:rsidRPr="001932AF" w:rsidRDefault="00D410EB" w:rsidP="00D410EB">
            <w:pPr>
              <w:spacing w:before="0" w:after="0"/>
              <w:ind w:left="-108" w:right="-108"/>
              <w:jc w:val="right"/>
              <w:rPr>
                <w:rFonts w:cs="Calibri"/>
                <w:b/>
                <w:sz w:val="20"/>
              </w:rPr>
            </w:pPr>
            <w:r>
              <w:rPr>
                <w:rFonts w:asciiTheme="minorHAnsi" w:hAnsiTheme="minorHAnsi" w:cstheme="minorHAnsi"/>
                <w:b/>
                <w:sz w:val="20"/>
              </w:rPr>
              <w:t>152,030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BE57EA4" w14:textId="77777777" w:rsidR="00B44B72" w:rsidRPr="001932AF" w:rsidRDefault="00B44B72" w:rsidP="00B44B72">
            <w:pPr>
              <w:spacing w:before="0" w:after="0"/>
              <w:ind w:left="-107" w:right="-110"/>
              <w:jc w:val="right"/>
              <w:rPr>
                <w:rFonts w:cs="Calibri"/>
                <w:b/>
                <w:sz w:val="20"/>
              </w:rPr>
            </w:pPr>
            <w:r w:rsidRPr="001932AF">
              <w:rPr>
                <w:rFonts w:asciiTheme="minorHAnsi" w:hAnsiTheme="minorHAnsi" w:cstheme="minorHAnsi"/>
                <w:b/>
                <w:sz w:val="20"/>
              </w:rPr>
              <w:t>189,096</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4E381778" w14:textId="38E4C552" w:rsidR="00B44B72" w:rsidRPr="001932AF" w:rsidRDefault="00B44B72" w:rsidP="00B44B72">
            <w:pPr>
              <w:spacing w:before="0" w:after="0"/>
              <w:ind w:left="-107" w:right="-108"/>
              <w:jc w:val="right"/>
              <w:rPr>
                <w:rFonts w:cs="Calibri"/>
                <w:b/>
                <w:sz w:val="20"/>
              </w:rPr>
            </w:pPr>
            <w:r>
              <w:rPr>
                <w:rFonts w:asciiTheme="minorHAnsi" w:hAnsiTheme="minorHAnsi" w:cstheme="minorHAnsi"/>
                <w:b/>
                <w:sz w:val="20"/>
              </w:rPr>
              <w:t>147,917</w:t>
            </w:r>
          </w:p>
        </w:tc>
        <w:tc>
          <w:tcPr>
            <w:tcW w:w="975"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8E931C8" w14:textId="77777777" w:rsidR="00B44B72" w:rsidRPr="001932AF" w:rsidRDefault="00B44B72" w:rsidP="00B44B72">
            <w:pPr>
              <w:spacing w:before="0" w:after="0"/>
              <w:ind w:left="-108" w:right="-107"/>
              <w:jc w:val="right"/>
              <w:rPr>
                <w:rFonts w:cs="Calibri"/>
                <w:b/>
                <w:sz w:val="20"/>
              </w:rPr>
            </w:pPr>
            <w:r w:rsidRPr="001932AF">
              <w:rPr>
                <w:rFonts w:asciiTheme="minorHAnsi" w:hAnsiTheme="minorHAnsi" w:cstheme="minorHAnsi"/>
                <w:b/>
                <w:sz w:val="20"/>
              </w:rPr>
              <w:t>285,713</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0527A1AC" w14:textId="77777777" w:rsidR="00B44B72" w:rsidRPr="001932AF" w:rsidRDefault="00B44B72" w:rsidP="00B44B72">
            <w:pPr>
              <w:spacing w:before="0" w:after="0"/>
              <w:ind w:left="-109" w:right="-108"/>
              <w:jc w:val="right"/>
              <w:rPr>
                <w:rFonts w:cs="Calibri"/>
                <w:b/>
                <w:sz w:val="20"/>
              </w:rPr>
            </w:pPr>
            <w:r w:rsidRPr="001932AF">
              <w:rPr>
                <w:rFonts w:asciiTheme="minorHAnsi" w:hAnsiTheme="minorHAnsi" w:cstheme="minorHAnsi"/>
                <w:b/>
                <w:sz w:val="20"/>
              </w:rPr>
              <w:t>200,000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5C71F90F" w14:textId="77777777" w:rsidR="00B44B72" w:rsidRPr="001932AF" w:rsidRDefault="00B44B72" w:rsidP="00B44B72">
            <w:pPr>
              <w:spacing w:before="0" w:after="0"/>
              <w:ind w:left="-108" w:right="-107"/>
              <w:jc w:val="right"/>
              <w:rPr>
                <w:rFonts w:cs="Calibri"/>
                <w:b/>
                <w:sz w:val="20"/>
              </w:rPr>
            </w:pPr>
            <w:r w:rsidRPr="001932AF">
              <w:rPr>
                <w:rFonts w:asciiTheme="minorHAnsi" w:hAnsiTheme="minorHAnsi" w:cstheme="minorHAnsi"/>
                <w:b/>
                <w:sz w:val="20"/>
              </w:rPr>
              <w:t>199,500</w:t>
            </w:r>
          </w:p>
        </w:tc>
        <w:tc>
          <w:tcPr>
            <w:tcW w:w="97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vAlign w:val="center"/>
          </w:tcPr>
          <w:p w14:paraId="1B6C896C" w14:textId="77777777" w:rsidR="00B44B72" w:rsidRPr="001932AF" w:rsidRDefault="00B44B72" w:rsidP="00B44B72">
            <w:pPr>
              <w:spacing w:before="0" w:after="0"/>
              <w:ind w:left="-109" w:right="-107"/>
              <w:jc w:val="right"/>
              <w:rPr>
                <w:rFonts w:cs="Calibri"/>
                <w:b/>
                <w:sz w:val="20"/>
              </w:rPr>
            </w:pPr>
            <w:r w:rsidRPr="001932AF">
              <w:rPr>
                <w:rFonts w:asciiTheme="minorHAnsi" w:hAnsiTheme="minorHAnsi" w:cstheme="minorHAnsi"/>
                <w:b/>
                <w:sz w:val="20"/>
              </w:rPr>
              <w:t>199,500</w:t>
            </w: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2DE0A6F6" w14:textId="77777777" w:rsidR="00B44B72" w:rsidRPr="001932AF" w:rsidRDefault="00B44B72" w:rsidP="00B44B72">
            <w:pPr>
              <w:spacing w:before="0" w:after="0"/>
              <w:ind w:left="-108" w:right="-108"/>
              <w:jc w:val="right"/>
              <w:rPr>
                <w:rFonts w:cs="Calibri"/>
                <w:b/>
                <w:sz w:val="20"/>
              </w:rPr>
            </w:pPr>
          </w:p>
        </w:tc>
        <w:tc>
          <w:tcPr>
            <w:tcW w:w="496"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tcPr>
          <w:p w14:paraId="1E720416" w14:textId="77777777" w:rsidR="00B44B72" w:rsidRPr="001932AF" w:rsidRDefault="00B44B72" w:rsidP="00B44B72">
            <w:pPr>
              <w:spacing w:before="0" w:after="0"/>
              <w:ind w:left="-108" w:right="-109"/>
              <w:jc w:val="right"/>
              <w:rPr>
                <w:rFonts w:cs="Calibri"/>
                <w:b/>
                <w:sz w:val="20"/>
              </w:rPr>
            </w:pPr>
          </w:p>
        </w:tc>
        <w:tc>
          <w:tcPr>
            <w:tcW w:w="56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171375DE" w14:textId="77777777" w:rsidR="00B44B72" w:rsidRPr="001932AF" w:rsidRDefault="00B44B72" w:rsidP="00B44B72">
            <w:pPr>
              <w:spacing w:before="0" w:after="0"/>
              <w:ind w:left="-108" w:right="-109"/>
              <w:jc w:val="right"/>
              <w:rPr>
                <w:rFonts w:cs="Calibri"/>
                <w:b/>
                <w:sz w:val="20"/>
              </w:rPr>
            </w:pPr>
          </w:p>
        </w:tc>
        <w:tc>
          <w:tcPr>
            <w:tcW w:w="617" w:type="dxa"/>
            <w:tcBorders>
              <w:top w:val="single" w:sz="2" w:space="0" w:color="4F81BD" w:themeColor="accent1"/>
              <w:left w:val="single" w:sz="2" w:space="0" w:color="4F81BD" w:themeColor="accent1"/>
              <w:bottom w:val="single" w:sz="2" w:space="0" w:color="4F81BD" w:themeColor="accent1"/>
              <w:right w:val="single" w:sz="2" w:space="0" w:color="4F81BD" w:themeColor="accent1"/>
            </w:tcBorders>
            <w:shd w:val="clear" w:color="auto" w:fill="auto"/>
            <w:vAlign w:val="center"/>
          </w:tcPr>
          <w:p w14:paraId="609D9020" w14:textId="77777777" w:rsidR="00B44B72" w:rsidRPr="001932AF" w:rsidRDefault="00B44B72" w:rsidP="00B44B72">
            <w:pPr>
              <w:spacing w:before="0" w:after="0"/>
              <w:ind w:left="-108" w:right="-109"/>
              <w:jc w:val="right"/>
              <w:rPr>
                <w:rFonts w:cs="Calibri"/>
                <w:b/>
                <w:sz w:val="20"/>
              </w:rPr>
            </w:pPr>
          </w:p>
        </w:tc>
      </w:tr>
    </w:tbl>
    <w:p w14:paraId="3136436F" w14:textId="77777777" w:rsidR="003773DC" w:rsidRPr="001932AF" w:rsidRDefault="0012433A" w:rsidP="003773DC">
      <w:pPr>
        <w:pStyle w:val="Listenabsatz"/>
        <w:spacing w:before="0" w:after="0"/>
        <w:ind w:left="-567"/>
        <w:rPr>
          <w:sz w:val="20"/>
        </w:rPr>
      </w:pPr>
      <w:r w:rsidRPr="001932AF">
        <w:rPr>
          <w:b/>
          <w:sz w:val="20"/>
        </w:rPr>
        <w:t>1</w:t>
      </w:r>
      <w:r w:rsidRPr="001932AF">
        <w:rPr>
          <w:sz w:val="20"/>
        </w:rPr>
        <w:t xml:space="preserve"> </w:t>
      </w:r>
      <w:r w:rsidR="003773DC" w:rsidRPr="001932AF">
        <w:rPr>
          <w:sz w:val="20"/>
        </w:rPr>
        <w:t>Those countries whose currency is different than € shall include their national currency in brackets</w:t>
      </w:r>
    </w:p>
    <w:p w14:paraId="09C5C77A" w14:textId="77777777" w:rsidR="003773DC" w:rsidRPr="001932AF" w:rsidRDefault="0012433A" w:rsidP="003773DC">
      <w:pPr>
        <w:spacing w:before="0" w:after="0"/>
        <w:ind w:left="-567"/>
        <w:rPr>
          <w:sz w:val="20"/>
        </w:rPr>
      </w:pPr>
      <w:r w:rsidRPr="001932AF">
        <w:rPr>
          <w:b/>
          <w:sz w:val="20"/>
        </w:rPr>
        <w:t>2</w:t>
      </w:r>
      <w:r w:rsidRPr="001932AF">
        <w:rPr>
          <w:sz w:val="20"/>
        </w:rPr>
        <w:t xml:space="preserve"> </w:t>
      </w:r>
      <w:r w:rsidR="003773DC" w:rsidRPr="001932AF">
        <w:rPr>
          <w:sz w:val="20"/>
        </w:rPr>
        <w:t xml:space="preserve">Please </w:t>
      </w:r>
      <w:proofErr w:type="gramStart"/>
      <w:r w:rsidR="003773DC" w:rsidRPr="001932AF">
        <w:rPr>
          <w:sz w:val="20"/>
        </w:rPr>
        <w:t>take into account</w:t>
      </w:r>
      <w:proofErr w:type="gramEnd"/>
      <w:r w:rsidR="003773DC" w:rsidRPr="001932AF">
        <w:rPr>
          <w:sz w:val="20"/>
        </w:rPr>
        <w:t xml:space="preserve"> that coordinators (and partners) shall present the projects at a midterm or final ERA </w:t>
      </w:r>
      <w:proofErr w:type="spellStart"/>
      <w:r w:rsidR="003773DC" w:rsidRPr="001932AF">
        <w:rPr>
          <w:sz w:val="20"/>
        </w:rPr>
        <w:t>PerMed</w:t>
      </w:r>
      <w:proofErr w:type="spellEnd"/>
      <w:r w:rsidR="003773DC" w:rsidRPr="001932AF">
        <w:rPr>
          <w:sz w:val="20"/>
        </w:rPr>
        <w:t xml:space="preserve"> symposium</w:t>
      </w:r>
    </w:p>
    <w:p w14:paraId="0382581C" w14:textId="77777777" w:rsidR="003773DC" w:rsidRPr="001932AF" w:rsidRDefault="0012433A" w:rsidP="003773DC">
      <w:pPr>
        <w:spacing w:before="0" w:after="0"/>
        <w:ind w:left="-567"/>
        <w:rPr>
          <w:sz w:val="20"/>
        </w:rPr>
      </w:pPr>
      <w:r w:rsidRPr="001932AF">
        <w:rPr>
          <w:b/>
          <w:sz w:val="20"/>
        </w:rPr>
        <w:t>3</w:t>
      </w:r>
      <w:r w:rsidRPr="001932AF">
        <w:rPr>
          <w:sz w:val="20"/>
        </w:rPr>
        <w:t xml:space="preserve"> </w:t>
      </w:r>
      <w:r w:rsidR="003773DC" w:rsidRPr="001932AF">
        <w:rPr>
          <w:sz w:val="20"/>
        </w:rPr>
        <w:t>E.g. subcontracting, provisions, licensing fees; may not be eligible costs in all countries (will be handled according national regulations)</w:t>
      </w:r>
    </w:p>
    <w:p w14:paraId="3A7AD3E8" w14:textId="77777777" w:rsidR="0007376B" w:rsidRPr="001932AF" w:rsidRDefault="003773DC" w:rsidP="007F2DD5">
      <w:pPr>
        <w:spacing w:before="0" w:after="0"/>
        <w:ind w:left="-567"/>
        <w:rPr>
          <w:rFonts w:ascii="Arial" w:hAnsi="Arial" w:cs="Arial"/>
          <w:color w:val="000000"/>
          <w:sz w:val="24"/>
          <w:szCs w:val="24"/>
          <w:lang w:eastAsia="es-ES"/>
        </w:rPr>
      </w:pPr>
      <w:r w:rsidRPr="001932AF">
        <w:rPr>
          <w:b/>
          <w:sz w:val="20"/>
        </w:rPr>
        <w:t xml:space="preserve">4 </w:t>
      </w:r>
      <w:r w:rsidRPr="001932AF">
        <w:rPr>
          <w:sz w:val="20"/>
        </w:rPr>
        <w:t>Overhead costs: funding according to national regulations</w:t>
      </w:r>
      <w:r w:rsidR="0007376B" w:rsidRPr="001932AF">
        <w:br w:type="page"/>
      </w:r>
    </w:p>
    <w:p w14:paraId="15204BCB" w14:textId="77777777" w:rsidR="00596862" w:rsidRPr="001932AF" w:rsidRDefault="00596862" w:rsidP="00596862">
      <w:pPr>
        <w:pStyle w:val="Default"/>
        <w:outlineLvl w:val="1"/>
        <w:rPr>
          <w:lang w:val="en-GB"/>
        </w:rPr>
      </w:pPr>
    </w:p>
    <w:p w14:paraId="13085C6D" w14:textId="77777777" w:rsidR="00896704" w:rsidRPr="001932AF" w:rsidRDefault="00896704" w:rsidP="00FA72DD">
      <w:pPr>
        <w:pStyle w:val="Default"/>
        <w:numPr>
          <w:ilvl w:val="0"/>
          <w:numId w:val="14"/>
        </w:numPr>
        <w:ind w:left="1134" w:right="393" w:hanging="567"/>
        <w:outlineLvl w:val="1"/>
        <w:rPr>
          <w:lang w:val="en-GB"/>
        </w:rPr>
      </w:pPr>
      <w:r w:rsidRPr="001932AF">
        <w:rPr>
          <w:rStyle w:val="Title2ENMIICar"/>
        </w:rPr>
        <w:t xml:space="preserve">Financial plan of </w:t>
      </w:r>
      <w:r w:rsidR="007C7180" w:rsidRPr="001932AF">
        <w:rPr>
          <w:rStyle w:val="Title2ENMIICar"/>
        </w:rPr>
        <w:t xml:space="preserve">Coordinator - </w:t>
      </w:r>
      <w:r w:rsidRPr="001932AF">
        <w:rPr>
          <w:rStyle w:val="Title2ENMIICar"/>
        </w:rPr>
        <w:t>Project Partner 1 (in €): Please make sure that the same figures are entered in the sections that need to be completed</w:t>
      </w:r>
      <w:r w:rsidRPr="001932AF">
        <w:rPr>
          <w:rFonts w:ascii="Calibri" w:hAnsi="Calibri" w:cs="Times New Roman"/>
          <w:b/>
          <w:bCs/>
          <w:smallCaps/>
          <w:color w:val="auto"/>
          <w:kern w:val="32"/>
          <w:sz w:val="26"/>
          <w:szCs w:val="32"/>
          <w:lang w:val="en-GB" w:eastAsia="fr-FR"/>
        </w:rPr>
        <w:t xml:space="preserve">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896704" w:rsidRPr="001932AF" w14:paraId="249DF961" w14:textId="77777777" w:rsidTr="006306E7">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2CE857C" w14:textId="77777777" w:rsidR="00896704" w:rsidRPr="001932AF" w:rsidRDefault="00896704" w:rsidP="00A85C02">
            <w:pPr>
              <w:spacing w:before="0" w:after="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07E3AF41" w14:textId="77777777" w:rsidR="00896704" w:rsidRPr="001932AF" w:rsidRDefault="00896704" w:rsidP="00A85C0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4C715D9" w14:textId="77777777" w:rsidR="00896704" w:rsidRPr="001932AF" w:rsidRDefault="00896704" w:rsidP="00A85C02">
            <w:pPr>
              <w:spacing w:before="0" w:after="0"/>
              <w:jc w:val="center"/>
              <w:rPr>
                <w:rFonts w:cs="Calibri"/>
                <w:b/>
                <w:szCs w:val="22"/>
              </w:rPr>
            </w:pPr>
            <w:r w:rsidRPr="001932AF">
              <w:rPr>
                <w:rFonts w:cs="Calibri"/>
                <w:b/>
                <w:szCs w:val="22"/>
              </w:rPr>
              <w:t>Total</w:t>
            </w:r>
          </w:p>
        </w:tc>
      </w:tr>
      <w:tr w:rsidR="00896704" w:rsidRPr="001932AF" w14:paraId="7CBE0318" w14:textId="77777777" w:rsidTr="006306E7">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B74C605" w14:textId="77777777" w:rsidR="00896704" w:rsidRPr="001932AF" w:rsidRDefault="00896704" w:rsidP="00A85C0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29DD881B" w14:textId="77777777" w:rsidR="00896704" w:rsidRPr="001932AF" w:rsidRDefault="00896704" w:rsidP="00A85C0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2BB48EE" w14:textId="77777777" w:rsidR="00896704" w:rsidRPr="001932AF" w:rsidRDefault="00896704" w:rsidP="00A85C0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5E9931F" w14:textId="77777777" w:rsidR="00896704" w:rsidRPr="001932AF" w:rsidRDefault="00896704" w:rsidP="00A85C02">
            <w:pPr>
              <w:spacing w:before="0" w:after="0"/>
              <w:jc w:val="center"/>
              <w:rPr>
                <w:rFonts w:cs="Calibri"/>
                <w:szCs w:val="22"/>
              </w:rPr>
            </w:pPr>
            <w:r w:rsidRPr="001932AF">
              <w:rPr>
                <w:rFonts w:cs="Calibri"/>
                <w:b/>
                <w:szCs w:val="22"/>
              </w:rPr>
              <w:t>Requested</w:t>
            </w:r>
          </w:p>
        </w:tc>
      </w:tr>
      <w:tr w:rsidR="001F34D1" w:rsidRPr="001932AF" w14:paraId="1F0E9F85"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089B312" w14:textId="77777777" w:rsidR="001F34D1" w:rsidRPr="001932AF" w:rsidRDefault="001F34D1" w:rsidP="00A85C02">
            <w:pPr>
              <w:spacing w:before="0" w:after="0"/>
              <w:rPr>
                <w:rFonts w:cs="Calibri"/>
                <w:b/>
                <w:szCs w:val="22"/>
              </w:rPr>
            </w:pPr>
            <w:r w:rsidRPr="001932AF">
              <w:rPr>
                <w:rFonts w:cs="Calibri"/>
                <w:b/>
                <w:szCs w:val="22"/>
              </w:rPr>
              <w:t>Personnel</w:t>
            </w:r>
          </w:p>
          <w:p w14:paraId="5DA77D0C" w14:textId="77777777" w:rsidR="001F34D1" w:rsidRPr="001932AF" w:rsidRDefault="001F34D1" w:rsidP="00A85C0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D752872" w14:textId="330C934E" w:rsidR="001F34D1" w:rsidRPr="001932AF" w:rsidRDefault="001F34D1" w:rsidP="009059C0">
            <w:pPr>
              <w:spacing w:before="0" w:after="0"/>
              <w:rPr>
                <w:rFonts w:cs="Calibri"/>
                <w:szCs w:val="22"/>
              </w:rPr>
            </w:pPr>
            <w:r w:rsidRPr="001932AF">
              <w:rPr>
                <w:rFonts w:cs="Calibri"/>
                <w:szCs w:val="22"/>
              </w:rPr>
              <w:t xml:space="preserve">1 FTE clinical research </w:t>
            </w:r>
            <w:r w:rsidR="00B33D62">
              <w:rPr>
                <w:rFonts w:cs="Calibri"/>
                <w:szCs w:val="22"/>
              </w:rPr>
              <w:t>coordinator</w:t>
            </w:r>
            <w:r w:rsidRPr="001932AF">
              <w:rPr>
                <w:rFonts w:cs="Calibri"/>
                <w:szCs w:val="22"/>
              </w:rPr>
              <w:t xml:space="preserve"> for 2 </w:t>
            </w:r>
            <w:proofErr w:type="spellStart"/>
            <w:r w:rsidRPr="001932AF">
              <w:rPr>
                <w:rFonts w:cs="Calibri"/>
                <w:szCs w:val="22"/>
              </w:rPr>
              <w:t>yrs</w:t>
            </w:r>
            <w:proofErr w:type="spellEnd"/>
            <w:r w:rsidRPr="001932AF">
              <w:rPr>
                <w:rFonts w:cs="Calibri"/>
                <w:szCs w:val="22"/>
              </w:rPr>
              <w:t>: 24 person-months</w:t>
            </w:r>
          </w:p>
          <w:p w14:paraId="129D9D9F" w14:textId="77777777" w:rsidR="001F34D1" w:rsidRPr="001932AF" w:rsidRDefault="001F34D1" w:rsidP="00A85C02">
            <w:pPr>
              <w:spacing w:before="0" w:after="0"/>
              <w:rPr>
                <w:rFonts w:cs="Calibri"/>
                <w:szCs w:val="22"/>
              </w:rPr>
            </w:pPr>
            <w:r w:rsidRPr="001932AF">
              <w:rPr>
                <w:rFonts w:cs="Calibri"/>
                <w:szCs w:val="22"/>
              </w:rPr>
              <w:t xml:space="preserve">0.25 FTE laboratory research assistant for 2 </w:t>
            </w:r>
            <w:proofErr w:type="spellStart"/>
            <w:r w:rsidRPr="001932AF">
              <w:rPr>
                <w:rFonts w:cs="Calibri"/>
                <w:szCs w:val="22"/>
              </w:rPr>
              <w:t>yrs</w:t>
            </w:r>
            <w:proofErr w:type="spellEnd"/>
            <w:r w:rsidRPr="001932AF">
              <w:rPr>
                <w:rFonts w:cs="Calibri"/>
                <w:szCs w:val="22"/>
              </w:rPr>
              <w:t>: 6 person-months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3B48825" w14:textId="77777777" w:rsidR="001F34D1" w:rsidRPr="001932AF" w:rsidRDefault="001F34D1" w:rsidP="009059C0">
            <w:pPr>
              <w:spacing w:before="0" w:after="0"/>
              <w:jc w:val="right"/>
              <w:rPr>
                <w:rFonts w:cs="Calibri"/>
                <w:b/>
                <w:szCs w:val="22"/>
              </w:rPr>
            </w:pPr>
            <w:r w:rsidRPr="001932AF">
              <w:rPr>
                <w:rFonts w:cs="Calibri"/>
                <w:b/>
                <w:szCs w:val="22"/>
              </w:rPr>
              <w:t xml:space="preserve">120,000 </w:t>
            </w:r>
          </w:p>
          <w:p w14:paraId="7FD7D3CC" w14:textId="77777777" w:rsidR="001F34D1" w:rsidRPr="001932AF" w:rsidRDefault="001F34D1" w:rsidP="00A85C02">
            <w:pPr>
              <w:spacing w:before="0" w:after="0"/>
              <w:jc w:val="right"/>
              <w:rPr>
                <w:rFonts w:cs="Calibri"/>
                <w:b/>
                <w:szCs w:val="22"/>
              </w:rPr>
            </w:pPr>
            <w:r w:rsidRPr="001932AF">
              <w:rPr>
                <w:rFonts w:cs="Calibri"/>
                <w:b/>
                <w:szCs w:val="22"/>
              </w:rPr>
              <w:t>($188,000)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5E52994" w14:textId="77777777" w:rsidR="001F34D1" w:rsidRPr="001932AF" w:rsidRDefault="001F34D1" w:rsidP="009059C0">
            <w:pPr>
              <w:spacing w:before="0" w:after="0"/>
              <w:jc w:val="right"/>
              <w:rPr>
                <w:rFonts w:cs="Calibri"/>
                <w:b/>
                <w:szCs w:val="22"/>
              </w:rPr>
            </w:pPr>
            <w:r w:rsidRPr="001932AF">
              <w:rPr>
                <w:rFonts w:cs="Calibri"/>
                <w:b/>
                <w:szCs w:val="22"/>
              </w:rPr>
              <w:t xml:space="preserve">120,000 </w:t>
            </w:r>
          </w:p>
          <w:p w14:paraId="1378DEF9" w14:textId="77777777" w:rsidR="001F34D1" w:rsidRPr="001932AF" w:rsidRDefault="001F34D1" w:rsidP="00A85C02">
            <w:pPr>
              <w:spacing w:before="0" w:after="0"/>
              <w:jc w:val="right"/>
              <w:rPr>
                <w:rFonts w:cs="Calibri"/>
                <w:b/>
                <w:szCs w:val="22"/>
              </w:rPr>
            </w:pPr>
            <w:r w:rsidRPr="001932AF">
              <w:rPr>
                <w:rFonts w:cs="Calibri"/>
                <w:b/>
                <w:szCs w:val="22"/>
              </w:rPr>
              <w:t>($188,000)</w:t>
            </w:r>
          </w:p>
        </w:tc>
      </w:tr>
      <w:tr w:rsidR="001F34D1" w:rsidRPr="001932AF" w14:paraId="204B85D6"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F0A797A" w14:textId="77777777" w:rsidR="001F34D1" w:rsidRPr="001932AF" w:rsidRDefault="001F34D1" w:rsidP="00A85C02">
            <w:pPr>
              <w:spacing w:before="0" w:after="0"/>
              <w:rPr>
                <w:rFonts w:cs="Calibri"/>
                <w:b/>
                <w:szCs w:val="22"/>
              </w:rPr>
            </w:pPr>
            <w:r w:rsidRPr="001932AF">
              <w:rPr>
                <w:rFonts w:cs="Calibri"/>
                <w:b/>
                <w:szCs w:val="22"/>
              </w:rPr>
              <w:t>Consumables</w:t>
            </w:r>
          </w:p>
          <w:p w14:paraId="1FE2EDBA" w14:textId="77777777" w:rsidR="001F34D1" w:rsidRPr="001932AF" w:rsidRDefault="001F34D1" w:rsidP="00A85C0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5FC6B915" w14:textId="77777777" w:rsidR="001F34D1" w:rsidRPr="001932AF" w:rsidRDefault="001F34D1" w:rsidP="00A85C02">
            <w:pPr>
              <w:spacing w:before="0" w:after="0"/>
              <w:rPr>
                <w:rFonts w:cs="Calibri"/>
                <w:szCs w:val="22"/>
              </w:rPr>
            </w:pPr>
            <w:r w:rsidRPr="001932AF">
              <w:rPr>
                <w:rFonts w:cs="Calibri"/>
                <w:szCs w:val="22"/>
              </w:rPr>
              <w:t>DNA extraction kits, solutions, tubes, pipette tips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5B74387" w14:textId="77777777" w:rsidR="001F34D1" w:rsidRPr="001932AF" w:rsidRDefault="001F34D1" w:rsidP="009059C0">
            <w:pPr>
              <w:spacing w:before="0" w:after="0"/>
              <w:jc w:val="right"/>
              <w:rPr>
                <w:rFonts w:cs="Calibri"/>
                <w:b/>
                <w:szCs w:val="22"/>
              </w:rPr>
            </w:pPr>
            <w:r w:rsidRPr="001932AF">
              <w:rPr>
                <w:rFonts w:cs="Calibri"/>
                <w:b/>
                <w:szCs w:val="22"/>
              </w:rPr>
              <w:t>2,000</w:t>
            </w:r>
          </w:p>
          <w:p w14:paraId="42A67745" w14:textId="77777777" w:rsidR="001F34D1" w:rsidRPr="001932AF" w:rsidRDefault="001F34D1" w:rsidP="00A85C02">
            <w:pPr>
              <w:spacing w:before="0" w:after="0"/>
              <w:jc w:val="right"/>
              <w:rPr>
                <w:rFonts w:cs="Calibri"/>
                <w:b/>
                <w:szCs w:val="22"/>
              </w:rPr>
            </w:pPr>
            <w:r w:rsidRPr="001932AF">
              <w:rPr>
                <w:rFonts w:cs="Calibri"/>
                <w:b/>
                <w:szCs w:val="22"/>
              </w:rPr>
              <w:t>($3,000)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73A7B1F" w14:textId="77777777" w:rsidR="001F34D1" w:rsidRPr="001932AF" w:rsidRDefault="001F34D1" w:rsidP="009059C0">
            <w:pPr>
              <w:spacing w:before="0" w:after="0"/>
              <w:jc w:val="right"/>
              <w:rPr>
                <w:rFonts w:cs="Calibri"/>
                <w:b/>
                <w:szCs w:val="22"/>
              </w:rPr>
            </w:pPr>
            <w:r w:rsidRPr="001932AF">
              <w:rPr>
                <w:rFonts w:cs="Calibri"/>
                <w:b/>
                <w:szCs w:val="22"/>
              </w:rPr>
              <w:t>2,000</w:t>
            </w:r>
          </w:p>
          <w:p w14:paraId="6991FAB3" w14:textId="77777777" w:rsidR="001F34D1" w:rsidRPr="001932AF" w:rsidRDefault="001F34D1" w:rsidP="00A85C02">
            <w:pPr>
              <w:spacing w:before="0" w:after="0"/>
              <w:jc w:val="right"/>
              <w:rPr>
                <w:rFonts w:cs="Calibri"/>
                <w:b/>
                <w:szCs w:val="22"/>
              </w:rPr>
            </w:pPr>
            <w:r w:rsidRPr="001932AF">
              <w:rPr>
                <w:rFonts w:cs="Calibri"/>
                <w:b/>
                <w:szCs w:val="22"/>
              </w:rPr>
              <w:t>($3,000)</w:t>
            </w:r>
          </w:p>
        </w:tc>
      </w:tr>
      <w:tr w:rsidR="001F34D1" w:rsidRPr="001932AF" w14:paraId="206D042F"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C5A304C" w14:textId="77777777" w:rsidR="001F34D1" w:rsidRPr="001932AF" w:rsidRDefault="001F34D1" w:rsidP="00A85C02">
            <w:pPr>
              <w:spacing w:before="0" w:after="0"/>
              <w:rPr>
                <w:rFonts w:cs="Calibri"/>
                <w:b/>
                <w:szCs w:val="22"/>
              </w:rPr>
            </w:pPr>
            <w:r w:rsidRPr="001932AF">
              <w:rPr>
                <w:rFonts w:cs="Calibri"/>
                <w:b/>
                <w:szCs w:val="22"/>
              </w:rPr>
              <w:t>Equipment</w:t>
            </w:r>
          </w:p>
          <w:p w14:paraId="7AFB8702" w14:textId="77777777" w:rsidR="001F34D1" w:rsidRPr="001932AF" w:rsidRDefault="001F34D1" w:rsidP="00A85C0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E7748CC" w14:textId="77777777" w:rsidR="001F34D1" w:rsidRPr="001932AF" w:rsidRDefault="001F34D1" w:rsidP="00A85C0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1307154" w14:textId="77777777" w:rsidR="001F34D1" w:rsidRPr="001932AF" w:rsidRDefault="001F34D1" w:rsidP="00A85C0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A789EB3" w14:textId="77777777" w:rsidR="001F34D1" w:rsidRPr="001932AF" w:rsidRDefault="001F34D1" w:rsidP="00A85C02">
            <w:pPr>
              <w:spacing w:before="0" w:after="0"/>
              <w:jc w:val="right"/>
              <w:rPr>
                <w:rFonts w:cs="Calibri"/>
                <w:b/>
                <w:szCs w:val="22"/>
              </w:rPr>
            </w:pPr>
            <w:r w:rsidRPr="001932AF">
              <w:rPr>
                <w:rFonts w:cs="Calibri"/>
                <w:b/>
                <w:szCs w:val="22"/>
              </w:rPr>
              <w:t>0</w:t>
            </w:r>
          </w:p>
        </w:tc>
      </w:tr>
      <w:tr w:rsidR="001F34D1" w:rsidRPr="001932AF" w14:paraId="249D01AB"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14639AC" w14:textId="77777777" w:rsidR="001F34D1" w:rsidRPr="001932AF" w:rsidRDefault="001F34D1" w:rsidP="00A85C02">
            <w:pPr>
              <w:spacing w:before="0" w:after="0"/>
              <w:rPr>
                <w:rFonts w:cs="Calibri"/>
                <w:b/>
                <w:szCs w:val="22"/>
              </w:rPr>
            </w:pPr>
            <w:r w:rsidRPr="001932AF">
              <w:rPr>
                <w:rFonts w:cs="Calibri"/>
                <w:b/>
                <w:szCs w:val="22"/>
              </w:rPr>
              <w:t>Travel</w:t>
            </w:r>
          </w:p>
          <w:p w14:paraId="4E1F309C" w14:textId="77777777" w:rsidR="001F34D1" w:rsidRPr="001932AF" w:rsidRDefault="001F34D1" w:rsidP="00A85C0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D98A232" w14:textId="77777777" w:rsidR="001F34D1" w:rsidRPr="001932AF" w:rsidRDefault="001F34D1" w:rsidP="00A85C02">
            <w:pPr>
              <w:spacing w:before="0" w:after="0"/>
              <w:rPr>
                <w:rFonts w:cs="Calibri"/>
                <w:szCs w:val="22"/>
              </w:rPr>
            </w:pPr>
            <w:r w:rsidRPr="001932AF">
              <w:rPr>
                <w:rFonts w:cs="Calibri"/>
                <w:szCs w:val="22"/>
              </w:rPr>
              <w:t>2 international,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393239F" w14:textId="77777777" w:rsidR="001F34D1" w:rsidRPr="001932AF" w:rsidRDefault="001F34D1" w:rsidP="009059C0">
            <w:pPr>
              <w:spacing w:before="0" w:after="0"/>
              <w:jc w:val="right"/>
              <w:rPr>
                <w:rFonts w:cs="Calibri"/>
                <w:b/>
                <w:szCs w:val="22"/>
              </w:rPr>
            </w:pPr>
            <w:r w:rsidRPr="001932AF">
              <w:rPr>
                <w:rFonts w:cs="Calibri"/>
                <w:b/>
                <w:szCs w:val="22"/>
              </w:rPr>
              <w:t>4,000</w:t>
            </w:r>
          </w:p>
          <w:p w14:paraId="3ECA3ADE" w14:textId="77777777" w:rsidR="001F34D1" w:rsidRPr="001932AF" w:rsidRDefault="001F34D1" w:rsidP="00A85C02">
            <w:pPr>
              <w:spacing w:before="0" w:after="0"/>
              <w:jc w:val="right"/>
              <w:rPr>
                <w:rFonts w:cs="Calibri"/>
                <w:b/>
                <w:szCs w:val="22"/>
              </w:rPr>
            </w:pPr>
            <w:r w:rsidRPr="001932AF">
              <w:rPr>
                <w:rFonts w:cs="Calibri"/>
                <w:b/>
                <w:szCs w:val="22"/>
              </w:rPr>
              <w:t>($6,000)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F4121A6" w14:textId="77777777" w:rsidR="001F34D1" w:rsidRPr="001932AF" w:rsidRDefault="001F34D1" w:rsidP="009059C0">
            <w:pPr>
              <w:spacing w:before="0" w:after="0"/>
              <w:jc w:val="right"/>
              <w:rPr>
                <w:rFonts w:cs="Calibri"/>
                <w:b/>
                <w:szCs w:val="22"/>
              </w:rPr>
            </w:pPr>
            <w:r w:rsidRPr="001932AF">
              <w:rPr>
                <w:rFonts w:cs="Calibri"/>
                <w:b/>
                <w:szCs w:val="22"/>
              </w:rPr>
              <w:t>4,000</w:t>
            </w:r>
          </w:p>
          <w:p w14:paraId="30B4D6B1" w14:textId="77777777" w:rsidR="001F34D1" w:rsidRPr="001932AF" w:rsidRDefault="001F34D1" w:rsidP="00A85C02">
            <w:pPr>
              <w:spacing w:before="0" w:after="0"/>
              <w:jc w:val="right"/>
              <w:rPr>
                <w:rFonts w:cs="Calibri"/>
                <w:b/>
                <w:szCs w:val="22"/>
              </w:rPr>
            </w:pPr>
            <w:r w:rsidRPr="001932AF">
              <w:rPr>
                <w:rFonts w:cs="Calibri"/>
                <w:b/>
                <w:szCs w:val="22"/>
              </w:rPr>
              <w:t>($6,000)</w:t>
            </w:r>
          </w:p>
        </w:tc>
      </w:tr>
      <w:tr w:rsidR="001F34D1" w:rsidRPr="001932AF" w14:paraId="0FA4BEF8"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655CDE5" w14:textId="77777777" w:rsidR="001F34D1" w:rsidRPr="001932AF" w:rsidRDefault="001F34D1" w:rsidP="00A85C02">
            <w:pPr>
              <w:spacing w:before="0" w:after="0"/>
              <w:rPr>
                <w:rFonts w:cs="Calibri"/>
                <w:b/>
                <w:bCs/>
                <w:szCs w:val="22"/>
              </w:rPr>
            </w:pPr>
            <w:r w:rsidRPr="001932AF">
              <w:rPr>
                <w:rFonts w:cs="Calibri"/>
                <w:b/>
                <w:bCs/>
                <w:szCs w:val="22"/>
              </w:rPr>
              <w:t>Other</w:t>
            </w:r>
          </w:p>
          <w:p w14:paraId="14C89CB1" w14:textId="77777777" w:rsidR="001F34D1" w:rsidRPr="001932AF" w:rsidRDefault="001F34D1" w:rsidP="00A85C0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6F2FE540" w14:textId="77777777" w:rsidR="001F34D1" w:rsidRPr="001932AF" w:rsidRDefault="001F34D1" w:rsidP="009059C0">
            <w:pPr>
              <w:spacing w:before="0" w:after="0"/>
              <w:rPr>
                <w:rFonts w:cs="Calibri"/>
                <w:szCs w:val="22"/>
              </w:rPr>
            </w:pPr>
            <w:r w:rsidRPr="001932AF">
              <w:rPr>
                <w:rFonts w:cs="Calibri"/>
                <w:szCs w:val="22"/>
              </w:rPr>
              <w:t>Exome sequencing (100 samples à C$1000)</w:t>
            </w:r>
          </w:p>
          <w:p w14:paraId="1B7AB5DF" w14:textId="77777777" w:rsidR="001F34D1" w:rsidRPr="001932AF" w:rsidRDefault="001F34D1" w:rsidP="00A85C02">
            <w:pPr>
              <w:spacing w:before="0" w:after="0"/>
              <w:rPr>
                <w:rFonts w:cs="Calibri"/>
                <w:szCs w:val="22"/>
              </w:rPr>
            </w:pPr>
            <w:r w:rsidRPr="001932AF">
              <w:rPr>
                <w:rFonts w:cs="Calibri"/>
                <w:szCs w:val="22"/>
              </w:rPr>
              <w:t>Open access publications 2 à 750 €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D9FFBF6" w14:textId="77777777" w:rsidR="001F34D1" w:rsidRPr="001932AF" w:rsidRDefault="001F34D1" w:rsidP="009059C0">
            <w:pPr>
              <w:spacing w:before="0" w:after="0"/>
              <w:jc w:val="right"/>
              <w:rPr>
                <w:rFonts w:cs="Calibri"/>
                <w:b/>
                <w:szCs w:val="22"/>
              </w:rPr>
            </w:pPr>
            <w:r w:rsidRPr="001932AF">
              <w:rPr>
                <w:rFonts w:cs="Calibri"/>
                <w:b/>
                <w:szCs w:val="22"/>
              </w:rPr>
              <w:t>66,000</w:t>
            </w:r>
          </w:p>
          <w:p w14:paraId="0D91DEF1" w14:textId="77777777" w:rsidR="001F34D1" w:rsidRPr="001932AF" w:rsidRDefault="001F34D1" w:rsidP="00A85C02">
            <w:pPr>
              <w:spacing w:before="0" w:after="0"/>
              <w:jc w:val="right"/>
              <w:rPr>
                <w:rFonts w:cs="Calibri"/>
                <w:b/>
                <w:szCs w:val="22"/>
              </w:rPr>
            </w:pPr>
            <w:r w:rsidRPr="001932AF">
              <w:rPr>
                <w:rFonts w:cs="Calibri"/>
                <w:b/>
                <w:szCs w:val="22"/>
              </w:rPr>
              <w:t>($102,250)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0227D79" w14:textId="77777777" w:rsidR="001F34D1" w:rsidRPr="001932AF" w:rsidRDefault="001F34D1" w:rsidP="009059C0">
            <w:pPr>
              <w:spacing w:before="0" w:after="0"/>
              <w:jc w:val="right"/>
              <w:rPr>
                <w:rFonts w:cs="Calibri"/>
                <w:b/>
                <w:szCs w:val="22"/>
              </w:rPr>
            </w:pPr>
            <w:r w:rsidRPr="001932AF">
              <w:rPr>
                <w:rFonts w:cs="Calibri"/>
                <w:b/>
                <w:szCs w:val="22"/>
              </w:rPr>
              <w:t>66,000</w:t>
            </w:r>
          </w:p>
          <w:p w14:paraId="36344E18" w14:textId="77777777" w:rsidR="001F34D1" w:rsidRPr="001932AF" w:rsidRDefault="001F34D1" w:rsidP="00A85C02">
            <w:pPr>
              <w:spacing w:before="0" w:after="0"/>
              <w:jc w:val="right"/>
              <w:rPr>
                <w:rFonts w:cs="Calibri"/>
                <w:b/>
                <w:szCs w:val="22"/>
              </w:rPr>
            </w:pPr>
            <w:r w:rsidRPr="001932AF">
              <w:rPr>
                <w:rFonts w:cs="Calibri"/>
                <w:b/>
                <w:szCs w:val="22"/>
              </w:rPr>
              <w:t>($102,250)</w:t>
            </w:r>
          </w:p>
        </w:tc>
      </w:tr>
      <w:tr w:rsidR="001F34D1" w:rsidRPr="001932AF" w14:paraId="4943315E" w14:textId="77777777" w:rsidTr="006306E7">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E3EF82D" w14:textId="77777777" w:rsidR="001F34D1" w:rsidRPr="001932AF" w:rsidRDefault="001F34D1" w:rsidP="00A85C0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0C3A626" w14:textId="77777777" w:rsidR="001F34D1" w:rsidRPr="001932AF" w:rsidRDefault="001F34D1" w:rsidP="00A85C0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CC9C471" w14:textId="77777777" w:rsidR="001F34D1" w:rsidRPr="001932AF" w:rsidRDefault="001F34D1" w:rsidP="00A85C0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381E537" w14:textId="77777777" w:rsidR="001F34D1" w:rsidRPr="001932AF" w:rsidRDefault="001F34D1" w:rsidP="00A85C02">
            <w:pPr>
              <w:spacing w:before="0" w:after="0"/>
              <w:jc w:val="right"/>
              <w:rPr>
                <w:rFonts w:cs="Calibri"/>
                <w:b/>
                <w:szCs w:val="22"/>
              </w:rPr>
            </w:pPr>
            <w:r w:rsidRPr="001932AF">
              <w:rPr>
                <w:rFonts w:cs="Calibri"/>
                <w:b/>
                <w:szCs w:val="22"/>
              </w:rPr>
              <w:t>0</w:t>
            </w:r>
          </w:p>
        </w:tc>
      </w:tr>
      <w:tr w:rsidR="001F34D1" w:rsidRPr="001932AF" w14:paraId="2F4AD469" w14:textId="77777777" w:rsidTr="006306E7">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1C9BA71" w14:textId="77777777" w:rsidR="001F34D1" w:rsidRPr="001932AF" w:rsidRDefault="001F34D1" w:rsidP="00A85C0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3024BFB" w14:textId="77777777" w:rsidR="001F34D1" w:rsidRPr="001932AF" w:rsidRDefault="001F34D1" w:rsidP="009059C0">
            <w:pPr>
              <w:spacing w:before="0" w:after="0"/>
              <w:jc w:val="right"/>
              <w:rPr>
                <w:rFonts w:cs="Calibri"/>
                <w:b/>
                <w:szCs w:val="22"/>
              </w:rPr>
            </w:pPr>
            <w:r w:rsidRPr="001932AF">
              <w:rPr>
                <w:rFonts w:cs="Calibri"/>
                <w:b/>
                <w:szCs w:val="22"/>
              </w:rPr>
              <w:t>192,000</w:t>
            </w:r>
          </w:p>
          <w:p w14:paraId="2A29A83D" w14:textId="77777777" w:rsidR="001F34D1" w:rsidRPr="001932AF" w:rsidRDefault="001F34D1" w:rsidP="00A85C02">
            <w:pPr>
              <w:spacing w:before="0" w:after="0"/>
              <w:jc w:val="right"/>
              <w:rPr>
                <w:rFonts w:cs="Calibri"/>
                <w:b/>
                <w:szCs w:val="22"/>
              </w:rPr>
            </w:pPr>
            <w:r w:rsidRPr="001932AF">
              <w:rPr>
                <w:rFonts w:cs="Calibri"/>
                <w:b/>
                <w:szCs w:val="22"/>
              </w:rPr>
              <w:t>($299,250)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B27EDA6" w14:textId="77777777" w:rsidR="001F34D1" w:rsidRPr="001932AF" w:rsidRDefault="001F34D1" w:rsidP="009059C0">
            <w:pPr>
              <w:spacing w:before="0" w:after="0"/>
              <w:jc w:val="right"/>
              <w:rPr>
                <w:rFonts w:cs="Calibri"/>
                <w:b/>
                <w:szCs w:val="22"/>
              </w:rPr>
            </w:pPr>
            <w:r w:rsidRPr="001932AF">
              <w:rPr>
                <w:rFonts w:cs="Calibri"/>
                <w:b/>
                <w:szCs w:val="22"/>
              </w:rPr>
              <w:t>192,000</w:t>
            </w:r>
          </w:p>
          <w:p w14:paraId="65D4C9B3" w14:textId="77777777" w:rsidR="001F34D1" w:rsidRPr="001932AF" w:rsidRDefault="001F34D1" w:rsidP="00A85C02">
            <w:pPr>
              <w:spacing w:before="0" w:after="0"/>
              <w:jc w:val="right"/>
              <w:rPr>
                <w:rFonts w:cs="Calibri"/>
                <w:b/>
                <w:szCs w:val="22"/>
              </w:rPr>
            </w:pPr>
            <w:r w:rsidRPr="001932AF">
              <w:rPr>
                <w:rFonts w:cs="Calibri"/>
                <w:b/>
                <w:szCs w:val="22"/>
              </w:rPr>
              <w:t>($299,250)</w:t>
            </w:r>
          </w:p>
        </w:tc>
      </w:tr>
    </w:tbl>
    <w:p w14:paraId="64C387B3" w14:textId="77777777" w:rsidR="00896704" w:rsidRPr="001932AF" w:rsidRDefault="00896704" w:rsidP="00596862">
      <w:pPr>
        <w:ind w:left="567" w:right="252"/>
      </w:pPr>
      <w:r w:rsidRPr="001932AF">
        <w:t xml:space="preserve">* Please note that there is not a common flat rate for the overhead category given by the </w:t>
      </w:r>
      <w:r w:rsidR="006306E7" w:rsidRPr="001932AF">
        <w:t xml:space="preserve">ERA </w:t>
      </w:r>
      <w:proofErr w:type="spellStart"/>
      <w:r w:rsidR="006306E7" w:rsidRPr="001932AF">
        <w:t>PerMed</w:t>
      </w:r>
      <w:proofErr w:type="spellEnd"/>
      <w:r w:rsidRPr="001932AF">
        <w:t xml:space="preserve"> call. It may vary according to each funding agency’s regulations; please check the “Guidelines for applicants” or contact your relevant funding a</w:t>
      </w:r>
      <w:r w:rsidR="006306E7" w:rsidRPr="001932AF">
        <w:t>gency for further information.</w:t>
      </w:r>
    </w:p>
    <w:p w14:paraId="3C39C9C6" w14:textId="77777777" w:rsidR="00896704" w:rsidRPr="001932AF" w:rsidRDefault="00896704" w:rsidP="00896704"/>
    <w:p w14:paraId="0FFE926A" w14:textId="77777777" w:rsidR="00896704" w:rsidRPr="001932AF" w:rsidRDefault="00896704" w:rsidP="00FA72DD">
      <w:pPr>
        <w:pStyle w:val="Default"/>
        <w:numPr>
          <w:ilvl w:val="0"/>
          <w:numId w:val="14"/>
        </w:numPr>
        <w:ind w:left="1134" w:hanging="567"/>
        <w:outlineLvl w:val="1"/>
        <w:rPr>
          <w:lang w:val="en-GB"/>
        </w:rPr>
      </w:pPr>
      <w:r w:rsidRPr="001932AF">
        <w:rPr>
          <w:rFonts w:ascii="Calibri" w:hAnsi="Calibri" w:cs="Times New Roman"/>
          <w:b/>
          <w:bCs/>
          <w:smallCaps/>
          <w:color w:val="auto"/>
          <w:kern w:val="32"/>
          <w:sz w:val="26"/>
          <w:szCs w:val="32"/>
          <w:lang w:val="en-GB" w:eastAsia="fr-FR"/>
        </w:rPr>
        <w:t>Financial plan of Project Partner 2 (in €): Please make sure that the same figures are entered in the sections that need to be completed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1F7808" w:rsidRPr="001932AF" w14:paraId="702EAC2A" w14:textId="77777777" w:rsidTr="00596862">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443AC0C" w14:textId="77777777" w:rsidR="001F7808" w:rsidRPr="001932AF" w:rsidRDefault="001F7808" w:rsidP="001F7808">
            <w:pPr>
              <w:pStyle w:val="Listenabsatz"/>
              <w:spacing w:before="0" w:after="0"/>
              <w:ind w:left="108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32C2366" w14:textId="77777777" w:rsidR="001F7808" w:rsidRPr="001932AF" w:rsidRDefault="001F7808" w:rsidP="0059686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F56CE21" w14:textId="77777777" w:rsidR="001F7808" w:rsidRPr="001932AF" w:rsidRDefault="001F7808" w:rsidP="00596862">
            <w:pPr>
              <w:spacing w:before="0" w:after="0"/>
              <w:jc w:val="center"/>
              <w:rPr>
                <w:rFonts w:cs="Calibri"/>
                <w:b/>
                <w:szCs w:val="22"/>
              </w:rPr>
            </w:pPr>
            <w:r w:rsidRPr="001932AF">
              <w:rPr>
                <w:rFonts w:cs="Calibri"/>
                <w:b/>
                <w:szCs w:val="22"/>
              </w:rPr>
              <w:t>Total</w:t>
            </w:r>
          </w:p>
        </w:tc>
      </w:tr>
      <w:tr w:rsidR="001F7808" w:rsidRPr="001932AF" w14:paraId="5A84AF01" w14:textId="77777777" w:rsidTr="00596862">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98FC1EA" w14:textId="77777777" w:rsidR="001F7808" w:rsidRPr="001932AF" w:rsidRDefault="001F7808" w:rsidP="0059686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2B0F1530" w14:textId="77777777" w:rsidR="001F7808" w:rsidRPr="001932AF" w:rsidRDefault="001F7808" w:rsidP="0059686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CAC8A7B" w14:textId="77777777" w:rsidR="001F7808" w:rsidRPr="001932AF" w:rsidRDefault="001F7808" w:rsidP="0059686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2498BCB" w14:textId="77777777" w:rsidR="001F7808" w:rsidRPr="001932AF" w:rsidRDefault="001F7808" w:rsidP="00596862">
            <w:pPr>
              <w:spacing w:before="0" w:after="0"/>
              <w:jc w:val="center"/>
              <w:rPr>
                <w:rFonts w:cs="Calibri"/>
                <w:szCs w:val="22"/>
              </w:rPr>
            </w:pPr>
            <w:r w:rsidRPr="001932AF">
              <w:rPr>
                <w:rFonts w:cs="Calibri"/>
                <w:b/>
                <w:szCs w:val="22"/>
              </w:rPr>
              <w:t>Requested</w:t>
            </w:r>
          </w:p>
        </w:tc>
      </w:tr>
      <w:tr w:rsidR="001F34D1" w:rsidRPr="001932AF" w14:paraId="1B8FB7C7"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F3AA56A" w14:textId="77777777" w:rsidR="001F34D1" w:rsidRPr="001932AF" w:rsidRDefault="001F34D1" w:rsidP="00596862">
            <w:pPr>
              <w:spacing w:before="0" w:after="0"/>
              <w:rPr>
                <w:rFonts w:cs="Calibri"/>
                <w:b/>
                <w:szCs w:val="22"/>
              </w:rPr>
            </w:pPr>
            <w:r w:rsidRPr="001932AF">
              <w:rPr>
                <w:rFonts w:cs="Calibri"/>
                <w:b/>
                <w:szCs w:val="22"/>
              </w:rPr>
              <w:t>Personnel</w:t>
            </w:r>
          </w:p>
          <w:p w14:paraId="77E89B23" w14:textId="77777777" w:rsidR="001F34D1" w:rsidRPr="001932AF" w:rsidRDefault="001F34D1" w:rsidP="0059686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194806E" w14:textId="77777777" w:rsidR="001F34D1" w:rsidRPr="001932AF" w:rsidRDefault="001F34D1" w:rsidP="00596862">
            <w:pPr>
              <w:spacing w:before="0" w:after="0"/>
              <w:rPr>
                <w:rFonts w:cs="Calibri"/>
                <w:szCs w:val="22"/>
              </w:rPr>
            </w:pPr>
            <w:r w:rsidRPr="001932AF">
              <w:rPr>
                <w:rFonts w:cs="Calibri"/>
                <w:szCs w:val="22"/>
              </w:rPr>
              <w:t xml:space="preserve">1 </w:t>
            </w:r>
            <w:proofErr w:type="gramStart"/>
            <w:r w:rsidRPr="001932AF">
              <w:rPr>
                <w:rFonts w:cs="Calibri"/>
                <w:szCs w:val="22"/>
              </w:rPr>
              <w:t>Masters</w:t>
            </w:r>
            <w:proofErr w:type="gramEnd"/>
            <w:r w:rsidRPr="001932AF">
              <w:rPr>
                <w:rFonts w:cs="Calibri"/>
                <w:szCs w:val="22"/>
              </w:rPr>
              <w:t xml:space="preserve"> level graduate student: 24 person-months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90FD966" w14:textId="77777777" w:rsidR="001F34D1" w:rsidRPr="001932AF" w:rsidRDefault="001F34D1" w:rsidP="009059C0">
            <w:pPr>
              <w:suppressAutoHyphens/>
              <w:spacing w:before="0" w:after="0"/>
              <w:jc w:val="right"/>
              <w:rPr>
                <w:rFonts w:asciiTheme="minorHAnsi" w:hAnsiTheme="minorHAnsi" w:cstheme="minorHAnsi"/>
                <w:b/>
                <w:szCs w:val="22"/>
              </w:rPr>
            </w:pPr>
            <w:r w:rsidRPr="001932AF">
              <w:rPr>
                <w:rFonts w:asciiTheme="minorHAnsi" w:hAnsiTheme="minorHAnsi" w:cstheme="minorHAnsi"/>
                <w:b/>
                <w:szCs w:val="22"/>
              </w:rPr>
              <w:t>25,500</w:t>
            </w:r>
          </w:p>
          <w:p w14:paraId="6013E4EF"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($40,000)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6429E94" w14:textId="77777777" w:rsidR="001F34D1" w:rsidRPr="001932AF" w:rsidRDefault="001F34D1" w:rsidP="009059C0">
            <w:pPr>
              <w:suppressAutoHyphens/>
              <w:spacing w:before="0" w:after="0"/>
              <w:jc w:val="right"/>
              <w:rPr>
                <w:rFonts w:asciiTheme="minorHAnsi" w:hAnsiTheme="minorHAnsi" w:cstheme="minorHAnsi"/>
                <w:b/>
                <w:szCs w:val="22"/>
              </w:rPr>
            </w:pPr>
            <w:r w:rsidRPr="001932AF">
              <w:rPr>
                <w:rFonts w:asciiTheme="minorHAnsi" w:hAnsiTheme="minorHAnsi" w:cstheme="minorHAnsi"/>
                <w:b/>
                <w:szCs w:val="22"/>
              </w:rPr>
              <w:t>25,500</w:t>
            </w:r>
          </w:p>
          <w:p w14:paraId="74CA9A55"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($40,000)</w:t>
            </w:r>
          </w:p>
        </w:tc>
      </w:tr>
      <w:tr w:rsidR="001F34D1" w:rsidRPr="001932AF" w14:paraId="616B268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389FB5F" w14:textId="77777777" w:rsidR="001F34D1" w:rsidRPr="001932AF" w:rsidRDefault="001F34D1" w:rsidP="00596862">
            <w:pPr>
              <w:spacing w:before="0" w:after="0"/>
              <w:rPr>
                <w:rFonts w:cs="Calibri"/>
                <w:b/>
                <w:szCs w:val="22"/>
              </w:rPr>
            </w:pPr>
            <w:r w:rsidRPr="001932AF">
              <w:rPr>
                <w:rFonts w:cs="Calibri"/>
                <w:b/>
                <w:szCs w:val="22"/>
              </w:rPr>
              <w:t>Consumables</w:t>
            </w:r>
          </w:p>
          <w:p w14:paraId="0F7D608E" w14:textId="77777777" w:rsidR="001F34D1" w:rsidRPr="001932AF" w:rsidRDefault="001F34D1" w:rsidP="0059686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57EDD092"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9675897"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CBE73BE"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00CFF8F0"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6B1CF19" w14:textId="77777777" w:rsidR="001F34D1" w:rsidRPr="001932AF" w:rsidRDefault="001F34D1" w:rsidP="00596862">
            <w:pPr>
              <w:spacing w:before="0" w:after="0"/>
              <w:rPr>
                <w:rFonts w:cs="Calibri"/>
                <w:b/>
                <w:szCs w:val="22"/>
              </w:rPr>
            </w:pPr>
            <w:r w:rsidRPr="001932AF">
              <w:rPr>
                <w:rFonts w:cs="Calibri"/>
                <w:b/>
                <w:szCs w:val="22"/>
              </w:rPr>
              <w:t>Equipment</w:t>
            </w:r>
          </w:p>
          <w:p w14:paraId="4E62EBEA" w14:textId="77777777" w:rsidR="001F34D1" w:rsidRPr="001932AF" w:rsidRDefault="001F34D1" w:rsidP="0059686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4401572F" w14:textId="77777777" w:rsidR="001F34D1" w:rsidRPr="001932AF" w:rsidRDefault="001F34D1" w:rsidP="00596862">
            <w:pPr>
              <w:spacing w:before="0" w:after="0"/>
              <w:rPr>
                <w:rFonts w:cs="Calibri"/>
                <w:szCs w:val="22"/>
              </w:rPr>
            </w:pPr>
            <w:r w:rsidRPr="001932AF">
              <w:rPr>
                <w:rFonts w:cs="Calibri"/>
                <w:szCs w:val="22"/>
              </w:rPr>
              <w:t xml:space="preserve">Nil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27A847D"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1395DCB"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07FC11AD"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58DBE8B" w14:textId="77777777" w:rsidR="001F34D1" w:rsidRPr="001932AF" w:rsidRDefault="001F34D1" w:rsidP="00596862">
            <w:pPr>
              <w:spacing w:before="0" w:after="0"/>
              <w:rPr>
                <w:rFonts w:cs="Calibri"/>
                <w:b/>
                <w:szCs w:val="22"/>
              </w:rPr>
            </w:pPr>
            <w:r w:rsidRPr="001932AF">
              <w:rPr>
                <w:rFonts w:cs="Calibri"/>
                <w:b/>
                <w:szCs w:val="22"/>
              </w:rPr>
              <w:t>Travel</w:t>
            </w:r>
          </w:p>
          <w:p w14:paraId="69D3AC8B" w14:textId="77777777" w:rsidR="001F34D1" w:rsidRPr="001932AF" w:rsidRDefault="001F34D1" w:rsidP="0059686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88F31D3" w14:textId="77777777" w:rsidR="001F34D1" w:rsidRPr="001932AF" w:rsidRDefault="001F34D1" w:rsidP="00596862">
            <w:pPr>
              <w:spacing w:before="0" w:after="0"/>
              <w:rPr>
                <w:rFonts w:cs="Calibri"/>
                <w:szCs w:val="22"/>
              </w:rPr>
            </w:pPr>
            <w:r w:rsidRPr="001932AF">
              <w:rPr>
                <w:rFonts w:cs="Calibri"/>
                <w:szCs w:val="22"/>
              </w:rPr>
              <w:t>2 international,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87769FC" w14:textId="77777777" w:rsidR="001F34D1" w:rsidRPr="001932AF" w:rsidRDefault="001F34D1" w:rsidP="009059C0">
            <w:pPr>
              <w:spacing w:before="0" w:after="0"/>
              <w:jc w:val="right"/>
              <w:rPr>
                <w:rFonts w:cs="Calibri"/>
                <w:b/>
                <w:szCs w:val="22"/>
              </w:rPr>
            </w:pPr>
            <w:r w:rsidRPr="001932AF">
              <w:rPr>
                <w:rFonts w:cs="Calibri"/>
                <w:b/>
                <w:szCs w:val="22"/>
              </w:rPr>
              <w:t>4,000</w:t>
            </w:r>
          </w:p>
          <w:p w14:paraId="0829A59E" w14:textId="77777777" w:rsidR="001F34D1" w:rsidRPr="001932AF" w:rsidRDefault="001F34D1" w:rsidP="00596862">
            <w:pPr>
              <w:spacing w:before="0" w:after="0"/>
              <w:jc w:val="right"/>
              <w:rPr>
                <w:rFonts w:cs="Calibri"/>
                <w:b/>
                <w:szCs w:val="22"/>
              </w:rPr>
            </w:pPr>
            <w:r w:rsidRPr="001932AF">
              <w:rPr>
                <w:rFonts w:cs="Calibri"/>
                <w:b/>
                <w:szCs w:val="22"/>
              </w:rPr>
              <w:t>($6,000)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0C3534C" w14:textId="77777777" w:rsidR="001F34D1" w:rsidRPr="001932AF" w:rsidRDefault="001F34D1" w:rsidP="009059C0">
            <w:pPr>
              <w:spacing w:before="0" w:after="0"/>
              <w:jc w:val="right"/>
              <w:rPr>
                <w:rFonts w:cs="Calibri"/>
                <w:b/>
                <w:szCs w:val="22"/>
              </w:rPr>
            </w:pPr>
            <w:r w:rsidRPr="001932AF">
              <w:rPr>
                <w:rFonts w:cs="Calibri"/>
                <w:b/>
                <w:szCs w:val="22"/>
              </w:rPr>
              <w:t>4,000</w:t>
            </w:r>
          </w:p>
          <w:p w14:paraId="205F6D98" w14:textId="77777777" w:rsidR="001F34D1" w:rsidRPr="001932AF" w:rsidRDefault="001F34D1" w:rsidP="00596862">
            <w:pPr>
              <w:spacing w:before="0" w:after="0"/>
              <w:jc w:val="right"/>
              <w:rPr>
                <w:rFonts w:cs="Calibri"/>
                <w:b/>
                <w:szCs w:val="22"/>
              </w:rPr>
            </w:pPr>
            <w:r w:rsidRPr="001932AF">
              <w:rPr>
                <w:rFonts w:cs="Calibri"/>
                <w:b/>
                <w:szCs w:val="22"/>
              </w:rPr>
              <w:t>($6,000)</w:t>
            </w:r>
          </w:p>
        </w:tc>
      </w:tr>
      <w:tr w:rsidR="001F34D1" w:rsidRPr="001932AF" w14:paraId="4D1E4B8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C3EC8D3" w14:textId="77777777" w:rsidR="001F34D1" w:rsidRPr="001932AF" w:rsidRDefault="001F34D1" w:rsidP="00596862">
            <w:pPr>
              <w:spacing w:before="0" w:after="0"/>
              <w:rPr>
                <w:rFonts w:cs="Calibri"/>
                <w:b/>
                <w:bCs/>
                <w:szCs w:val="22"/>
              </w:rPr>
            </w:pPr>
            <w:r w:rsidRPr="001932AF">
              <w:rPr>
                <w:rFonts w:cs="Calibri"/>
                <w:b/>
                <w:bCs/>
                <w:szCs w:val="22"/>
              </w:rPr>
              <w:t>Other</w:t>
            </w:r>
          </w:p>
          <w:p w14:paraId="3FAB4296" w14:textId="77777777" w:rsidR="001F34D1" w:rsidRPr="001932AF" w:rsidRDefault="001F34D1" w:rsidP="0059686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82638C1" w14:textId="77777777" w:rsidR="001F34D1" w:rsidRPr="001932AF" w:rsidRDefault="001F34D1" w:rsidP="009059C0">
            <w:pPr>
              <w:spacing w:before="0" w:after="0"/>
              <w:rPr>
                <w:rFonts w:cs="Calibri"/>
                <w:szCs w:val="22"/>
              </w:rPr>
            </w:pPr>
            <w:r w:rsidRPr="001932AF">
              <w:rPr>
                <w:rFonts w:cs="Calibri"/>
                <w:szCs w:val="22"/>
              </w:rPr>
              <w:t xml:space="preserve">- Subcontracting </w:t>
            </w:r>
            <w:proofErr w:type="spellStart"/>
            <w:r w:rsidRPr="001932AF">
              <w:rPr>
                <w:rFonts w:cs="Calibri"/>
                <w:szCs w:val="22"/>
              </w:rPr>
              <w:t>Desid</w:t>
            </w:r>
            <w:proofErr w:type="spellEnd"/>
            <w:r w:rsidRPr="001932AF">
              <w:rPr>
                <w:rFonts w:cs="Calibri"/>
                <w:szCs w:val="22"/>
              </w:rPr>
              <w:t xml:space="preserve"> Labs Inc. (C$150.00/hr * 450 hours)</w:t>
            </w:r>
          </w:p>
          <w:p w14:paraId="5D5C09CC" w14:textId="77777777" w:rsidR="001F34D1" w:rsidRPr="001932AF" w:rsidRDefault="001F34D1" w:rsidP="009059C0">
            <w:pPr>
              <w:spacing w:before="0" w:after="0"/>
              <w:rPr>
                <w:rFonts w:cs="Calibri"/>
                <w:szCs w:val="22"/>
              </w:rPr>
            </w:pPr>
            <w:r w:rsidRPr="001932AF">
              <w:rPr>
                <w:rFonts w:cs="Calibri"/>
                <w:szCs w:val="22"/>
              </w:rPr>
              <w:t>- Storage and maintenance of data in the University of Calgary’s Clinical Research Unit (C$10,000/year * 3 years)</w:t>
            </w:r>
          </w:p>
          <w:p w14:paraId="2EF0AE1A" w14:textId="77777777" w:rsidR="001F34D1" w:rsidRPr="001932AF" w:rsidRDefault="001F34D1" w:rsidP="00596862">
            <w:pPr>
              <w:spacing w:before="0" w:after="0"/>
              <w:rPr>
                <w:rFonts w:cs="Calibri"/>
                <w:szCs w:val="22"/>
              </w:rPr>
            </w:pPr>
            <w:r w:rsidRPr="001932AF">
              <w:rPr>
                <w:rFonts w:cs="Calibri"/>
                <w:szCs w:val="22"/>
              </w:rPr>
              <w:t>- Open access publications 2 à 750 €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253F0DD" w14:textId="77777777" w:rsidR="001F34D1" w:rsidRPr="001932AF" w:rsidRDefault="001F34D1" w:rsidP="009059C0">
            <w:pPr>
              <w:suppressAutoHyphens/>
              <w:spacing w:before="0" w:after="0"/>
              <w:ind w:right="-109"/>
              <w:jc w:val="right"/>
              <w:rPr>
                <w:rFonts w:asciiTheme="minorHAnsi" w:hAnsiTheme="minorHAnsi" w:cstheme="minorHAnsi"/>
                <w:b/>
                <w:szCs w:val="22"/>
              </w:rPr>
            </w:pPr>
            <w:r w:rsidRPr="001932AF">
              <w:rPr>
                <w:rFonts w:asciiTheme="minorHAnsi" w:hAnsiTheme="minorHAnsi" w:cstheme="minorHAnsi"/>
                <w:b/>
                <w:szCs w:val="22"/>
              </w:rPr>
              <w:t>64,000</w:t>
            </w:r>
          </w:p>
          <w:p w14:paraId="494C2AD2"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($99,750)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A13A0A5" w14:textId="77777777" w:rsidR="001F34D1" w:rsidRPr="001932AF" w:rsidRDefault="001F34D1" w:rsidP="009059C0">
            <w:pPr>
              <w:suppressAutoHyphens/>
              <w:spacing w:before="0" w:after="0"/>
              <w:ind w:right="-109"/>
              <w:jc w:val="right"/>
              <w:rPr>
                <w:rFonts w:asciiTheme="minorHAnsi" w:hAnsiTheme="minorHAnsi" w:cstheme="minorHAnsi"/>
                <w:b/>
                <w:szCs w:val="22"/>
              </w:rPr>
            </w:pPr>
            <w:r w:rsidRPr="001932AF">
              <w:rPr>
                <w:rFonts w:asciiTheme="minorHAnsi" w:hAnsiTheme="minorHAnsi" w:cstheme="minorHAnsi"/>
                <w:b/>
                <w:szCs w:val="22"/>
              </w:rPr>
              <w:t>64,000</w:t>
            </w:r>
          </w:p>
          <w:p w14:paraId="2E069210"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($99,750)</w:t>
            </w:r>
          </w:p>
        </w:tc>
      </w:tr>
      <w:tr w:rsidR="001F34D1" w:rsidRPr="001932AF" w14:paraId="08FB5146" w14:textId="77777777" w:rsidTr="001F34D1">
        <w:trPr>
          <w:trHeight w:val="769"/>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E443A1C" w14:textId="77777777" w:rsidR="001F34D1" w:rsidRPr="001932AF" w:rsidRDefault="001F34D1" w:rsidP="0059686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A760343"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C67F8EE"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BC5A944"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51799E6B" w14:textId="77777777" w:rsidTr="00596862">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C69AD6B" w14:textId="77777777" w:rsidR="001F34D1" w:rsidRPr="001932AF" w:rsidRDefault="001F34D1" w:rsidP="0059686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D2EA42E" w14:textId="77777777" w:rsidR="001F34D1" w:rsidRPr="001932AF" w:rsidRDefault="001F34D1" w:rsidP="009059C0">
            <w:pPr>
              <w:suppressAutoHyphens/>
              <w:spacing w:before="0" w:after="0"/>
              <w:ind w:right="-109"/>
              <w:jc w:val="right"/>
              <w:rPr>
                <w:rFonts w:asciiTheme="minorHAnsi" w:hAnsiTheme="minorHAnsi" w:cstheme="minorHAnsi"/>
                <w:b/>
                <w:szCs w:val="22"/>
              </w:rPr>
            </w:pPr>
            <w:r w:rsidRPr="001932AF">
              <w:rPr>
                <w:rFonts w:asciiTheme="minorHAnsi" w:hAnsiTheme="minorHAnsi" w:cstheme="minorHAnsi"/>
                <w:b/>
                <w:szCs w:val="22"/>
              </w:rPr>
              <w:t>93,500</w:t>
            </w:r>
          </w:p>
          <w:p w14:paraId="315D6F66"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($145,750)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8876B1A" w14:textId="77777777" w:rsidR="001F34D1" w:rsidRPr="001932AF" w:rsidRDefault="001F34D1" w:rsidP="009059C0">
            <w:pPr>
              <w:suppressAutoHyphens/>
              <w:spacing w:before="0" w:after="0"/>
              <w:ind w:right="-109"/>
              <w:jc w:val="right"/>
              <w:rPr>
                <w:rFonts w:asciiTheme="minorHAnsi" w:hAnsiTheme="minorHAnsi" w:cstheme="minorHAnsi"/>
                <w:b/>
                <w:szCs w:val="22"/>
              </w:rPr>
            </w:pPr>
            <w:r w:rsidRPr="001932AF">
              <w:rPr>
                <w:rFonts w:asciiTheme="minorHAnsi" w:hAnsiTheme="minorHAnsi" w:cstheme="minorHAnsi"/>
                <w:b/>
                <w:szCs w:val="22"/>
              </w:rPr>
              <w:t>93,500</w:t>
            </w:r>
          </w:p>
          <w:p w14:paraId="2E24B67D" w14:textId="77777777" w:rsidR="001F34D1" w:rsidRPr="001932AF" w:rsidRDefault="001F34D1" w:rsidP="00596862">
            <w:pPr>
              <w:spacing w:before="0" w:after="0"/>
              <w:jc w:val="right"/>
              <w:rPr>
                <w:rFonts w:cs="Calibri"/>
                <w:b/>
                <w:szCs w:val="22"/>
              </w:rPr>
            </w:pPr>
            <w:r w:rsidRPr="001932AF">
              <w:rPr>
                <w:rFonts w:asciiTheme="minorHAnsi" w:hAnsiTheme="minorHAnsi" w:cstheme="minorHAnsi"/>
                <w:b/>
                <w:szCs w:val="22"/>
              </w:rPr>
              <w:t>($145,750)</w:t>
            </w:r>
          </w:p>
        </w:tc>
      </w:tr>
    </w:tbl>
    <w:p w14:paraId="41BF53E0" w14:textId="77777777" w:rsidR="001F7808" w:rsidRPr="001932AF" w:rsidRDefault="001F7808" w:rsidP="00AF2EC4">
      <w:pPr>
        <w:ind w:left="567" w:right="252"/>
      </w:pPr>
      <w:r w:rsidRPr="001932AF">
        <w:t xml:space="preserve">* Please note that there is not a common flat rate for the overhead category given by the ERA </w:t>
      </w:r>
      <w:proofErr w:type="spellStart"/>
      <w:r w:rsidRPr="001932AF">
        <w:t>PerMed</w:t>
      </w:r>
      <w:proofErr w:type="spellEnd"/>
      <w:r w:rsidRPr="001932AF">
        <w:t xml:space="preserve"> call. It may vary according to each funding agency’s regulations; please check the “Guidelines for applicants” or contact your relevant funding agency for further information.</w:t>
      </w:r>
    </w:p>
    <w:p w14:paraId="64018C85" w14:textId="77777777" w:rsidR="00896704" w:rsidRPr="001932AF" w:rsidRDefault="00896704" w:rsidP="00896704"/>
    <w:p w14:paraId="2A78A37C" w14:textId="77777777" w:rsidR="00596862" w:rsidRPr="001932AF" w:rsidRDefault="00896704" w:rsidP="00FA72DD">
      <w:pPr>
        <w:pStyle w:val="Default"/>
        <w:numPr>
          <w:ilvl w:val="0"/>
          <w:numId w:val="14"/>
        </w:numPr>
        <w:ind w:left="1134" w:hanging="567"/>
        <w:outlineLvl w:val="1"/>
        <w:rPr>
          <w:lang w:val="en-GB"/>
        </w:rPr>
      </w:pPr>
      <w:r w:rsidRPr="001932AF">
        <w:rPr>
          <w:sz w:val="22"/>
          <w:szCs w:val="20"/>
          <w:lang w:val="en-GB"/>
        </w:rPr>
        <w:br w:type="page"/>
      </w:r>
      <w:r w:rsidR="00596862" w:rsidRPr="001932AF">
        <w:rPr>
          <w:rFonts w:ascii="Calibri" w:hAnsi="Calibri" w:cs="Times New Roman"/>
          <w:b/>
          <w:bCs/>
          <w:smallCaps/>
          <w:color w:val="auto"/>
          <w:kern w:val="32"/>
          <w:sz w:val="26"/>
          <w:szCs w:val="32"/>
          <w:lang w:val="en-GB" w:eastAsia="fr-FR"/>
        </w:rPr>
        <w:lastRenderedPageBreak/>
        <w:t>Financial plan of Project Partner 3 (in €): Please make sure that the same figures are entered in the sections that need to be completed online (</w:t>
      </w:r>
      <w:proofErr w:type="spellStart"/>
      <w:r w:rsidR="00596862" w:rsidRPr="001932AF">
        <w:rPr>
          <w:rFonts w:ascii="Calibri" w:hAnsi="Calibri" w:cs="Times New Roman"/>
          <w:b/>
          <w:bCs/>
          <w:smallCaps/>
          <w:color w:val="auto"/>
          <w:kern w:val="32"/>
          <w:sz w:val="26"/>
          <w:szCs w:val="32"/>
          <w:lang w:val="en-GB" w:eastAsia="fr-FR"/>
        </w:rPr>
        <w:t>pt</w:t>
      </w:r>
      <w:proofErr w:type="spellEnd"/>
      <w:r w:rsidR="00596862"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1F7808" w:rsidRPr="001932AF" w14:paraId="7436D908" w14:textId="77777777" w:rsidTr="00596862">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124855D" w14:textId="77777777" w:rsidR="001F7808" w:rsidRPr="001932AF" w:rsidRDefault="001F7808" w:rsidP="001F7808">
            <w:pPr>
              <w:pStyle w:val="Listenabsatz"/>
              <w:spacing w:before="0" w:after="0"/>
              <w:ind w:left="108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11D3F44" w14:textId="77777777" w:rsidR="001F7808" w:rsidRPr="001932AF" w:rsidRDefault="001F7808" w:rsidP="0059686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A10DE8E" w14:textId="77777777" w:rsidR="001F7808" w:rsidRPr="001932AF" w:rsidRDefault="001F7808" w:rsidP="00596862">
            <w:pPr>
              <w:spacing w:before="0" w:after="0"/>
              <w:jc w:val="center"/>
              <w:rPr>
                <w:rFonts w:cs="Calibri"/>
                <w:b/>
                <w:szCs w:val="22"/>
              </w:rPr>
            </w:pPr>
            <w:r w:rsidRPr="001932AF">
              <w:rPr>
                <w:rFonts w:cs="Calibri"/>
                <w:b/>
                <w:szCs w:val="22"/>
              </w:rPr>
              <w:t>Total</w:t>
            </w:r>
          </w:p>
        </w:tc>
      </w:tr>
      <w:tr w:rsidR="001F7808" w:rsidRPr="001932AF" w14:paraId="5C5074C2" w14:textId="77777777" w:rsidTr="00596862">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730F406" w14:textId="77777777" w:rsidR="001F7808" w:rsidRPr="001932AF" w:rsidRDefault="001F7808" w:rsidP="0059686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2C0E8E94" w14:textId="77777777" w:rsidR="001F7808" w:rsidRPr="001932AF" w:rsidRDefault="001F7808" w:rsidP="0059686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5809C1B" w14:textId="77777777" w:rsidR="001F7808" w:rsidRPr="001932AF" w:rsidRDefault="001F7808" w:rsidP="0059686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1F19790" w14:textId="77777777" w:rsidR="001F7808" w:rsidRPr="001932AF" w:rsidRDefault="001F7808" w:rsidP="00596862">
            <w:pPr>
              <w:spacing w:before="0" w:after="0"/>
              <w:jc w:val="center"/>
              <w:rPr>
                <w:rFonts w:cs="Calibri"/>
                <w:szCs w:val="22"/>
              </w:rPr>
            </w:pPr>
            <w:r w:rsidRPr="001932AF">
              <w:rPr>
                <w:rFonts w:cs="Calibri"/>
                <w:b/>
                <w:szCs w:val="22"/>
              </w:rPr>
              <w:t>Requested</w:t>
            </w:r>
          </w:p>
        </w:tc>
      </w:tr>
      <w:tr w:rsidR="001F34D1" w:rsidRPr="001932AF" w14:paraId="26511802"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59C23A6" w14:textId="77777777" w:rsidR="001F34D1" w:rsidRPr="001932AF" w:rsidRDefault="001F34D1" w:rsidP="00596862">
            <w:pPr>
              <w:spacing w:before="0" w:after="0"/>
              <w:rPr>
                <w:rFonts w:cs="Calibri"/>
                <w:b/>
                <w:szCs w:val="22"/>
              </w:rPr>
            </w:pPr>
            <w:r w:rsidRPr="001932AF">
              <w:rPr>
                <w:rFonts w:cs="Calibri"/>
                <w:b/>
                <w:szCs w:val="22"/>
              </w:rPr>
              <w:t>Personnel</w:t>
            </w:r>
          </w:p>
          <w:p w14:paraId="221063BC" w14:textId="77777777" w:rsidR="001F34D1" w:rsidRPr="001932AF" w:rsidRDefault="001F34D1" w:rsidP="0059686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69CEE143" w14:textId="77777777" w:rsidR="001F34D1" w:rsidRPr="001932AF" w:rsidRDefault="001F34D1" w:rsidP="009059C0">
            <w:pPr>
              <w:spacing w:before="0" w:after="0"/>
              <w:rPr>
                <w:rFonts w:cs="Calibri"/>
                <w:szCs w:val="22"/>
              </w:rPr>
            </w:pPr>
            <w:r w:rsidRPr="001932AF">
              <w:rPr>
                <w:rFonts w:cs="Calibri"/>
                <w:szCs w:val="22"/>
              </w:rPr>
              <w:t>1 Bioinformatic post doc (E13 ST 3-4): 24 Person-Months</w:t>
            </w:r>
          </w:p>
          <w:p w14:paraId="40A4A97F"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8074508" w14:textId="77777777" w:rsidR="001F34D1" w:rsidRPr="001932AF" w:rsidRDefault="001F34D1" w:rsidP="00596862">
            <w:pPr>
              <w:spacing w:before="0" w:after="0"/>
              <w:jc w:val="right"/>
              <w:rPr>
                <w:rFonts w:cs="Calibri"/>
                <w:b/>
                <w:szCs w:val="22"/>
              </w:rPr>
            </w:pPr>
            <w:r w:rsidRPr="001932AF">
              <w:rPr>
                <w:rFonts w:cs="Calibri"/>
                <w:b/>
                <w:szCs w:val="22"/>
              </w:rPr>
              <w:t xml:space="preserve">139,800 </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9EFF9DB" w14:textId="54E820FD" w:rsidR="001F34D1" w:rsidRPr="001932AF" w:rsidRDefault="006C52C0" w:rsidP="006C52C0">
            <w:pPr>
              <w:spacing w:before="0" w:after="0"/>
              <w:jc w:val="right"/>
              <w:rPr>
                <w:rFonts w:cs="Calibri"/>
                <w:b/>
                <w:szCs w:val="22"/>
              </w:rPr>
            </w:pPr>
            <w:r>
              <w:rPr>
                <w:rFonts w:cs="Calibri"/>
                <w:b/>
                <w:szCs w:val="22"/>
              </w:rPr>
              <w:t>111</w:t>
            </w:r>
            <w:r w:rsidR="001F34D1" w:rsidRPr="001932AF">
              <w:rPr>
                <w:rFonts w:cs="Calibri"/>
                <w:b/>
                <w:szCs w:val="22"/>
              </w:rPr>
              <w:t>,8</w:t>
            </w:r>
            <w:r>
              <w:rPr>
                <w:rFonts w:cs="Calibri"/>
                <w:b/>
                <w:szCs w:val="22"/>
              </w:rPr>
              <w:t>4</w:t>
            </w:r>
            <w:r w:rsidR="001F34D1" w:rsidRPr="001932AF">
              <w:rPr>
                <w:rFonts w:cs="Calibri"/>
                <w:b/>
                <w:szCs w:val="22"/>
              </w:rPr>
              <w:t>0</w:t>
            </w:r>
          </w:p>
        </w:tc>
      </w:tr>
      <w:tr w:rsidR="001F34D1" w:rsidRPr="001932AF" w14:paraId="17FC17FD"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012C937" w14:textId="77777777" w:rsidR="001F34D1" w:rsidRPr="001932AF" w:rsidRDefault="001F34D1" w:rsidP="00596862">
            <w:pPr>
              <w:spacing w:before="0" w:after="0"/>
              <w:rPr>
                <w:rFonts w:cs="Calibri"/>
                <w:b/>
                <w:szCs w:val="22"/>
              </w:rPr>
            </w:pPr>
            <w:r w:rsidRPr="001932AF">
              <w:rPr>
                <w:rFonts w:cs="Calibri"/>
                <w:b/>
                <w:szCs w:val="22"/>
              </w:rPr>
              <w:t>Consumables</w:t>
            </w:r>
          </w:p>
          <w:p w14:paraId="3BBDF735" w14:textId="77777777" w:rsidR="001F34D1" w:rsidRPr="001932AF" w:rsidRDefault="001F34D1" w:rsidP="0059686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01C176E3"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5FA92A4"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8D895EB"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43EF197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D31008E" w14:textId="77777777" w:rsidR="001F34D1" w:rsidRPr="001932AF" w:rsidRDefault="001F34D1" w:rsidP="00596862">
            <w:pPr>
              <w:spacing w:before="0" w:after="0"/>
              <w:rPr>
                <w:rFonts w:cs="Calibri"/>
                <w:b/>
                <w:szCs w:val="22"/>
              </w:rPr>
            </w:pPr>
            <w:r w:rsidRPr="001932AF">
              <w:rPr>
                <w:rFonts w:cs="Calibri"/>
                <w:b/>
                <w:szCs w:val="22"/>
              </w:rPr>
              <w:t>Equipment</w:t>
            </w:r>
          </w:p>
          <w:p w14:paraId="1BEF118B" w14:textId="77777777" w:rsidR="001F34D1" w:rsidRPr="001932AF" w:rsidRDefault="001F34D1" w:rsidP="0059686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D80BFB0" w14:textId="77777777" w:rsidR="001F34D1" w:rsidRPr="001932AF" w:rsidRDefault="001F34D1" w:rsidP="00596862">
            <w:pPr>
              <w:spacing w:before="0" w:after="0"/>
              <w:rPr>
                <w:rFonts w:cs="Calibri"/>
                <w:szCs w:val="22"/>
              </w:rPr>
            </w:pPr>
            <w:r w:rsidRPr="001932AF">
              <w:rPr>
                <w:rFonts w:cs="Calibri"/>
                <w:szCs w:val="22"/>
              </w:rPr>
              <w:t xml:space="preserve">High performance computer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F4693A3" w14:textId="77777777" w:rsidR="001F34D1" w:rsidRPr="001932AF" w:rsidRDefault="001F34D1" w:rsidP="00596862">
            <w:pPr>
              <w:spacing w:before="0" w:after="0"/>
              <w:jc w:val="right"/>
              <w:rPr>
                <w:rFonts w:cs="Calibri"/>
                <w:b/>
                <w:szCs w:val="22"/>
              </w:rPr>
            </w:pPr>
            <w:r w:rsidRPr="001932AF">
              <w:rPr>
                <w:rFonts w:cs="Calibri"/>
                <w:b/>
                <w:szCs w:val="22"/>
              </w:rPr>
              <w:t>2,000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19A9FBF" w14:textId="6F17524D" w:rsidR="001F34D1" w:rsidRPr="001932AF" w:rsidRDefault="006C52C0" w:rsidP="00596862">
            <w:pPr>
              <w:spacing w:before="0" w:after="0"/>
              <w:jc w:val="right"/>
              <w:rPr>
                <w:rFonts w:cs="Calibri"/>
                <w:b/>
                <w:szCs w:val="22"/>
              </w:rPr>
            </w:pPr>
            <w:r>
              <w:rPr>
                <w:rFonts w:cs="Calibri"/>
                <w:b/>
                <w:szCs w:val="22"/>
              </w:rPr>
              <w:t>0</w:t>
            </w:r>
          </w:p>
        </w:tc>
      </w:tr>
      <w:tr w:rsidR="001F34D1" w:rsidRPr="001932AF" w14:paraId="1BA7A21D"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6B08AC0" w14:textId="77777777" w:rsidR="001F34D1" w:rsidRPr="001932AF" w:rsidRDefault="001F34D1" w:rsidP="00596862">
            <w:pPr>
              <w:spacing w:before="0" w:after="0"/>
              <w:rPr>
                <w:rFonts w:cs="Calibri"/>
                <w:b/>
                <w:szCs w:val="22"/>
              </w:rPr>
            </w:pPr>
            <w:r w:rsidRPr="001932AF">
              <w:rPr>
                <w:rFonts w:cs="Calibri"/>
                <w:b/>
                <w:szCs w:val="22"/>
              </w:rPr>
              <w:t>Travel</w:t>
            </w:r>
          </w:p>
          <w:p w14:paraId="7DC7BB24" w14:textId="77777777" w:rsidR="001F34D1" w:rsidRPr="001932AF" w:rsidRDefault="001F34D1" w:rsidP="0059686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2635AA6" w14:textId="77777777" w:rsidR="001F34D1" w:rsidRPr="001932AF" w:rsidRDefault="001F34D1" w:rsidP="00596862">
            <w:pPr>
              <w:spacing w:before="0" w:after="0"/>
              <w:rPr>
                <w:rFonts w:cs="Calibri"/>
                <w:szCs w:val="22"/>
              </w:rPr>
            </w:pPr>
            <w:r w:rsidRPr="001932AF">
              <w:rPr>
                <w:rFonts w:cs="Calibri"/>
                <w:szCs w:val="22"/>
              </w:rPr>
              <w:t>2 international,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89974D5" w14:textId="77777777" w:rsidR="001F34D1" w:rsidRPr="001932AF" w:rsidRDefault="001F34D1" w:rsidP="00596862">
            <w:pPr>
              <w:spacing w:before="0" w:after="0"/>
              <w:jc w:val="right"/>
              <w:rPr>
                <w:rFonts w:cs="Calibri"/>
                <w:b/>
                <w:szCs w:val="22"/>
              </w:rPr>
            </w:pPr>
            <w:r w:rsidRPr="001932AF">
              <w:rPr>
                <w:rFonts w:cs="Calibri"/>
                <w:b/>
                <w:szCs w:val="22"/>
              </w:rPr>
              <w:t>2,000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2240A2F" w14:textId="31C9C858" w:rsidR="001F34D1" w:rsidRPr="001932AF" w:rsidRDefault="006C52C0" w:rsidP="006C52C0">
            <w:pPr>
              <w:spacing w:before="0" w:after="0"/>
              <w:jc w:val="right"/>
              <w:rPr>
                <w:rFonts w:cs="Calibri"/>
                <w:b/>
                <w:szCs w:val="22"/>
              </w:rPr>
            </w:pPr>
            <w:r>
              <w:rPr>
                <w:rFonts w:cs="Calibri"/>
                <w:b/>
                <w:szCs w:val="22"/>
              </w:rPr>
              <w:t>1</w:t>
            </w:r>
            <w:r w:rsidR="001F34D1" w:rsidRPr="001932AF">
              <w:rPr>
                <w:rFonts w:cs="Calibri"/>
                <w:b/>
                <w:szCs w:val="22"/>
              </w:rPr>
              <w:t>,000</w:t>
            </w:r>
          </w:p>
        </w:tc>
      </w:tr>
      <w:tr w:rsidR="001F34D1" w:rsidRPr="001932AF" w14:paraId="754FE632"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90301BD" w14:textId="77777777" w:rsidR="001F34D1" w:rsidRPr="001932AF" w:rsidRDefault="001F34D1" w:rsidP="00596862">
            <w:pPr>
              <w:spacing w:before="0" w:after="0"/>
              <w:rPr>
                <w:rFonts w:cs="Calibri"/>
                <w:b/>
                <w:bCs/>
                <w:szCs w:val="22"/>
              </w:rPr>
            </w:pPr>
            <w:r w:rsidRPr="001932AF">
              <w:rPr>
                <w:rFonts w:cs="Calibri"/>
                <w:b/>
                <w:bCs/>
                <w:szCs w:val="22"/>
              </w:rPr>
              <w:t>Other</w:t>
            </w:r>
          </w:p>
          <w:p w14:paraId="536662E9" w14:textId="77777777" w:rsidR="001F34D1" w:rsidRPr="001932AF" w:rsidRDefault="001F34D1" w:rsidP="0059686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9ED67C7" w14:textId="77777777" w:rsidR="001F34D1" w:rsidRPr="001932AF" w:rsidRDefault="001F34D1" w:rsidP="009059C0">
            <w:pPr>
              <w:spacing w:before="0" w:after="0"/>
              <w:rPr>
                <w:rFonts w:cs="Calibri"/>
                <w:szCs w:val="22"/>
              </w:rPr>
            </w:pPr>
            <w:r w:rsidRPr="001932AF">
              <w:rPr>
                <w:rFonts w:cs="Calibri"/>
                <w:szCs w:val="22"/>
              </w:rPr>
              <w:t xml:space="preserve">RNA </w:t>
            </w:r>
            <w:proofErr w:type="spellStart"/>
            <w:r w:rsidRPr="001932AF">
              <w:rPr>
                <w:rFonts w:cs="Calibri"/>
                <w:szCs w:val="22"/>
              </w:rPr>
              <w:t>Seq</w:t>
            </w:r>
            <w:proofErr w:type="spellEnd"/>
            <w:r w:rsidRPr="001932AF">
              <w:rPr>
                <w:rFonts w:cs="Calibri"/>
                <w:szCs w:val="22"/>
              </w:rPr>
              <w:t xml:space="preserve"> of 40 Samples: 2 cell lines, 2 cell types 4 AEDs +1 control condition and two technical replicates.</w:t>
            </w:r>
            <w:del w:id="155" w:author="chiocchetti" w:date="2018-07-20T16:07:00Z">
              <w:r w:rsidRPr="001932AF" w:rsidDel="00D2063C">
                <w:rPr>
                  <w:rFonts w:cs="Calibri"/>
                  <w:szCs w:val="22"/>
                </w:rPr>
                <w:delText xml:space="preserve">  </w:delText>
              </w:r>
            </w:del>
          </w:p>
          <w:p w14:paraId="43B2FCAF" w14:textId="77777777" w:rsidR="001F34D1" w:rsidRPr="001932AF" w:rsidRDefault="001F34D1" w:rsidP="009059C0">
            <w:pPr>
              <w:spacing w:before="0" w:after="0"/>
              <w:rPr>
                <w:rFonts w:cs="Calibri"/>
                <w:szCs w:val="22"/>
              </w:rPr>
            </w:pPr>
          </w:p>
          <w:p w14:paraId="449492AD" w14:textId="77777777" w:rsidR="001F34D1" w:rsidRPr="001932AF" w:rsidRDefault="001F34D1" w:rsidP="00596862">
            <w:pPr>
              <w:spacing w:before="0" w:after="0"/>
              <w:rPr>
                <w:rFonts w:cs="Calibri"/>
                <w:szCs w:val="22"/>
              </w:rPr>
            </w:pPr>
            <w:r w:rsidRPr="001932AF">
              <w:rPr>
                <w:rFonts w:cs="Calibri"/>
                <w:szCs w:val="22"/>
              </w:rPr>
              <w:t>Open access publications 2 à 750 €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2CBCD2B" w14:textId="63A2FB74" w:rsidR="001F34D1" w:rsidRPr="001932AF" w:rsidRDefault="006C52C0" w:rsidP="00596862">
            <w:pPr>
              <w:spacing w:before="0" w:after="0"/>
              <w:jc w:val="right"/>
              <w:rPr>
                <w:rFonts w:cs="Calibri"/>
                <w:b/>
                <w:szCs w:val="22"/>
              </w:rPr>
            </w:pPr>
            <w:r>
              <w:rPr>
                <w:rFonts w:cs="Calibri"/>
                <w:b/>
                <w:szCs w:val="22"/>
              </w:rPr>
              <w:t>14,352</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F8AA7B0" w14:textId="1A54535A" w:rsidR="001F34D1" w:rsidRPr="001932AF" w:rsidRDefault="006C52C0" w:rsidP="00596862">
            <w:pPr>
              <w:spacing w:before="0" w:after="0"/>
              <w:jc w:val="right"/>
              <w:rPr>
                <w:rFonts w:cs="Calibri"/>
                <w:b/>
                <w:szCs w:val="22"/>
              </w:rPr>
            </w:pPr>
            <w:r>
              <w:rPr>
                <w:rFonts w:cs="Calibri"/>
                <w:b/>
                <w:szCs w:val="22"/>
              </w:rPr>
              <w:t>13,852</w:t>
            </w:r>
          </w:p>
        </w:tc>
      </w:tr>
      <w:tr w:rsidR="001F34D1" w:rsidRPr="001932AF" w14:paraId="0D7A2CAA"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53F1583" w14:textId="77777777" w:rsidR="001F34D1" w:rsidRPr="001932AF" w:rsidRDefault="001F34D1" w:rsidP="0059686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028F41E"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E29FF36" w14:textId="2A67EF43" w:rsidR="001F34D1" w:rsidRPr="001932AF" w:rsidRDefault="001F34D1" w:rsidP="006C52C0">
            <w:pPr>
              <w:spacing w:before="0" w:after="0"/>
              <w:jc w:val="right"/>
              <w:rPr>
                <w:rFonts w:cs="Calibri"/>
                <w:b/>
                <w:szCs w:val="22"/>
              </w:rPr>
            </w:pPr>
            <w:r w:rsidRPr="001932AF">
              <w:rPr>
                <w:rFonts w:cs="Calibri"/>
                <w:b/>
                <w:szCs w:val="22"/>
              </w:rPr>
              <w:t>3</w:t>
            </w:r>
            <w:r w:rsidR="006C52C0">
              <w:rPr>
                <w:rFonts w:cs="Calibri"/>
                <w:b/>
                <w:szCs w:val="22"/>
              </w:rPr>
              <w:t>1</w:t>
            </w:r>
            <w:r w:rsidRPr="001932AF">
              <w:rPr>
                <w:rFonts w:cs="Calibri"/>
                <w:b/>
                <w:szCs w:val="22"/>
              </w:rPr>
              <w:t>,6</w:t>
            </w:r>
            <w:r w:rsidR="006C52C0">
              <w:rPr>
                <w:rFonts w:cs="Calibri"/>
                <w:b/>
                <w:szCs w:val="22"/>
              </w:rPr>
              <w:t>3</w:t>
            </w: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C308C11" w14:textId="28252D88" w:rsidR="001F34D1" w:rsidRPr="001932AF" w:rsidRDefault="006C52C0" w:rsidP="00596862">
            <w:pPr>
              <w:spacing w:before="0" w:after="0"/>
              <w:jc w:val="right"/>
              <w:rPr>
                <w:rFonts w:cs="Calibri"/>
                <w:b/>
                <w:szCs w:val="22"/>
              </w:rPr>
            </w:pPr>
            <w:r>
              <w:rPr>
                <w:rFonts w:cs="Calibri"/>
                <w:b/>
                <w:szCs w:val="22"/>
              </w:rPr>
              <w:t>25,388</w:t>
            </w:r>
          </w:p>
        </w:tc>
      </w:tr>
      <w:tr w:rsidR="001F34D1" w:rsidRPr="001932AF" w14:paraId="13240BCE" w14:textId="77777777" w:rsidTr="00596862">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31029FC" w14:textId="77777777" w:rsidR="001F34D1" w:rsidRPr="001932AF" w:rsidRDefault="001F34D1" w:rsidP="0059686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E27732D" w14:textId="419E4E71" w:rsidR="001F34D1" w:rsidRPr="001932AF" w:rsidRDefault="006C52C0" w:rsidP="006C52C0">
            <w:pPr>
              <w:spacing w:before="0" w:after="0"/>
              <w:jc w:val="right"/>
              <w:rPr>
                <w:rFonts w:cs="Calibri"/>
                <w:b/>
                <w:szCs w:val="22"/>
              </w:rPr>
            </w:pPr>
            <w:r>
              <w:rPr>
                <w:rFonts w:cs="Calibri"/>
                <w:b/>
                <w:szCs w:val="22"/>
              </w:rPr>
              <w:t>189</w:t>
            </w:r>
            <w:r w:rsidR="001F34D1" w:rsidRPr="001932AF">
              <w:rPr>
                <w:rFonts w:cs="Calibri"/>
                <w:b/>
                <w:szCs w:val="22"/>
              </w:rPr>
              <w:t>,</w:t>
            </w:r>
            <w:r>
              <w:rPr>
                <w:rFonts w:cs="Calibri"/>
                <w:b/>
                <w:szCs w:val="22"/>
              </w:rPr>
              <w:t>782</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A7A5BE5" w14:textId="13F4B7C0" w:rsidR="001F34D1" w:rsidRPr="001932AF" w:rsidRDefault="006C52C0" w:rsidP="00596862">
            <w:pPr>
              <w:spacing w:before="0" w:after="0"/>
              <w:jc w:val="right"/>
              <w:rPr>
                <w:rFonts w:cs="Calibri"/>
                <w:b/>
                <w:szCs w:val="22"/>
              </w:rPr>
            </w:pPr>
            <w:r>
              <w:rPr>
                <w:rFonts w:cs="Calibri"/>
                <w:b/>
                <w:szCs w:val="22"/>
              </w:rPr>
              <w:t>152,030</w:t>
            </w:r>
          </w:p>
        </w:tc>
      </w:tr>
    </w:tbl>
    <w:p w14:paraId="68E5865F" w14:textId="77777777" w:rsidR="001F7808" w:rsidRPr="001932AF" w:rsidRDefault="001F7808" w:rsidP="00AF2EC4">
      <w:pPr>
        <w:ind w:left="567" w:right="252"/>
      </w:pPr>
      <w:r w:rsidRPr="001932AF">
        <w:t xml:space="preserve">* Please note that there is not a common flat rate for the overhead category given by the ERA </w:t>
      </w:r>
      <w:proofErr w:type="spellStart"/>
      <w:r w:rsidRPr="001932AF">
        <w:t>PerMed</w:t>
      </w:r>
      <w:proofErr w:type="spellEnd"/>
      <w:r w:rsidRPr="001932AF">
        <w:t xml:space="preserve"> call. It may vary according to each funding agency’s regulations; please check the “Guidelines for applicants” or contact your relevant funding agency for further information.</w:t>
      </w:r>
    </w:p>
    <w:p w14:paraId="4860CE9E" w14:textId="77777777" w:rsidR="00896704" w:rsidRPr="001932AF" w:rsidRDefault="00896704" w:rsidP="00896704"/>
    <w:p w14:paraId="44E350A6" w14:textId="77777777" w:rsidR="00896704" w:rsidRPr="001932AF" w:rsidRDefault="00896704" w:rsidP="00FA72DD">
      <w:pPr>
        <w:pStyle w:val="Default"/>
        <w:numPr>
          <w:ilvl w:val="0"/>
          <w:numId w:val="14"/>
        </w:numPr>
        <w:ind w:left="1134" w:hanging="521"/>
        <w:outlineLvl w:val="1"/>
        <w:rPr>
          <w:lang w:val="en-GB"/>
        </w:rPr>
      </w:pPr>
      <w:r w:rsidRPr="001932AF">
        <w:rPr>
          <w:sz w:val="22"/>
          <w:szCs w:val="20"/>
          <w:lang w:val="en-GB"/>
        </w:rPr>
        <w:br w:type="page"/>
      </w:r>
      <w:r w:rsidRPr="001932AF">
        <w:rPr>
          <w:rFonts w:ascii="Calibri" w:hAnsi="Calibri" w:cs="Times New Roman"/>
          <w:b/>
          <w:bCs/>
          <w:smallCaps/>
          <w:color w:val="auto"/>
          <w:kern w:val="32"/>
          <w:sz w:val="26"/>
          <w:szCs w:val="32"/>
          <w:lang w:val="en-GB" w:eastAsia="fr-FR"/>
        </w:rPr>
        <w:lastRenderedPageBreak/>
        <w:t>Financial plan of Project Partner 4 (in €): Please make sure that the same figures are entered in the sections that need to be completed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1F7808" w:rsidRPr="001932AF" w14:paraId="7D09A281" w14:textId="77777777" w:rsidTr="00596862">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F99D48F" w14:textId="77777777" w:rsidR="001F7808" w:rsidRPr="001932AF" w:rsidRDefault="001F7808" w:rsidP="001F7808">
            <w:pPr>
              <w:pStyle w:val="Listenabsatz"/>
              <w:spacing w:before="0" w:after="0"/>
              <w:ind w:left="108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B7C4D23" w14:textId="77777777" w:rsidR="001F7808" w:rsidRPr="001932AF" w:rsidRDefault="001F7808" w:rsidP="0059686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AA813BA" w14:textId="77777777" w:rsidR="001F7808" w:rsidRPr="001932AF" w:rsidRDefault="001F7808" w:rsidP="00596862">
            <w:pPr>
              <w:spacing w:before="0" w:after="0"/>
              <w:jc w:val="center"/>
              <w:rPr>
                <w:rFonts w:cs="Calibri"/>
                <w:b/>
                <w:szCs w:val="22"/>
              </w:rPr>
            </w:pPr>
            <w:r w:rsidRPr="001932AF">
              <w:rPr>
                <w:rFonts w:cs="Calibri"/>
                <w:b/>
                <w:szCs w:val="22"/>
              </w:rPr>
              <w:t>Total</w:t>
            </w:r>
          </w:p>
        </w:tc>
      </w:tr>
      <w:tr w:rsidR="001F7808" w:rsidRPr="001932AF" w14:paraId="417EEDE3" w14:textId="77777777" w:rsidTr="00596862">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5AC2A31" w14:textId="77777777" w:rsidR="001F7808" w:rsidRPr="001932AF" w:rsidRDefault="001F7808" w:rsidP="0059686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68DB9967" w14:textId="77777777" w:rsidR="001F7808" w:rsidRPr="001932AF" w:rsidRDefault="001F7808" w:rsidP="0059686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B98EB25" w14:textId="77777777" w:rsidR="001F7808" w:rsidRPr="001932AF" w:rsidRDefault="001F7808" w:rsidP="0059686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481C568" w14:textId="77777777" w:rsidR="001F7808" w:rsidRPr="001932AF" w:rsidRDefault="001F7808" w:rsidP="00596862">
            <w:pPr>
              <w:spacing w:before="0" w:after="0"/>
              <w:jc w:val="center"/>
              <w:rPr>
                <w:rFonts w:cs="Calibri"/>
                <w:szCs w:val="22"/>
              </w:rPr>
            </w:pPr>
            <w:r w:rsidRPr="001932AF">
              <w:rPr>
                <w:rFonts w:cs="Calibri"/>
                <w:b/>
                <w:szCs w:val="22"/>
              </w:rPr>
              <w:t>Requested</w:t>
            </w:r>
          </w:p>
        </w:tc>
      </w:tr>
      <w:tr w:rsidR="001F34D1" w:rsidRPr="001932AF" w14:paraId="63BD6CAC"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D7905C4" w14:textId="77777777" w:rsidR="001F34D1" w:rsidRPr="001932AF" w:rsidRDefault="001F34D1" w:rsidP="00596862">
            <w:pPr>
              <w:spacing w:before="0" w:after="0"/>
              <w:rPr>
                <w:rFonts w:cs="Calibri"/>
                <w:b/>
                <w:szCs w:val="22"/>
              </w:rPr>
            </w:pPr>
            <w:r w:rsidRPr="001932AF">
              <w:rPr>
                <w:rFonts w:cs="Calibri"/>
                <w:b/>
                <w:szCs w:val="22"/>
              </w:rPr>
              <w:t>Personnel</w:t>
            </w:r>
          </w:p>
          <w:p w14:paraId="66DF040C" w14:textId="77777777" w:rsidR="001F34D1" w:rsidRPr="001932AF" w:rsidRDefault="001F34D1" w:rsidP="0059686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4AB2404" w14:textId="77777777" w:rsidR="001F34D1" w:rsidRPr="001932AF" w:rsidRDefault="001F34D1" w:rsidP="009059C0">
            <w:pPr>
              <w:spacing w:before="0" w:after="0"/>
              <w:rPr>
                <w:rFonts w:cs="Calibri"/>
                <w:szCs w:val="22"/>
              </w:rPr>
            </w:pPr>
            <w:r w:rsidRPr="001932AF">
              <w:rPr>
                <w:rFonts w:cs="Calibri"/>
                <w:szCs w:val="22"/>
              </w:rPr>
              <w:t>MD with epilepsy experience for phenotyping (Ä2-Ä3</w:t>
            </w:r>
            <w:proofErr w:type="gramStart"/>
            <w:r w:rsidRPr="001932AF">
              <w:rPr>
                <w:rFonts w:cs="Calibri"/>
                <w:szCs w:val="22"/>
              </w:rPr>
              <w:t>) :</w:t>
            </w:r>
            <w:proofErr w:type="gramEnd"/>
            <w:r w:rsidRPr="001932AF">
              <w:rPr>
                <w:rFonts w:cs="Calibri"/>
                <w:szCs w:val="22"/>
              </w:rPr>
              <w:t xml:space="preserve"> </w:t>
            </w:r>
          </w:p>
          <w:p w14:paraId="04917743" w14:textId="77777777" w:rsidR="001F34D1" w:rsidRPr="001932AF" w:rsidRDefault="001F34D1" w:rsidP="00596862">
            <w:pPr>
              <w:spacing w:before="0" w:after="0"/>
              <w:rPr>
                <w:rFonts w:cs="Calibri"/>
                <w:szCs w:val="22"/>
              </w:rPr>
            </w:pPr>
            <w:r w:rsidRPr="001932AF">
              <w:rPr>
                <w:rFonts w:cs="Calibri"/>
                <w:szCs w:val="22"/>
              </w:rPr>
              <w:t>20 Person-Months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B98F598" w14:textId="77777777" w:rsidR="001F34D1" w:rsidRPr="001932AF" w:rsidRDefault="001F34D1" w:rsidP="00596862">
            <w:pPr>
              <w:spacing w:before="0" w:after="0"/>
              <w:jc w:val="right"/>
              <w:rPr>
                <w:rFonts w:cs="Calibri"/>
                <w:b/>
                <w:szCs w:val="22"/>
              </w:rPr>
            </w:pPr>
            <w:r w:rsidRPr="001932AF">
              <w:rPr>
                <w:rFonts w:cs="Calibri"/>
                <w:b/>
                <w:szCs w:val="22"/>
              </w:rPr>
              <w:t>154,080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612A129" w14:textId="406CEB5B" w:rsidR="001F34D1" w:rsidRPr="001932AF" w:rsidRDefault="001F34D1" w:rsidP="006C52C0">
            <w:pPr>
              <w:spacing w:before="0" w:after="0"/>
              <w:jc w:val="right"/>
              <w:rPr>
                <w:rFonts w:cs="Calibri"/>
                <w:b/>
                <w:szCs w:val="22"/>
              </w:rPr>
            </w:pPr>
            <w:r w:rsidRPr="001932AF">
              <w:rPr>
                <w:rFonts w:cs="Calibri"/>
                <w:b/>
                <w:szCs w:val="22"/>
              </w:rPr>
              <w:t>1</w:t>
            </w:r>
            <w:r w:rsidR="006C52C0">
              <w:rPr>
                <w:rFonts w:cs="Calibri"/>
                <w:b/>
                <w:szCs w:val="22"/>
              </w:rPr>
              <w:t>23</w:t>
            </w:r>
            <w:r w:rsidRPr="001932AF">
              <w:rPr>
                <w:rFonts w:cs="Calibri"/>
                <w:b/>
                <w:szCs w:val="22"/>
              </w:rPr>
              <w:t>,</w:t>
            </w:r>
            <w:r w:rsidR="006C52C0">
              <w:rPr>
                <w:rFonts w:cs="Calibri"/>
                <w:b/>
                <w:szCs w:val="22"/>
              </w:rPr>
              <w:t>264</w:t>
            </w:r>
          </w:p>
        </w:tc>
      </w:tr>
      <w:tr w:rsidR="001F34D1" w:rsidRPr="001932AF" w14:paraId="41846873"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4FEE6F6" w14:textId="77777777" w:rsidR="001F34D1" w:rsidRPr="001932AF" w:rsidRDefault="001F34D1" w:rsidP="00596862">
            <w:pPr>
              <w:spacing w:before="0" w:after="0"/>
              <w:rPr>
                <w:rFonts w:cs="Calibri"/>
                <w:b/>
                <w:szCs w:val="22"/>
              </w:rPr>
            </w:pPr>
            <w:r w:rsidRPr="001932AF">
              <w:rPr>
                <w:rFonts w:cs="Calibri"/>
                <w:b/>
                <w:szCs w:val="22"/>
              </w:rPr>
              <w:t>Consumables</w:t>
            </w:r>
          </w:p>
          <w:p w14:paraId="71EF5B75" w14:textId="77777777" w:rsidR="001F34D1" w:rsidRPr="001932AF" w:rsidRDefault="001F34D1" w:rsidP="0059686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06948D85"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C05DE18"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825E9BA"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43E20511"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FA7E27D" w14:textId="77777777" w:rsidR="001F34D1" w:rsidRPr="001932AF" w:rsidRDefault="001F34D1" w:rsidP="00596862">
            <w:pPr>
              <w:spacing w:before="0" w:after="0"/>
              <w:rPr>
                <w:rFonts w:cs="Calibri"/>
                <w:b/>
                <w:szCs w:val="22"/>
              </w:rPr>
            </w:pPr>
            <w:r w:rsidRPr="001932AF">
              <w:rPr>
                <w:rFonts w:cs="Calibri"/>
                <w:b/>
                <w:szCs w:val="22"/>
              </w:rPr>
              <w:t>Equipment</w:t>
            </w:r>
          </w:p>
          <w:p w14:paraId="36A89FAA" w14:textId="77777777" w:rsidR="001F34D1" w:rsidRPr="001932AF" w:rsidRDefault="001F34D1" w:rsidP="0059686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E0216D1"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1325CDE"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4217DBF"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258447BC"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0E9409B" w14:textId="77777777" w:rsidR="001F34D1" w:rsidRPr="001932AF" w:rsidRDefault="001F34D1" w:rsidP="00596862">
            <w:pPr>
              <w:spacing w:before="0" w:after="0"/>
              <w:rPr>
                <w:rFonts w:cs="Calibri"/>
                <w:b/>
                <w:szCs w:val="22"/>
              </w:rPr>
            </w:pPr>
            <w:r w:rsidRPr="001932AF">
              <w:rPr>
                <w:rFonts w:cs="Calibri"/>
                <w:b/>
                <w:szCs w:val="22"/>
              </w:rPr>
              <w:t>Travel</w:t>
            </w:r>
          </w:p>
          <w:p w14:paraId="1F605593" w14:textId="77777777" w:rsidR="001F34D1" w:rsidRPr="001932AF" w:rsidRDefault="001F34D1" w:rsidP="0059686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4DBFA505" w14:textId="77777777" w:rsidR="001F34D1" w:rsidRPr="001932AF" w:rsidRDefault="001F34D1" w:rsidP="00596862">
            <w:pPr>
              <w:spacing w:before="0" w:after="0"/>
              <w:rPr>
                <w:rFonts w:cs="Calibri"/>
                <w:szCs w:val="22"/>
              </w:rPr>
            </w:pPr>
            <w:r w:rsidRPr="001932AF">
              <w:rPr>
                <w:rFonts w:cs="Calibri"/>
                <w:szCs w:val="22"/>
              </w:rPr>
              <w:t>2 international and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C2A88A2" w14:textId="77777777" w:rsidR="001F34D1" w:rsidRPr="001932AF" w:rsidRDefault="001F34D1" w:rsidP="00596862">
            <w:pPr>
              <w:spacing w:before="0" w:after="0"/>
              <w:jc w:val="right"/>
              <w:rPr>
                <w:rFonts w:cs="Calibri"/>
                <w:b/>
                <w:szCs w:val="22"/>
              </w:rPr>
            </w:pPr>
            <w:r w:rsidRPr="001932AF">
              <w:rPr>
                <w:rFonts w:cs="Calibri"/>
                <w:b/>
                <w:szCs w:val="22"/>
              </w:rPr>
              <w:t>2,000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6C88433" w14:textId="6056A46B"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34657B8A"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EC0BB68" w14:textId="77777777" w:rsidR="001F34D1" w:rsidRPr="001932AF" w:rsidRDefault="001F34D1" w:rsidP="00596862">
            <w:pPr>
              <w:spacing w:before="0" w:after="0"/>
              <w:rPr>
                <w:rFonts w:cs="Calibri"/>
                <w:b/>
                <w:bCs/>
                <w:szCs w:val="22"/>
              </w:rPr>
            </w:pPr>
            <w:r w:rsidRPr="001932AF">
              <w:rPr>
                <w:rFonts w:cs="Calibri"/>
                <w:b/>
                <w:bCs/>
                <w:szCs w:val="22"/>
              </w:rPr>
              <w:t>Other</w:t>
            </w:r>
          </w:p>
          <w:p w14:paraId="22E262E5" w14:textId="77777777" w:rsidR="001F34D1" w:rsidRPr="001932AF" w:rsidRDefault="001F34D1" w:rsidP="0059686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61F8A40F" w14:textId="77777777" w:rsidR="001F34D1" w:rsidRPr="001932AF" w:rsidRDefault="001F34D1" w:rsidP="00596862">
            <w:pPr>
              <w:spacing w:before="0" w:after="0"/>
              <w:rPr>
                <w:rFonts w:cs="Calibri"/>
                <w:szCs w:val="22"/>
              </w:rPr>
            </w:pPr>
            <w:r w:rsidRPr="001932AF">
              <w:rPr>
                <w:rFonts w:cs="Calibri"/>
                <w:szCs w:val="22"/>
              </w:rPr>
              <w:t>Open access publications 2 à 750 €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ABACE7C" w14:textId="77777777" w:rsidR="001F34D1" w:rsidRPr="001932AF" w:rsidRDefault="001F34D1" w:rsidP="00596862">
            <w:pPr>
              <w:spacing w:before="0" w:after="0"/>
              <w:jc w:val="right"/>
              <w:rPr>
                <w:rFonts w:cs="Calibri"/>
                <w:b/>
                <w:szCs w:val="22"/>
              </w:rPr>
            </w:pPr>
            <w:r w:rsidRPr="001932AF">
              <w:rPr>
                <w:rFonts w:cs="Calibri"/>
                <w:b/>
                <w:szCs w:val="22"/>
              </w:rPr>
              <w:t>1,500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B902844" w14:textId="02F98F4C"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09DA776A"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44137DF" w14:textId="77777777" w:rsidR="001F34D1" w:rsidRPr="001932AF" w:rsidRDefault="001F34D1" w:rsidP="0059686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45093E94"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EB28212" w14:textId="77777777" w:rsidR="001F34D1" w:rsidRPr="001932AF" w:rsidRDefault="001F34D1" w:rsidP="00596862">
            <w:pPr>
              <w:spacing w:before="0" w:after="0"/>
              <w:jc w:val="right"/>
              <w:rPr>
                <w:rFonts w:cs="Calibri"/>
                <w:b/>
                <w:szCs w:val="22"/>
              </w:rPr>
            </w:pPr>
            <w:r w:rsidRPr="001932AF">
              <w:rPr>
                <w:rFonts w:cs="Calibri"/>
                <w:b/>
                <w:szCs w:val="22"/>
              </w:rPr>
              <w:t>31,516</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13498E5" w14:textId="4EA5152D" w:rsidR="001F34D1" w:rsidRPr="001932AF" w:rsidRDefault="006C52C0" w:rsidP="006C52C0">
            <w:pPr>
              <w:spacing w:before="0" w:after="0"/>
              <w:jc w:val="right"/>
              <w:rPr>
                <w:rFonts w:cs="Calibri"/>
                <w:b/>
                <w:szCs w:val="22"/>
              </w:rPr>
            </w:pPr>
            <w:r>
              <w:rPr>
                <w:rFonts w:cs="Calibri"/>
                <w:b/>
                <w:szCs w:val="22"/>
              </w:rPr>
              <w:t>24</w:t>
            </w:r>
            <w:r w:rsidR="001F34D1" w:rsidRPr="001932AF">
              <w:rPr>
                <w:rFonts w:cs="Calibri"/>
                <w:b/>
                <w:szCs w:val="22"/>
              </w:rPr>
              <w:t>,</w:t>
            </w:r>
            <w:r>
              <w:rPr>
                <w:rFonts w:cs="Calibri"/>
                <w:b/>
                <w:szCs w:val="22"/>
              </w:rPr>
              <w:t>653</w:t>
            </w:r>
          </w:p>
        </w:tc>
      </w:tr>
      <w:tr w:rsidR="001F34D1" w:rsidRPr="001932AF" w14:paraId="3CA884CD" w14:textId="77777777" w:rsidTr="00596862">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D23D87B" w14:textId="77777777" w:rsidR="001F34D1" w:rsidRPr="001932AF" w:rsidRDefault="001F34D1" w:rsidP="0059686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334984A" w14:textId="77777777" w:rsidR="001F34D1" w:rsidRPr="001932AF" w:rsidRDefault="001F34D1" w:rsidP="00596862">
            <w:pPr>
              <w:spacing w:before="0" w:after="0"/>
              <w:jc w:val="right"/>
              <w:rPr>
                <w:rFonts w:cs="Calibri"/>
                <w:b/>
                <w:szCs w:val="22"/>
              </w:rPr>
            </w:pPr>
            <w:r w:rsidRPr="001932AF">
              <w:rPr>
                <w:rFonts w:cs="Calibri"/>
                <w:b/>
                <w:szCs w:val="22"/>
              </w:rPr>
              <w:t>189,096</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3C30BCD" w14:textId="6DE5E4F7" w:rsidR="001F34D1" w:rsidRPr="001932AF" w:rsidRDefault="001F34D1" w:rsidP="006C52C0">
            <w:pPr>
              <w:spacing w:before="0" w:after="0"/>
              <w:jc w:val="right"/>
              <w:rPr>
                <w:rFonts w:cs="Calibri"/>
                <w:b/>
                <w:szCs w:val="22"/>
              </w:rPr>
            </w:pPr>
            <w:r w:rsidRPr="001932AF">
              <w:rPr>
                <w:rFonts w:cs="Calibri"/>
                <w:b/>
                <w:szCs w:val="22"/>
              </w:rPr>
              <w:t>1</w:t>
            </w:r>
            <w:r w:rsidR="006C52C0">
              <w:rPr>
                <w:rFonts w:cs="Calibri"/>
                <w:b/>
                <w:szCs w:val="22"/>
              </w:rPr>
              <w:t>47</w:t>
            </w:r>
            <w:r w:rsidRPr="001932AF">
              <w:rPr>
                <w:rFonts w:cs="Calibri"/>
                <w:b/>
                <w:szCs w:val="22"/>
              </w:rPr>
              <w:t>,</w:t>
            </w:r>
            <w:r w:rsidR="006C52C0">
              <w:rPr>
                <w:rFonts w:cs="Calibri"/>
                <w:b/>
                <w:szCs w:val="22"/>
              </w:rPr>
              <w:t>917</w:t>
            </w:r>
          </w:p>
        </w:tc>
      </w:tr>
    </w:tbl>
    <w:p w14:paraId="27FB8856" w14:textId="77777777" w:rsidR="001F7808" w:rsidRPr="001932AF" w:rsidRDefault="001F7808" w:rsidP="00AF2EC4">
      <w:pPr>
        <w:ind w:left="567" w:right="252"/>
      </w:pPr>
      <w:r w:rsidRPr="001932AF">
        <w:t xml:space="preserve">* Please note that there is not a common flat rate for the overhead category given by the ERA </w:t>
      </w:r>
      <w:proofErr w:type="spellStart"/>
      <w:r w:rsidRPr="001932AF">
        <w:t>PerMed</w:t>
      </w:r>
      <w:proofErr w:type="spellEnd"/>
      <w:r w:rsidRPr="001932AF">
        <w:t xml:space="preserve"> call. It may vary according to each funding agency’s regulations; please check the “Guidelines for applicants” or contact your relevant funding agency for further information.</w:t>
      </w:r>
    </w:p>
    <w:p w14:paraId="77AA193D" w14:textId="77777777" w:rsidR="00896704" w:rsidRPr="001932AF" w:rsidRDefault="00896704" w:rsidP="00896704"/>
    <w:p w14:paraId="53973CBC" w14:textId="77777777" w:rsidR="00896704" w:rsidRPr="001932AF" w:rsidRDefault="00896704" w:rsidP="00FA72DD">
      <w:pPr>
        <w:pStyle w:val="Default"/>
        <w:numPr>
          <w:ilvl w:val="0"/>
          <w:numId w:val="14"/>
        </w:numPr>
        <w:ind w:left="1134" w:hanging="521"/>
        <w:outlineLvl w:val="1"/>
        <w:rPr>
          <w:lang w:val="en-GB"/>
        </w:rPr>
      </w:pPr>
      <w:r w:rsidRPr="001932AF">
        <w:rPr>
          <w:sz w:val="22"/>
          <w:szCs w:val="20"/>
          <w:lang w:val="en-GB"/>
        </w:rPr>
        <w:br w:type="page"/>
      </w:r>
      <w:r w:rsidRPr="001932AF">
        <w:rPr>
          <w:rFonts w:ascii="Calibri" w:hAnsi="Calibri" w:cs="Times New Roman"/>
          <w:b/>
          <w:bCs/>
          <w:smallCaps/>
          <w:color w:val="auto"/>
          <w:kern w:val="32"/>
          <w:sz w:val="26"/>
          <w:szCs w:val="32"/>
          <w:lang w:val="en-GB" w:eastAsia="fr-FR"/>
        </w:rPr>
        <w:lastRenderedPageBreak/>
        <w:t>Financial plan of Project Partner 5 (in €): Please make sure that the same figures are entered in the sections that need to be completed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437B9A" w:rsidRPr="001932AF" w14:paraId="734A29F8" w14:textId="77777777" w:rsidTr="00596862">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C01D0A3" w14:textId="77777777" w:rsidR="00437B9A" w:rsidRPr="001932AF" w:rsidRDefault="00437B9A" w:rsidP="00437B9A">
            <w:pPr>
              <w:pStyle w:val="Listenabsatz"/>
              <w:spacing w:before="0" w:after="0"/>
              <w:ind w:left="108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CADDCFA" w14:textId="77777777" w:rsidR="00437B9A" w:rsidRPr="001932AF" w:rsidRDefault="00437B9A" w:rsidP="0059686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5031BB1" w14:textId="77777777" w:rsidR="00437B9A" w:rsidRPr="001932AF" w:rsidRDefault="00437B9A" w:rsidP="00596862">
            <w:pPr>
              <w:spacing w:before="0" w:after="0"/>
              <w:jc w:val="center"/>
              <w:rPr>
                <w:rFonts w:cs="Calibri"/>
                <w:b/>
                <w:szCs w:val="22"/>
              </w:rPr>
            </w:pPr>
            <w:r w:rsidRPr="001932AF">
              <w:rPr>
                <w:rFonts w:cs="Calibri"/>
                <w:b/>
                <w:szCs w:val="22"/>
              </w:rPr>
              <w:t>Total</w:t>
            </w:r>
          </w:p>
        </w:tc>
      </w:tr>
      <w:tr w:rsidR="00437B9A" w:rsidRPr="001932AF" w14:paraId="3022BAE2" w14:textId="77777777" w:rsidTr="00596862">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F38F2AC" w14:textId="77777777" w:rsidR="00437B9A" w:rsidRPr="001932AF" w:rsidRDefault="00437B9A" w:rsidP="0059686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46C299C2" w14:textId="77777777" w:rsidR="00437B9A" w:rsidRPr="001932AF" w:rsidRDefault="00437B9A" w:rsidP="0059686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2918942" w14:textId="77777777" w:rsidR="00437B9A" w:rsidRPr="001932AF" w:rsidRDefault="00437B9A" w:rsidP="0059686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44B8464" w14:textId="77777777" w:rsidR="00437B9A" w:rsidRPr="001932AF" w:rsidRDefault="00437B9A" w:rsidP="00596862">
            <w:pPr>
              <w:spacing w:before="0" w:after="0"/>
              <w:jc w:val="center"/>
              <w:rPr>
                <w:rFonts w:cs="Calibri"/>
                <w:szCs w:val="22"/>
              </w:rPr>
            </w:pPr>
            <w:r w:rsidRPr="001932AF">
              <w:rPr>
                <w:rFonts w:cs="Calibri"/>
                <w:b/>
                <w:szCs w:val="22"/>
              </w:rPr>
              <w:t>Requested</w:t>
            </w:r>
          </w:p>
        </w:tc>
      </w:tr>
      <w:tr w:rsidR="001F34D1" w:rsidRPr="001932AF" w14:paraId="1F76A583"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F683FAD" w14:textId="77777777" w:rsidR="001F34D1" w:rsidRPr="001932AF" w:rsidRDefault="001F34D1" w:rsidP="00596862">
            <w:pPr>
              <w:spacing w:before="0" w:after="0"/>
              <w:rPr>
                <w:rFonts w:cs="Calibri"/>
                <w:b/>
                <w:szCs w:val="22"/>
              </w:rPr>
            </w:pPr>
            <w:r w:rsidRPr="001932AF">
              <w:rPr>
                <w:rFonts w:cs="Calibri"/>
                <w:b/>
                <w:szCs w:val="22"/>
              </w:rPr>
              <w:t>Personnel</w:t>
            </w:r>
          </w:p>
          <w:p w14:paraId="1D5FA5F1" w14:textId="77777777" w:rsidR="001F34D1" w:rsidRPr="001932AF" w:rsidRDefault="001F34D1" w:rsidP="0059686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96DDD13" w14:textId="77777777" w:rsidR="001F34D1" w:rsidRPr="001932AF" w:rsidRDefault="001F34D1" w:rsidP="009059C0">
            <w:pPr>
              <w:spacing w:before="0" w:after="0"/>
              <w:rPr>
                <w:rFonts w:cs="Calibri"/>
                <w:szCs w:val="22"/>
              </w:rPr>
            </w:pPr>
            <w:r w:rsidRPr="001932AF">
              <w:rPr>
                <w:rFonts w:cs="Calibri"/>
                <w:szCs w:val="22"/>
              </w:rPr>
              <w:t>1 Post Doc Researcher: 24 Person-Months</w:t>
            </w:r>
          </w:p>
          <w:p w14:paraId="06C70988"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CC561FA" w14:textId="77777777" w:rsidR="001F34D1" w:rsidRPr="001932AF" w:rsidRDefault="001F34D1" w:rsidP="00596862">
            <w:pPr>
              <w:spacing w:before="0" w:after="0"/>
              <w:jc w:val="right"/>
              <w:rPr>
                <w:rFonts w:cs="Calibri"/>
                <w:b/>
                <w:szCs w:val="22"/>
              </w:rPr>
            </w:pPr>
            <w:r w:rsidRPr="001932AF">
              <w:rPr>
                <w:rFonts w:cs="Calibri"/>
                <w:b/>
                <w:szCs w:val="22"/>
              </w:rPr>
              <w:t>148,564</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B4C76CE" w14:textId="77777777" w:rsidR="001F34D1" w:rsidRPr="001932AF" w:rsidRDefault="001F34D1" w:rsidP="00596862">
            <w:pPr>
              <w:spacing w:before="0" w:after="0"/>
              <w:jc w:val="right"/>
              <w:rPr>
                <w:rFonts w:cs="Calibri"/>
                <w:b/>
                <w:szCs w:val="22"/>
              </w:rPr>
            </w:pPr>
            <w:r w:rsidRPr="001932AF">
              <w:rPr>
                <w:rFonts w:cs="Calibri"/>
                <w:b/>
                <w:szCs w:val="22"/>
              </w:rPr>
              <w:t>103,995</w:t>
            </w:r>
          </w:p>
        </w:tc>
      </w:tr>
      <w:tr w:rsidR="001F34D1" w:rsidRPr="001932AF" w14:paraId="6EC4CD97"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5B862EA" w14:textId="77777777" w:rsidR="001F34D1" w:rsidRPr="001932AF" w:rsidRDefault="001F34D1" w:rsidP="00596862">
            <w:pPr>
              <w:spacing w:before="0" w:after="0"/>
              <w:rPr>
                <w:rFonts w:cs="Calibri"/>
                <w:b/>
                <w:szCs w:val="22"/>
              </w:rPr>
            </w:pPr>
            <w:r w:rsidRPr="001932AF">
              <w:rPr>
                <w:rFonts w:cs="Calibri"/>
                <w:b/>
                <w:szCs w:val="22"/>
              </w:rPr>
              <w:t>Consumables</w:t>
            </w:r>
          </w:p>
          <w:p w14:paraId="2DB77A0F" w14:textId="77777777" w:rsidR="001F34D1" w:rsidRPr="001932AF" w:rsidRDefault="001F34D1" w:rsidP="0059686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2D25D20" w14:textId="77777777" w:rsidR="001F34D1" w:rsidRPr="001932AF" w:rsidRDefault="001F34D1" w:rsidP="00596862">
            <w:pPr>
              <w:spacing w:before="0" w:after="0"/>
              <w:rPr>
                <w:rFonts w:cs="Calibri"/>
                <w:szCs w:val="22"/>
              </w:rPr>
            </w:pPr>
            <w:r w:rsidRPr="001932AF">
              <w:rPr>
                <w:rFonts w:cs="Calibri"/>
                <w:szCs w:val="22"/>
              </w:rPr>
              <w:t>Miscellaneous IT equipment</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B4B8000" w14:textId="77777777" w:rsidR="001F34D1" w:rsidRPr="001932AF" w:rsidRDefault="001F34D1" w:rsidP="00596862">
            <w:pPr>
              <w:spacing w:before="0" w:after="0"/>
              <w:jc w:val="right"/>
              <w:rPr>
                <w:rFonts w:cs="Calibri"/>
                <w:b/>
                <w:szCs w:val="22"/>
              </w:rPr>
            </w:pPr>
            <w:r w:rsidRPr="001932AF">
              <w:rPr>
                <w:rFonts w:cs="Calibri"/>
                <w:b/>
                <w:szCs w:val="22"/>
              </w:rPr>
              <w:t>790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A7A3EB6" w14:textId="77777777" w:rsidR="001F34D1" w:rsidRPr="001932AF" w:rsidRDefault="001F34D1" w:rsidP="00596862">
            <w:pPr>
              <w:spacing w:before="0" w:after="0"/>
              <w:jc w:val="right"/>
              <w:rPr>
                <w:rFonts w:cs="Calibri"/>
                <w:b/>
                <w:szCs w:val="22"/>
              </w:rPr>
            </w:pPr>
            <w:r w:rsidRPr="001932AF">
              <w:rPr>
                <w:rFonts w:cs="Calibri"/>
                <w:b/>
                <w:szCs w:val="22"/>
              </w:rPr>
              <w:t>553</w:t>
            </w:r>
          </w:p>
        </w:tc>
      </w:tr>
      <w:tr w:rsidR="001F34D1" w:rsidRPr="001932AF" w14:paraId="71360A2D"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F101544" w14:textId="77777777" w:rsidR="001F34D1" w:rsidRPr="001932AF" w:rsidRDefault="001F34D1" w:rsidP="00596862">
            <w:pPr>
              <w:spacing w:before="0" w:after="0"/>
              <w:rPr>
                <w:rFonts w:cs="Calibri"/>
                <w:b/>
                <w:szCs w:val="22"/>
              </w:rPr>
            </w:pPr>
            <w:r w:rsidRPr="001932AF">
              <w:rPr>
                <w:rFonts w:cs="Calibri"/>
                <w:b/>
                <w:szCs w:val="22"/>
              </w:rPr>
              <w:t>Equipment</w:t>
            </w:r>
          </w:p>
          <w:p w14:paraId="770C8B78" w14:textId="77777777" w:rsidR="001F34D1" w:rsidRPr="001932AF" w:rsidRDefault="001F34D1" w:rsidP="0059686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74F7C85"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F68D2F4"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371D645"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5B442F6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1315CF4" w14:textId="77777777" w:rsidR="001F34D1" w:rsidRPr="001932AF" w:rsidRDefault="001F34D1" w:rsidP="00596862">
            <w:pPr>
              <w:spacing w:before="0" w:after="0"/>
              <w:rPr>
                <w:rFonts w:cs="Calibri"/>
                <w:b/>
                <w:szCs w:val="22"/>
              </w:rPr>
            </w:pPr>
            <w:r w:rsidRPr="001932AF">
              <w:rPr>
                <w:rFonts w:cs="Calibri"/>
                <w:b/>
                <w:szCs w:val="22"/>
              </w:rPr>
              <w:t>Travel</w:t>
            </w:r>
          </w:p>
          <w:p w14:paraId="1DC7D92E" w14:textId="77777777" w:rsidR="001F34D1" w:rsidRPr="001932AF" w:rsidRDefault="001F34D1" w:rsidP="0059686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6E379B4" w14:textId="77777777" w:rsidR="001F34D1" w:rsidRPr="001932AF" w:rsidRDefault="001F34D1" w:rsidP="00596862">
            <w:pPr>
              <w:spacing w:before="0" w:after="0"/>
              <w:rPr>
                <w:rFonts w:cs="Calibri"/>
                <w:szCs w:val="22"/>
              </w:rPr>
            </w:pPr>
            <w:r w:rsidRPr="001932AF">
              <w:rPr>
                <w:rFonts w:cs="Calibri"/>
                <w:szCs w:val="22"/>
              </w:rPr>
              <w:t>2 international and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FC0A683" w14:textId="77777777" w:rsidR="001F34D1" w:rsidRPr="001932AF" w:rsidRDefault="001F34D1" w:rsidP="00596862">
            <w:pPr>
              <w:spacing w:before="0" w:after="0"/>
              <w:jc w:val="right"/>
              <w:rPr>
                <w:rFonts w:cs="Calibri"/>
                <w:b/>
                <w:szCs w:val="22"/>
              </w:rPr>
            </w:pPr>
            <w:bookmarkStart w:id="156" w:name="_GoBack"/>
            <w:r w:rsidRPr="001932AF">
              <w:rPr>
                <w:rFonts w:cs="Calibri"/>
                <w:b/>
                <w:szCs w:val="22"/>
              </w:rPr>
              <w:t>6,022</w:t>
            </w:r>
            <w:bookmarkEnd w:id="156"/>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CC0CB4E" w14:textId="77777777" w:rsidR="001F34D1" w:rsidRPr="001932AF" w:rsidRDefault="001F34D1" w:rsidP="00596862">
            <w:pPr>
              <w:spacing w:before="0" w:after="0"/>
              <w:jc w:val="right"/>
              <w:rPr>
                <w:rFonts w:cs="Calibri"/>
                <w:b/>
                <w:szCs w:val="22"/>
              </w:rPr>
            </w:pPr>
            <w:r w:rsidRPr="001932AF">
              <w:rPr>
                <w:rFonts w:cs="Calibri"/>
                <w:b/>
                <w:szCs w:val="22"/>
              </w:rPr>
              <w:t>4,215</w:t>
            </w:r>
          </w:p>
        </w:tc>
      </w:tr>
      <w:tr w:rsidR="001F34D1" w:rsidRPr="001932AF" w14:paraId="45D51D71"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1DB4181" w14:textId="77777777" w:rsidR="001F34D1" w:rsidRPr="001932AF" w:rsidRDefault="001F34D1" w:rsidP="00596862">
            <w:pPr>
              <w:spacing w:before="0" w:after="0"/>
              <w:rPr>
                <w:rFonts w:cs="Calibri"/>
                <w:b/>
                <w:bCs/>
                <w:szCs w:val="22"/>
              </w:rPr>
            </w:pPr>
            <w:r w:rsidRPr="001932AF">
              <w:rPr>
                <w:rFonts w:cs="Calibri"/>
                <w:b/>
                <w:bCs/>
                <w:szCs w:val="22"/>
              </w:rPr>
              <w:t>Other</w:t>
            </w:r>
          </w:p>
          <w:p w14:paraId="336CEFD2" w14:textId="77777777" w:rsidR="001F34D1" w:rsidRPr="001932AF" w:rsidRDefault="001F34D1" w:rsidP="0059686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5390BB9" w14:textId="77777777" w:rsidR="001F34D1" w:rsidRPr="001932AF" w:rsidRDefault="001F34D1" w:rsidP="009059C0">
            <w:pPr>
              <w:spacing w:before="0" w:after="0"/>
              <w:rPr>
                <w:rFonts w:cs="Calibri"/>
                <w:szCs w:val="22"/>
              </w:rPr>
            </w:pPr>
            <w:r w:rsidRPr="001932AF">
              <w:rPr>
                <w:rFonts w:cs="Calibri"/>
                <w:szCs w:val="22"/>
              </w:rPr>
              <w:t>Open access publications 2 à 750 €</w:t>
            </w:r>
          </w:p>
          <w:p w14:paraId="2883C081" w14:textId="77777777" w:rsidR="001F34D1" w:rsidRPr="001932AF" w:rsidRDefault="001F34D1" w:rsidP="00596862">
            <w:pPr>
              <w:spacing w:before="0" w:after="0"/>
              <w:rPr>
                <w:rFonts w:cs="Calibri"/>
                <w:szCs w:val="22"/>
              </w:rPr>
            </w:pPr>
            <w:r w:rsidRPr="001932AF">
              <w:rPr>
                <w:rFonts w:cs="Calibri"/>
                <w:szCs w:val="22"/>
              </w:rPr>
              <w:t xml:space="preserve">Exome sequencing of appr. 10 samples if repeated sequencing is needed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17CD7EC" w14:textId="77777777" w:rsidR="001F34D1" w:rsidRPr="001932AF" w:rsidRDefault="001F34D1" w:rsidP="00596862">
            <w:pPr>
              <w:spacing w:before="0" w:after="0"/>
              <w:jc w:val="right"/>
              <w:rPr>
                <w:rFonts w:cs="Calibri"/>
                <w:b/>
                <w:szCs w:val="22"/>
              </w:rPr>
            </w:pPr>
            <w:r w:rsidRPr="001932AF">
              <w:rPr>
                <w:rFonts w:cs="Calibri"/>
                <w:b/>
                <w:szCs w:val="22"/>
              </w:rPr>
              <w:t>10,000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D746862" w14:textId="77777777" w:rsidR="001F34D1" w:rsidRPr="001932AF" w:rsidRDefault="001F34D1" w:rsidP="00596862">
            <w:pPr>
              <w:spacing w:before="0" w:after="0"/>
              <w:jc w:val="right"/>
              <w:rPr>
                <w:rFonts w:cs="Calibri"/>
                <w:b/>
                <w:szCs w:val="22"/>
              </w:rPr>
            </w:pPr>
            <w:r w:rsidRPr="001932AF">
              <w:rPr>
                <w:rFonts w:cs="Calibri"/>
                <w:b/>
                <w:szCs w:val="22"/>
              </w:rPr>
              <w:t>7,000</w:t>
            </w:r>
          </w:p>
        </w:tc>
      </w:tr>
      <w:tr w:rsidR="001F34D1" w:rsidRPr="001932AF" w14:paraId="723BF58C"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BD7477A" w14:textId="77777777" w:rsidR="001F34D1" w:rsidRPr="001932AF" w:rsidRDefault="001F34D1" w:rsidP="0059686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CDDDB7A"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639AE16" w14:textId="77777777" w:rsidR="001F34D1" w:rsidRPr="001932AF" w:rsidRDefault="001F34D1" w:rsidP="00596862">
            <w:pPr>
              <w:spacing w:before="0" w:after="0"/>
              <w:jc w:val="right"/>
              <w:rPr>
                <w:rFonts w:cs="Calibri"/>
                <w:b/>
                <w:szCs w:val="22"/>
              </w:rPr>
            </w:pPr>
            <w:r w:rsidRPr="001932AF">
              <w:rPr>
                <w:rFonts w:cs="Calibri"/>
                <w:b/>
                <w:szCs w:val="22"/>
              </w:rPr>
              <w:t>120,337</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DD868DE" w14:textId="77777777" w:rsidR="001F34D1" w:rsidRPr="001932AF" w:rsidRDefault="001F34D1" w:rsidP="00596862">
            <w:pPr>
              <w:spacing w:before="0" w:after="0"/>
              <w:jc w:val="right"/>
              <w:rPr>
                <w:rFonts w:cs="Calibri"/>
                <w:b/>
                <w:szCs w:val="22"/>
              </w:rPr>
            </w:pPr>
            <w:r w:rsidRPr="001932AF">
              <w:rPr>
                <w:rFonts w:cs="Calibri"/>
                <w:b/>
                <w:szCs w:val="22"/>
              </w:rPr>
              <w:t>84,236</w:t>
            </w:r>
          </w:p>
        </w:tc>
      </w:tr>
      <w:tr w:rsidR="001F34D1" w:rsidRPr="001932AF" w14:paraId="65A75445" w14:textId="77777777" w:rsidTr="00596862">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0147E117" w14:textId="77777777" w:rsidR="001F34D1" w:rsidRPr="001932AF" w:rsidRDefault="001F34D1" w:rsidP="0059686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D92F21E" w14:textId="77777777" w:rsidR="001F34D1" w:rsidRPr="001932AF" w:rsidRDefault="001F34D1" w:rsidP="00596862">
            <w:pPr>
              <w:spacing w:before="0" w:after="0"/>
              <w:jc w:val="right"/>
              <w:rPr>
                <w:rFonts w:cs="Calibri"/>
                <w:b/>
                <w:szCs w:val="22"/>
              </w:rPr>
            </w:pPr>
            <w:r w:rsidRPr="001932AF">
              <w:rPr>
                <w:rFonts w:cs="Calibri"/>
                <w:b/>
                <w:szCs w:val="22"/>
              </w:rPr>
              <w:t>285,713</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95F3CAB" w14:textId="77777777" w:rsidR="001F34D1" w:rsidRPr="001932AF" w:rsidRDefault="001F34D1" w:rsidP="00596862">
            <w:pPr>
              <w:spacing w:before="0" w:after="0"/>
              <w:jc w:val="right"/>
              <w:rPr>
                <w:rFonts w:cs="Calibri"/>
                <w:b/>
                <w:szCs w:val="22"/>
              </w:rPr>
            </w:pPr>
            <w:r w:rsidRPr="001932AF">
              <w:rPr>
                <w:rFonts w:cs="Calibri"/>
                <w:b/>
                <w:szCs w:val="22"/>
              </w:rPr>
              <w:t>200,000</w:t>
            </w:r>
          </w:p>
        </w:tc>
      </w:tr>
    </w:tbl>
    <w:p w14:paraId="5F58C756" w14:textId="77777777" w:rsidR="00437B9A" w:rsidRPr="001932AF" w:rsidRDefault="00437B9A" w:rsidP="00AF2EC4">
      <w:pPr>
        <w:ind w:left="567" w:right="252"/>
      </w:pPr>
      <w:r w:rsidRPr="001932AF">
        <w:t xml:space="preserve">* Please note that there is not a common flat rate for the overhead category given by the ERA </w:t>
      </w:r>
      <w:proofErr w:type="spellStart"/>
      <w:r w:rsidRPr="001932AF">
        <w:t>PerMed</w:t>
      </w:r>
      <w:proofErr w:type="spellEnd"/>
      <w:r w:rsidRPr="001932AF">
        <w:t xml:space="preserve"> call. It may vary according to each funding agency’s regulations; please check the “Guidelines for applicants” or contact your relevant funding agency for further information.</w:t>
      </w:r>
    </w:p>
    <w:p w14:paraId="6BE41A23" w14:textId="77777777" w:rsidR="00896704" w:rsidRPr="001932AF" w:rsidRDefault="00896704" w:rsidP="00896704"/>
    <w:p w14:paraId="28CBA023" w14:textId="77777777" w:rsidR="00E4790E" w:rsidRPr="001932AF" w:rsidRDefault="00896704" w:rsidP="00FA72DD">
      <w:pPr>
        <w:pStyle w:val="Default"/>
        <w:numPr>
          <w:ilvl w:val="0"/>
          <w:numId w:val="14"/>
        </w:numPr>
        <w:spacing w:line="276" w:lineRule="auto"/>
        <w:ind w:left="1134" w:hanging="521"/>
        <w:outlineLvl w:val="1"/>
        <w:rPr>
          <w:rFonts w:ascii="Calibri" w:hAnsi="Calibri" w:cs="Times New Roman"/>
          <w:b/>
          <w:bCs/>
          <w:smallCaps/>
          <w:color w:val="auto"/>
          <w:kern w:val="32"/>
          <w:sz w:val="26"/>
          <w:szCs w:val="32"/>
          <w:lang w:val="en-GB" w:eastAsia="fr-FR"/>
        </w:rPr>
      </w:pPr>
      <w:r w:rsidRPr="001932AF">
        <w:rPr>
          <w:sz w:val="22"/>
          <w:szCs w:val="20"/>
          <w:lang w:val="en-GB"/>
        </w:rPr>
        <w:br w:type="page"/>
      </w:r>
      <w:r w:rsidRPr="001932AF">
        <w:rPr>
          <w:rFonts w:ascii="Calibri" w:hAnsi="Calibri" w:cs="Times New Roman"/>
          <w:b/>
          <w:bCs/>
          <w:smallCaps/>
          <w:color w:val="auto"/>
          <w:kern w:val="32"/>
          <w:sz w:val="26"/>
          <w:szCs w:val="32"/>
          <w:lang w:val="en-GB" w:eastAsia="fr-FR"/>
        </w:rPr>
        <w:lastRenderedPageBreak/>
        <w:t>Financial plan of Project Partner 6 (in €)</w:t>
      </w:r>
      <w:r w:rsidR="00080360" w:rsidRPr="001932AF">
        <w:rPr>
          <w:rFonts w:ascii="Calibri" w:hAnsi="Calibri" w:cs="Times New Roman"/>
          <w:b/>
          <w:bCs/>
          <w:smallCaps/>
          <w:color w:val="auto"/>
          <w:kern w:val="32"/>
          <w:sz w:val="26"/>
          <w:szCs w:val="32"/>
          <w:lang w:val="en-GB" w:eastAsia="fr-FR"/>
        </w:rPr>
        <w:t>:</w:t>
      </w:r>
      <w:r w:rsidRPr="001932AF">
        <w:rPr>
          <w:rFonts w:ascii="Calibri" w:hAnsi="Calibri" w:cs="Times New Roman"/>
          <w:b/>
          <w:bCs/>
          <w:smallCaps/>
          <w:color w:val="auto"/>
          <w:kern w:val="32"/>
          <w:sz w:val="26"/>
          <w:szCs w:val="32"/>
          <w:lang w:val="en-GB" w:eastAsia="fr-FR"/>
        </w:rPr>
        <w:t xml:space="preserve"> Please make sure that the same figures are entered in the sections that need to be completed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tbl>
      <w:tblPr>
        <w:tblW w:w="13364" w:type="dxa"/>
        <w:jc w:val="center"/>
        <w:tblBorders>
          <w:top w:val="single" w:sz="8" w:space="0" w:color="9BBB59"/>
          <w:left w:val="single" w:sz="8" w:space="0" w:color="9BBB59"/>
          <w:bottom w:val="single" w:sz="8" w:space="0" w:color="9BBB59"/>
          <w:right w:val="single" w:sz="8" w:space="0" w:color="9BBB59"/>
        </w:tblBorders>
        <w:tblLayout w:type="fixed"/>
        <w:tblLook w:val="00A0" w:firstRow="1" w:lastRow="0" w:firstColumn="1" w:lastColumn="0" w:noHBand="0" w:noVBand="0"/>
      </w:tblPr>
      <w:tblGrid>
        <w:gridCol w:w="4083"/>
        <w:gridCol w:w="6274"/>
        <w:gridCol w:w="1559"/>
        <w:gridCol w:w="1448"/>
      </w:tblGrid>
      <w:tr w:rsidR="00437B9A" w:rsidRPr="001932AF" w14:paraId="343E291A" w14:textId="77777777" w:rsidTr="00596862">
        <w:trPr>
          <w:trHeight w:val="397"/>
          <w:tblHeader/>
          <w:jc w:val="center"/>
        </w:trPr>
        <w:tc>
          <w:tcPr>
            <w:tcW w:w="4083"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6CB1617" w14:textId="77777777" w:rsidR="00437B9A" w:rsidRPr="001932AF" w:rsidRDefault="00437B9A" w:rsidP="00596862">
            <w:pPr>
              <w:spacing w:before="0" w:after="0"/>
              <w:rPr>
                <w:rFonts w:cs="Calibri"/>
                <w:b/>
                <w:szCs w:val="22"/>
              </w:rPr>
            </w:pPr>
            <w:r w:rsidRPr="001932AF">
              <w:rPr>
                <w:rFonts w:cs="Calibri"/>
                <w:b/>
                <w:bCs/>
                <w:szCs w:val="22"/>
              </w:rPr>
              <w:t>Type</w:t>
            </w:r>
          </w:p>
        </w:tc>
        <w:tc>
          <w:tcPr>
            <w:tcW w:w="6274" w:type="dxa"/>
            <w:vMerge w:val="restart"/>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581B2CBF" w14:textId="77777777" w:rsidR="00437B9A" w:rsidRPr="001932AF" w:rsidRDefault="00437B9A" w:rsidP="00596862">
            <w:pPr>
              <w:spacing w:before="0" w:after="0"/>
              <w:jc w:val="center"/>
              <w:rPr>
                <w:rFonts w:cs="Calibri"/>
                <w:b/>
                <w:szCs w:val="22"/>
              </w:rPr>
            </w:pPr>
            <w:r w:rsidRPr="001932AF">
              <w:rPr>
                <w:rFonts w:cs="Calibri"/>
                <w:b/>
                <w:szCs w:val="22"/>
              </w:rPr>
              <w:t>Item Description</w:t>
            </w:r>
          </w:p>
        </w:tc>
        <w:tc>
          <w:tcPr>
            <w:tcW w:w="300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59084AA" w14:textId="77777777" w:rsidR="00437B9A" w:rsidRPr="001932AF" w:rsidRDefault="00437B9A" w:rsidP="00596862">
            <w:pPr>
              <w:spacing w:before="0" w:after="0"/>
              <w:jc w:val="center"/>
              <w:rPr>
                <w:rFonts w:cs="Calibri"/>
                <w:b/>
                <w:szCs w:val="22"/>
              </w:rPr>
            </w:pPr>
            <w:r w:rsidRPr="001932AF">
              <w:rPr>
                <w:rFonts w:cs="Calibri"/>
                <w:b/>
                <w:szCs w:val="22"/>
              </w:rPr>
              <w:t>Total</w:t>
            </w:r>
          </w:p>
        </w:tc>
      </w:tr>
      <w:tr w:rsidR="00437B9A" w:rsidRPr="001932AF" w14:paraId="60051AAC" w14:textId="77777777" w:rsidTr="00596862">
        <w:trPr>
          <w:trHeight w:val="397"/>
          <w:tblHeader/>
          <w:jc w:val="center"/>
        </w:trPr>
        <w:tc>
          <w:tcPr>
            <w:tcW w:w="4083"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FBB9EE4" w14:textId="77777777" w:rsidR="00437B9A" w:rsidRPr="001932AF" w:rsidRDefault="00437B9A" w:rsidP="00596862">
            <w:pPr>
              <w:spacing w:before="0" w:after="0"/>
              <w:rPr>
                <w:rFonts w:cs="Calibri"/>
                <w:szCs w:val="22"/>
              </w:rPr>
            </w:pPr>
          </w:p>
        </w:tc>
        <w:tc>
          <w:tcPr>
            <w:tcW w:w="6274" w:type="dxa"/>
            <w:vMerge/>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tcPr>
          <w:p w14:paraId="6BCB5F80" w14:textId="77777777" w:rsidR="00437B9A" w:rsidRPr="001932AF" w:rsidRDefault="00437B9A" w:rsidP="00596862">
            <w:pPr>
              <w:spacing w:before="0" w:after="0"/>
              <w:jc w:val="center"/>
              <w:rPr>
                <w:rFonts w:cs="Calibri"/>
                <w:b/>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41BA70F" w14:textId="77777777" w:rsidR="00437B9A" w:rsidRPr="001932AF" w:rsidRDefault="00437B9A" w:rsidP="00596862">
            <w:pPr>
              <w:spacing w:before="0" w:after="0"/>
              <w:jc w:val="center"/>
              <w:rPr>
                <w:rFonts w:cs="Calibri"/>
                <w:szCs w:val="22"/>
              </w:rPr>
            </w:pPr>
            <w:r w:rsidRPr="001932AF">
              <w:rPr>
                <w:rFonts w:cs="Calibri"/>
                <w:b/>
                <w:szCs w:val="22"/>
              </w:rPr>
              <w:t>Total costs</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3E4EA80" w14:textId="77777777" w:rsidR="00437B9A" w:rsidRPr="001932AF" w:rsidRDefault="00437B9A" w:rsidP="00596862">
            <w:pPr>
              <w:spacing w:before="0" w:after="0"/>
              <w:jc w:val="center"/>
              <w:rPr>
                <w:rFonts w:cs="Calibri"/>
                <w:szCs w:val="22"/>
              </w:rPr>
            </w:pPr>
            <w:r w:rsidRPr="001932AF">
              <w:rPr>
                <w:rFonts w:cs="Calibri"/>
                <w:b/>
                <w:szCs w:val="22"/>
              </w:rPr>
              <w:t>Requested</w:t>
            </w:r>
          </w:p>
        </w:tc>
      </w:tr>
      <w:tr w:rsidR="001F34D1" w:rsidRPr="001932AF" w14:paraId="4E6420C7"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EDD2116" w14:textId="77777777" w:rsidR="001F34D1" w:rsidRPr="001932AF" w:rsidRDefault="001F34D1" w:rsidP="00596862">
            <w:pPr>
              <w:spacing w:before="0" w:after="0"/>
              <w:rPr>
                <w:rFonts w:cs="Calibri"/>
                <w:b/>
                <w:szCs w:val="22"/>
              </w:rPr>
            </w:pPr>
            <w:r w:rsidRPr="001932AF">
              <w:rPr>
                <w:rFonts w:cs="Calibri"/>
                <w:b/>
                <w:szCs w:val="22"/>
              </w:rPr>
              <w:t>Personnel</w:t>
            </w:r>
          </w:p>
          <w:p w14:paraId="444B1259" w14:textId="77777777" w:rsidR="001F34D1" w:rsidRPr="001932AF" w:rsidRDefault="001F34D1" w:rsidP="00596862">
            <w:pPr>
              <w:spacing w:before="0" w:after="0"/>
              <w:rPr>
                <w:rFonts w:cs="Calibri"/>
                <w:i/>
                <w:sz w:val="20"/>
              </w:rPr>
            </w:pPr>
            <w:r w:rsidRPr="001932AF">
              <w:rPr>
                <w:rFonts w:cs="Calibri"/>
                <w:i/>
                <w:sz w:val="20"/>
              </w:rPr>
              <w:t>Please specify (e.g. PhD students, Post Doc researchers, technicians and the number of Person-Months)</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0F0BB381" w14:textId="77777777" w:rsidR="001F34D1" w:rsidRPr="001932AF" w:rsidRDefault="001F34D1" w:rsidP="009059C0">
            <w:pPr>
              <w:spacing w:before="0" w:after="0"/>
              <w:rPr>
                <w:rFonts w:cs="Calibri"/>
                <w:szCs w:val="22"/>
              </w:rPr>
            </w:pPr>
            <w:r w:rsidRPr="001932AF">
              <w:rPr>
                <w:rFonts w:cs="Calibri"/>
                <w:szCs w:val="22"/>
              </w:rPr>
              <w:t>50% laboratory post doc for 2 years: 12 Person-Months</w:t>
            </w:r>
          </w:p>
          <w:p w14:paraId="4EF2272A" w14:textId="77777777" w:rsidR="001F34D1" w:rsidRPr="001932AF" w:rsidRDefault="001F34D1" w:rsidP="00596862">
            <w:pPr>
              <w:spacing w:before="0" w:after="0"/>
              <w:rPr>
                <w:rFonts w:cs="Calibri"/>
                <w:szCs w:val="22"/>
              </w:rPr>
            </w:pP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AD56527" w14:textId="77777777" w:rsidR="001F34D1" w:rsidRPr="001932AF" w:rsidRDefault="001F34D1" w:rsidP="00596862">
            <w:pPr>
              <w:spacing w:before="0" w:after="0"/>
              <w:jc w:val="right"/>
              <w:rPr>
                <w:rFonts w:cs="Calibri"/>
                <w:b/>
                <w:szCs w:val="22"/>
              </w:rPr>
            </w:pPr>
            <w:r w:rsidRPr="001932AF">
              <w:rPr>
                <w:rFonts w:cs="Calibri"/>
                <w:b/>
                <w:szCs w:val="22"/>
              </w:rPr>
              <w:t>90,000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7965C6A" w14:textId="77777777" w:rsidR="001F34D1" w:rsidRPr="001932AF" w:rsidRDefault="001F34D1" w:rsidP="00596862">
            <w:pPr>
              <w:spacing w:before="0" w:after="0"/>
              <w:jc w:val="right"/>
              <w:rPr>
                <w:rFonts w:cs="Calibri"/>
                <w:b/>
                <w:szCs w:val="22"/>
              </w:rPr>
            </w:pPr>
            <w:r w:rsidRPr="001932AF">
              <w:rPr>
                <w:rFonts w:cs="Calibri"/>
                <w:b/>
                <w:szCs w:val="22"/>
              </w:rPr>
              <w:t>90,000</w:t>
            </w:r>
          </w:p>
        </w:tc>
      </w:tr>
      <w:tr w:rsidR="001F34D1" w:rsidRPr="001932AF" w14:paraId="07707957"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24A5D10" w14:textId="77777777" w:rsidR="001F34D1" w:rsidRPr="001932AF" w:rsidRDefault="001F34D1" w:rsidP="00596862">
            <w:pPr>
              <w:spacing w:before="0" w:after="0"/>
              <w:rPr>
                <w:rFonts w:cs="Calibri"/>
                <w:b/>
                <w:szCs w:val="22"/>
              </w:rPr>
            </w:pPr>
            <w:r w:rsidRPr="001932AF">
              <w:rPr>
                <w:rFonts w:cs="Calibri"/>
                <w:b/>
                <w:szCs w:val="22"/>
              </w:rPr>
              <w:t>Consumables</w:t>
            </w:r>
          </w:p>
          <w:p w14:paraId="29E128CC" w14:textId="77777777" w:rsidR="001F34D1" w:rsidRPr="001932AF" w:rsidRDefault="001F34D1" w:rsidP="00596862">
            <w:pPr>
              <w:spacing w:before="0" w:after="0"/>
              <w:rPr>
                <w:rFonts w:cs="Calibri"/>
                <w:bCs/>
                <w:i/>
                <w:szCs w:val="22"/>
              </w:rPr>
            </w:pPr>
            <w:r w:rsidRPr="001932AF">
              <w:rPr>
                <w:rFonts w:cs="Calibri"/>
                <w:i/>
                <w:sz w:val="20"/>
              </w:rPr>
              <w:t>Please specify (e.g. reagents, kits, antibodies, cell culture material, animals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3DE6E8DC" w14:textId="77777777" w:rsidR="001F34D1" w:rsidRPr="001932AF" w:rsidRDefault="001F34D1" w:rsidP="00596862">
            <w:pPr>
              <w:spacing w:before="0" w:after="0"/>
              <w:rPr>
                <w:rFonts w:cs="Calibri"/>
                <w:szCs w:val="22"/>
              </w:rPr>
            </w:pPr>
            <w:r w:rsidRPr="001932AF">
              <w:rPr>
                <w:rFonts w:cs="Calibri"/>
                <w:szCs w:val="22"/>
              </w:rPr>
              <w:t>Cell culture supplies (flasks, media, growth factors and morphogens, antibodies, immunofluorescence reagents, molecular biology reagents for cell characterization)</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E801616" w14:textId="77777777" w:rsidR="001F34D1" w:rsidRPr="001932AF" w:rsidRDefault="001F34D1" w:rsidP="00596862">
            <w:pPr>
              <w:spacing w:before="0" w:after="0"/>
              <w:jc w:val="right"/>
              <w:rPr>
                <w:rFonts w:cs="Calibri"/>
                <w:b/>
                <w:szCs w:val="22"/>
              </w:rPr>
            </w:pPr>
            <w:r w:rsidRPr="001932AF">
              <w:rPr>
                <w:rFonts w:cs="Calibri"/>
                <w:b/>
                <w:szCs w:val="22"/>
              </w:rPr>
              <w:t>106,000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2DC45D9" w14:textId="77777777" w:rsidR="001F34D1" w:rsidRPr="001932AF" w:rsidRDefault="001F34D1" w:rsidP="00596862">
            <w:pPr>
              <w:spacing w:before="0" w:after="0"/>
              <w:jc w:val="right"/>
              <w:rPr>
                <w:rFonts w:cs="Calibri"/>
                <w:b/>
                <w:szCs w:val="22"/>
              </w:rPr>
            </w:pPr>
            <w:r w:rsidRPr="001932AF">
              <w:rPr>
                <w:rFonts w:cs="Calibri"/>
                <w:b/>
                <w:szCs w:val="22"/>
              </w:rPr>
              <w:t>106,000</w:t>
            </w:r>
          </w:p>
        </w:tc>
      </w:tr>
      <w:tr w:rsidR="001F34D1" w:rsidRPr="001932AF" w14:paraId="1EFCA10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0EBBA7A" w14:textId="77777777" w:rsidR="001F34D1" w:rsidRPr="001932AF" w:rsidRDefault="001F34D1" w:rsidP="00596862">
            <w:pPr>
              <w:spacing w:before="0" w:after="0"/>
              <w:rPr>
                <w:rFonts w:cs="Calibri"/>
                <w:b/>
                <w:szCs w:val="22"/>
              </w:rPr>
            </w:pPr>
            <w:r w:rsidRPr="001932AF">
              <w:rPr>
                <w:rFonts w:cs="Calibri"/>
                <w:b/>
                <w:szCs w:val="22"/>
              </w:rPr>
              <w:t>Equipment</w:t>
            </w:r>
          </w:p>
          <w:p w14:paraId="6E5D92D0" w14:textId="77777777" w:rsidR="001F34D1" w:rsidRPr="001932AF" w:rsidRDefault="001F34D1" w:rsidP="00596862">
            <w:pPr>
              <w:spacing w:before="0" w:after="0"/>
              <w:rPr>
                <w:rFonts w:cs="Calibri"/>
                <w:b/>
                <w:bCs/>
                <w:szCs w:val="22"/>
              </w:rPr>
            </w:pPr>
            <w:r w:rsidRPr="001932AF">
              <w:rPr>
                <w:rFonts w:cs="Calibri"/>
                <w:i/>
                <w:sz w:val="20"/>
              </w:rPr>
              <w:t>Please specify equipment</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16D6341F"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29A4056"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62A2EA1F"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52F7595D"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5CBA1D06" w14:textId="77777777" w:rsidR="001F34D1" w:rsidRPr="001932AF" w:rsidRDefault="001F34D1" w:rsidP="00596862">
            <w:pPr>
              <w:spacing w:before="0" w:after="0"/>
              <w:rPr>
                <w:rFonts w:cs="Calibri"/>
                <w:b/>
                <w:szCs w:val="22"/>
              </w:rPr>
            </w:pPr>
            <w:r w:rsidRPr="001932AF">
              <w:rPr>
                <w:rFonts w:cs="Calibri"/>
                <w:b/>
                <w:szCs w:val="22"/>
              </w:rPr>
              <w:t>Travel</w:t>
            </w:r>
          </w:p>
          <w:p w14:paraId="6AF851B5" w14:textId="77777777" w:rsidR="001F34D1" w:rsidRPr="001932AF" w:rsidRDefault="001F34D1" w:rsidP="00596862">
            <w:pPr>
              <w:spacing w:before="0" w:after="0"/>
              <w:rPr>
                <w:rFonts w:cs="Calibri"/>
                <w:b/>
                <w:bCs/>
                <w:szCs w:val="22"/>
              </w:rPr>
            </w:pPr>
            <w:r w:rsidRPr="001932AF">
              <w:rPr>
                <w:rFonts w:cs="Calibri"/>
                <w:i/>
                <w:sz w:val="20"/>
              </w:rPr>
              <w:t>Please specify (e.g. allowances, meeting fees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5363877C" w14:textId="77777777" w:rsidR="001F34D1" w:rsidRPr="001932AF" w:rsidRDefault="001F34D1" w:rsidP="00596862">
            <w:pPr>
              <w:spacing w:before="0" w:after="0"/>
              <w:rPr>
                <w:rFonts w:cs="Calibri"/>
                <w:szCs w:val="22"/>
              </w:rPr>
            </w:pPr>
            <w:r w:rsidRPr="001932AF">
              <w:rPr>
                <w:rFonts w:cs="Calibri"/>
                <w:szCs w:val="22"/>
              </w:rPr>
              <w:t>2 international and 2 national meetings (including yearly project meetings)</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C518E45" w14:textId="77777777" w:rsidR="001F34D1" w:rsidRPr="001932AF" w:rsidRDefault="001F34D1" w:rsidP="00596862">
            <w:pPr>
              <w:spacing w:before="0" w:after="0"/>
              <w:jc w:val="right"/>
              <w:rPr>
                <w:rFonts w:cs="Calibri"/>
                <w:b/>
                <w:szCs w:val="22"/>
              </w:rPr>
            </w:pPr>
            <w:r w:rsidRPr="001932AF">
              <w:rPr>
                <w:rFonts w:cs="Calibri"/>
                <w:b/>
                <w:szCs w:val="22"/>
              </w:rPr>
              <w:t>2,000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4FCBA7F6" w14:textId="77777777" w:rsidR="001F34D1" w:rsidRPr="001932AF" w:rsidRDefault="001F34D1" w:rsidP="00596862">
            <w:pPr>
              <w:spacing w:before="0" w:after="0"/>
              <w:jc w:val="right"/>
              <w:rPr>
                <w:rFonts w:cs="Calibri"/>
                <w:b/>
                <w:szCs w:val="22"/>
              </w:rPr>
            </w:pPr>
            <w:r w:rsidRPr="001932AF">
              <w:rPr>
                <w:rFonts w:cs="Calibri"/>
                <w:b/>
                <w:szCs w:val="22"/>
              </w:rPr>
              <w:t>2,000</w:t>
            </w:r>
          </w:p>
        </w:tc>
      </w:tr>
      <w:tr w:rsidR="001F34D1" w:rsidRPr="001932AF" w14:paraId="4F0B6D66"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762C2C2F" w14:textId="77777777" w:rsidR="001F34D1" w:rsidRPr="001932AF" w:rsidRDefault="001F34D1" w:rsidP="00596862">
            <w:pPr>
              <w:spacing w:before="0" w:after="0"/>
              <w:rPr>
                <w:rFonts w:cs="Calibri"/>
                <w:b/>
                <w:bCs/>
                <w:szCs w:val="22"/>
              </w:rPr>
            </w:pPr>
            <w:r w:rsidRPr="001932AF">
              <w:rPr>
                <w:rFonts w:cs="Calibri"/>
                <w:b/>
                <w:bCs/>
                <w:szCs w:val="22"/>
              </w:rPr>
              <w:t>Other</w:t>
            </w:r>
          </w:p>
          <w:p w14:paraId="17A7FA64" w14:textId="77777777" w:rsidR="001F34D1" w:rsidRPr="001932AF" w:rsidRDefault="001F34D1" w:rsidP="00596862">
            <w:pPr>
              <w:spacing w:before="0" w:after="0"/>
              <w:rPr>
                <w:rFonts w:cs="Calibri"/>
                <w:bCs/>
                <w:szCs w:val="22"/>
              </w:rPr>
            </w:pPr>
            <w:r w:rsidRPr="001932AF">
              <w:rPr>
                <w:rFonts w:cs="Calibri"/>
                <w:i/>
                <w:sz w:val="20"/>
              </w:rPr>
              <w:t>Please specify (e.g. animal costs, subcontracting, provisions, licensing fees, patents, publications, etc.)</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223D96C9" w14:textId="77777777" w:rsidR="001F34D1" w:rsidRPr="001932AF" w:rsidRDefault="001F34D1" w:rsidP="00596862">
            <w:pPr>
              <w:spacing w:before="0" w:after="0"/>
              <w:rPr>
                <w:rFonts w:cs="Calibri"/>
                <w:szCs w:val="22"/>
              </w:rPr>
            </w:pPr>
            <w:r w:rsidRPr="001932AF">
              <w:rPr>
                <w:rFonts w:cs="Calibri"/>
                <w:szCs w:val="22"/>
              </w:rPr>
              <w:t>Open access publications 2 à 750 €</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FCE694C" w14:textId="77777777" w:rsidR="001F34D1" w:rsidRPr="001932AF" w:rsidRDefault="001F34D1" w:rsidP="00596862">
            <w:pPr>
              <w:spacing w:before="0" w:after="0"/>
              <w:jc w:val="right"/>
              <w:rPr>
                <w:rFonts w:cs="Calibri"/>
                <w:b/>
                <w:szCs w:val="22"/>
              </w:rPr>
            </w:pPr>
            <w:r w:rsidRPr="001932AF">
              <w:rPr>
                <w:rFonts w:cs="Calibri"/>
                <w:b/>
                <w:szCs w:val="22"/>
              </w:rPr>
              <w:t>1,500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CAA5F01" w14:textId="77777777" w:rsidR="001F34D1" w:rsidRPr="001932AF" w:rsidRDefault="001F34D1" w:rsidP="00596862">
            <w:pPr>
              <w:spacing w:before="0" w:after="0"/>
              <w:jc w:val="right"/>
              <w:rPr>
                <w:rFonts w:cs="Calibri"/>
                <w:b/>
                <w:szCs w:val="22"/>
              </w:rPr>
            </w:pPr>
            <w:r w:rsidRPr="001932AF">
              <w:rPr>
                <w:rFonts w:cs="Calibri"/>
                <w:b/>
                <w:szCs w:val="22"/>
              </w:rPr>
              <w:t>1,500</w:t>
            </w:r>
          </w:p>
        </w:tc>
      </w:tr>
      <w:tr w:rsidR="001F34D1" w:rsidRPr="001932AF" w14:paraId="147B6E3F" w14:textId="77777777" w:rsidTr="00596862">
        <w:trPr>
          <w:trHeight w:val="1001"/>
          <w:jc w:val="center"/>
        </w:trPr>
        <w:tc>
          <w:tcPr>
            <w:tcW w:w="4083"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470B933" w14:textId="77777777" w:rsidR="001F34D1" w:rsidRPr="001932AF" w:rsidRDefault="001F34D1" w:rsidP="00596862">
            <w:pPr>
              <w:spacing w:before="0" w:after="0"/>
              <w:rPr>
                <w:rFonts w:cs="Calibri"/>
                <w:b/>
                <w:bCs/>
                <w:szCs w:val="22"/>
              </w:rPr>
            </w:pPr>
            <w:r w:rsidRPr="001932AF">
              <w:rPr>
                <w:rFonts w:cs="Calibri"/>
                <w:b/>
                <w:bCs/>
                <w:szCs w:val="22"/>
              </w:rPr>
              <w:t xml:space="preserve">Overhead* </w:t>
            </w:r>
          </w:p>
        </w:tc>
        <w:tc>
          <w:tcPr>
            <w:tcW w:w="6274"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737D9684" w14:textId="77777777" w:rsidR="001F34D1" w:rsidRPr="001932AF" w:rsidRDefault="001F34D1" w:rsidP="00596862">
            <w:pPr>
              <w:spacing w:before="0" w:after="0"/>
              <w:rPr>
                <w:rFonts w:cs="Calibri"/>
                <w:szCs w:val="22"/>
              </w:rPr>
            </w:pPr>
            <w:r w:rsidRPr="001932AF">
              <w:rPr>
                <w:rFonts w:cs="Calibri"/>
                <w:szCs w:val="22"/>
              </w:rPr>
              <w:t>Nil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3404409D" w14:textId="77777777" w:rsidR="001F34D1" w:rsidRPr="001932AF" w:rsidRDefault="001F34D1" w:rsidP="00596862">
            <w:pPr>
              <w:spacing w:before="0" w:after="0"/>
              <w:jc w:val="right"/>
              <w:rPr>
                <w:rFonts w:cs="Calibri"/>
                <w:b/>
                <w:szCs w:val="22"/>
              </w:rPr>
            </w:pPr>
            <w:r w:rsidRPr="001932AF">
              <w:rPr>
                <w:rFonts w:cs="Calibri"/>
                <w:b/>
                <w:szCs w:val="22"/>
              </w:rPr>
              <w:t>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222F87DA" w14:textId="77777777" w:rsidR="001F34D1" w:rsidRPr="001932AF" w:rsidRDefault="001F34D1" w:rsidP="00596862">
            <w:pPr>
              <w:spacing w:before="0" w:after="0"/>
              <w:jc w:val="right"/>
              <w:rPr>
                <w:rFonts w:cs="Calibri"/>
                <w:b/>
                <w:szCs w:val="22"/>
              </w:rPr>
            </w:pPr>
            <w:r w:rsidRPr="001932AF">
              <w:rPr>
                <w:rFonts w:cs="Calibri"/>
                <w:b/>
                <w:szCs w:val="22"/>
              </w:rPr>
              <w:t>0</w:t>
            </w:r>
          </w:p>
        </w:tc>
      </w:tr>
      <w:tr w:rsidR="001F34D1" w:rsidRPr="001932AF" w14:paraId="406D19A2" w14:textId="77777777" w:rsidTr="00596862">
        <w:trPr>
          <w:trHeight w:val="397"/>
          <w:jc w:val="center"/>
        </w:trPr>
        <w:tc>
          <w:tcPr>
            <w:tcW w:w="10357" w:type="dxa"/>
            <w:gridSpan w:val="2"/>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auto"/>
            <w:vAlign w:val="center"/>
          </w:tcPr>
          <w:p w14:paraId="5E411544" w14:textId="77777777" w:rsidR="001F34D1" w:rsidRPr="001932AF" w:rsidRDefault="001F34D1" w:rsidP="00596862">
            <w:pPr>
              <w:spacing w:before="0" w:after="0"/>
              <w:jc w:val="right"/>
              <w:rPr>
                <w:rFonts w:cs="Calibri"/>
                <w:b/>
                <w:szCs w:val="22"/>
              </w:rPr>
            </w:pPr>
            <w:r w:rsidRPr="001932AF">
              <w:rPr>
                <w:rFonts w:cs="Calibri"/>
                <w:b/>
                <w:bCs/>
                <w:szCs w:val="22"/>
              </w:rPr>
              <w:t>Total</w:t>
            </w:r>
          </w:p>
        </w:tc>
        <w:tc>
          <w:tcPr>
            <w:tcW w:w="1559"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01D9BC41" w14:textId="77777777" w:rsidR="001F34D1" w:rsidRPr="001932AF" w:rsidRDefault="001F34D1" w:rsidP="00596862">
            <w:pPr>
              <w:spacing w:before="0" w:after="0"/>
              <w:jc w:val="right"/>
              <w:rPr>
                <w:rFonts w:cs="Calibri"/>
                <w:b/>
                <w:szCs w:val="22"/>
              </w:rPr>
            </w:pPr>
            <w:r w:rsidRPr="001932AF">
              <w:rPr>
                <w:rFonts w:cs="Calibri"/>
                <w:b/>
                <w:szCs w:val="22"/>
              </w:rPr>
              <w:t>199,500</w:t>
            </w:r>
          </w:p>
        </w:tc>
        <w:tc>
          <w:tcPr>
            <w:tcW w:w="1448" w:type="dxa"/>
            <w:tcBorders>
              <w:top w:val="single" w:sz="2" w:space="0" w:color="1F497D" w:themeColor="text2"/>
              <w:left w:val="single" w:sz="2" w:space="0" w:color="1F497D" w:themeColor="text2"/>
              <w:bottom w:val="single" w:sz="2" w:space="0" w:color="1F497D" w:themeColor="text2"/>
              <w:right w:val="single" w:sz="2" w:space="0" w:color="1F497D" w:themeColor="text2"/>
            </w:tcBorders>
            <w:shd w:val="clear" w:color="auto" w:fill="B8CCE4" w:themeFill="accent1" w:themeFillTint="66"/>
            <w:vAlign w:val="center"/>
          </w:tcPr>
          <w:p w14:paraId="1917C855" w14:textId="77777777" w:rsidR="001F34D1" w:rsidRPr="001932AF" w:rsidRDefault="001F34D1" w:rsidP="00596862">
            <w:pPr>
              <w:spacing w:before="0" w:after="0"/>
              <w:jc w:val="right"/>
              <w:rPr>
                <w:rFonts w:cs="Calibri"/>
                <w:b/>
                <w:szCs w:val="22"/>
              </w:rPr>
            </w:pPr>
            <w:r w:rsidRPr="001932AF">
              <w:rPr>
                <w:rFonts w:cs="Calibri"/>
                <w:b/>
                <w:szCs w:val="22"/>
              </w:rPr>
              <w:t>199,500</w:t>
            </w:r>
          </w:p>
        </w:tc>
      </w:tr>
    </w:tbl>
    <w:p w14:paraId="347D2189" w14:textId="77777777" w:rsidR="00437B9A" w:rsidRPr="001932AF" w:rsidRDefault="00437B9A" w:rsidP="00AF2EC4">
      <w:pPr>
        <w:ind w:left="567" w:right="252"/>
      </w:pPr>
      <w:r w:rsidRPr="001932AF">
        <w:t xml:space="preserve">* Please note that there is not a common flat rate for the overhead category given by the ERA </w:t>
      </w:r>
      <w:proofErr w:type="spellStart"/>
      <w:r w:rsidRPr="001932AF">
        <w:t>PerMed</w:t>
      </w:r>
      <w:proofErr w:type="spellEnd"/>
      <w:r w:rsidRPr="001932AF">
        <w:t xml:space="preserve"> call. It may vary according to each funding agency’s regulations; please check the “Guidelines for applicants” or contact your relevant funding agency for further information.</w:t>
      </w:r>
    </w:p>
    <w:p w14:paraId="3F7C5BC3" w14:textId="77777777" w:rsidR="0080179B" w:rsidRPr="001932AF" w:rsidRDefault="0080179B">
      <w:pPr>
        <w:spacing w:before="0" w:after="0"/>
      </w:pPr>
      <w:r w:rsidRPr="001932AF">
        <w:br w:type="page"/>
      </w:r>
    </w:p>
    <w:p w14:paraId="20D91D43" w14:textId="77777777" w:rsidR="0080179B" w:rsidRPr="001932AF" w:rsidRDefault="0080179B" w:rsidP="00FA72DD">
      <w:pPr>
        <w:pStyle w:val="Default"/>
        <w:numPr>
          <w:ilvl w:val="0"/>
          <w:numId w:val="14"/>
        </w:numPr>
        <w:spacing w:line="276" w:lineRule="auto"/>
        <w:ind w:left="1134" w:hanging="521"/>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Financial plan of Project Partner 7 (in €): Please make sure that the same figures are entered in the sections that need to be completed online (</w:t>
      </w:r>
      <w:proofErr w:type="spellStart"/>
      <w:r w:rsidRPr="001932AF">
        <w:rPr>
          <w:rFonts w:ascii="Calibri" w:hAnsi="Calibri" w:cs="Times New Roman"/>
          <w:b/>
          <w:bCs/>
          <w:smallCaps/>
          <w:color w:val="auto"/>
          <w:kern w:val="32"/>
          <w:sz w:val="26"/>
          <w:szCs w:val="32"/>
          <w:lang w:val="en-GB" w:eastAsia="fr-FR"/>
        </w:rPr>
        <w:t>pt</w:t>
      </w:r>
      <w:proofErr w:type="spellEnd"/>
      <w:r w:rsidRPr="001932AF">
        <w:rPr>
          <w:rFonts w:ascii="Calibri" w:hAnsi="Calibri" w:cs="Times New Roman"/>
          <w:b/>
          <w:bCs/>
          <w:smallCaps/>
          <w:color w:val="auto"/>
          <w:kern w:val="32"/>
          <w:sz w:val="26"/>
          <w:szCs w:val="32"/>
          <w:lang w:val="en-GB" w:eastAsia="fr-FR"/>
        </w:rPr>
        <w:t>-outline submission tool)</w:t>
      </w:r>
    </w:p>
    <w:p w14:paraId="44444983" w14:textId="77777777" w:rsidR="008212A0" w:rsidRPr="001932AF" w:rsidRDefault="0080179B" w:rsidP="008212A0">
      <w:pPr>
        <w:pStyle w:val="Default"/>
        <w:spacing w:line="276" w:lineRule="auto"/>
        <w:ind w:left="613"/>
        <w:jc w:val="both"/>
        <w:rPr>
          <w:rFonts w:ascii="Calibri" w:hAnsi="Calibri" w:cs="Calibri"/>
          <w:b/>
          <w:bCs/>
          <w:i/>
          <w:color w:val="auto"/>
          <w:sz w:val="20"/>
          <w:szCs w:val="22"/>
          <w:lang w:val="en-GB" w:eastAsia="fr-FR"/>
        </w:rPr>
      </w:pPr>
      <w:r w:rsidRPr="001932AF">
        <w:rPr>
          <w:rFonts w:ascii="Calibri" w:hAnsi="Calibri" w:cs="Calibri"/>
          <w:bCs/>
          <w:i/>
          <w:color w:val="auto"/>
          <w:sz w:val="22"/>
          <w:szCs w:val="22"/>
          <w:lang w:val="en-GB" w:eastAsia="fr-FR"/>
        </w:rPr>
        <w:t>Only in case of inclusion of partners from underrepresented countries</w:t>
      </w:r>
      <w:r w:rsidR="00422FB2" w:rsidRPr="001932AF">
        <w:rPr>
          <w:rFonts w:ascii="Calibri" w:hAnsi="Calibri" w:cs="Calibri"/>
          <w:bCs/>
          <w:i/>
          <w:color w:val="auto"/>
          <w:sz w:val="22"/>
          <w:szCs w:val="22"/>
          <w:lang w:val="en-GB" w:eastAsia="fr-FR"/>
        </w:rPr>
        <w:t>.</w:t>
      </w:r>
      <w:r w:rsidRPr="001932AF">
        <w:rPr>
          <w:rFonts w:ascii="Calibri" w:hAnsi="Calibri" w:cs="Calibri"/>
          <w:bCs/>
          <w:i/>
          <w:color w:val="auto"/>
          <w:sz w:val="22"/>
          <w:szCs w:val="22"/>
          <w:lang w:val="en-GB" w:eastAsia="fr-FR"/>
        </w:rPr>
        <w:t xml:space="preserve"> </w:t>
      </w:r>
      <w:r w:rsidR="008212A0" w:rsidRPr="001932AF">
        <w:rPr>
          <w:rFonts w:ascii="Calibri" w:hAnsi="Calibri" w:cs="Calibri"/>
          <w:b/>
          <w:bCs/>
          <w:i/>
          <w:color w:val="auto"/>
          <w:sz w:val="20"/>
          <w:szCs w:val="22"/>
          <w:lang w:val="en-GB" w:eastAsia="fr-FR"/>
        </w:rPr>
        <w:t>These partners must be eligible research groups from the following funding organisations: Canada (FRQS, CIHR), Croatia (MSE), Estonia (</w:t>
      </w:r>
      <w:proofErr w:type="spellStart"/>
      <w:r w:rsidR="008212A0" w:rsidRPr="001932AF">
        <w:rPr>
          <w:rFonts w:ascii="Calibri" w:hAnsi="Calibri" w:cs="Calibri"/>
          <w:b/>
          <w:bCs/>
          <w:i/>
          <w:color w:val="auto"/>
          <w:sz w:val="20"/>
          <w:szCs w:val="22"/>
          <w:lang w:val="en-GB" w:eastAsia="fr-FR"/>
        </w:rPr>
        <w:t>ETAg</w:t>
      </w:r>
      <w:proofErr w:type="spellEnd"/>
      <w:r w:rsidR="008212A0" w:rsidRPr="001932AF">
        <w:rPr>
          <w:rFonts w:ascii="Calibri" w:hAnsi="Calibri" w:cs="Calibri"/>
          <w:b/>
          <w:bCs/>
          <w:i/>
          <w:color w:val="auto"/>
          <w:sz w:val="20"/>
          <w:szCs w:val="22"/>
          <w:lang w:val="en-GB" w:eastAsia="fr-FR"/>
        </w:rPr>
        <w:t>), Germany (Saxony), Italy (Lombardy, FRRB), Romania (UEFISCDI), Spain (GN), Spain (CDTI), Turkey (TUBITAK).</w:t>
      </w:r>
    </w:p>
    <w:p w14:paraId="0AC50CF2" w14:textId="77777777" w:rsidR="008212A0" w:rsidRPr="001932AF" w:rsidRDefault="008212A0" w:rsidP="008212A0">
      <w:pPr>
        <w:pStyle w:val="Default"/>
        <w:spacing w:line="276" w:lineRule="auto"/>
        <w:ind w:left="613"/>
        <w:jc w:val="both"/>
        <w:rPr>
          <w:b/>
          <w:sz w:val="16"/>
          <w:szCs w:val="16"/>
          <w:lang w:val="en-GB"/>
        </w:rPr>
      </w:pPr>
      <w:r w:rsidRPr="001932AF">
        <w:rPr>
          <w:rFonts w:ascii="Calibri" w:hAnsi="Calibri" w:cs="Calibri"/>
          <w:b/>
          <w:bCs/>
          <w:i/>
          <w:color w:val="auto"/>
          <w:sz w:val="20"/>
          <w:szCs w:val="22"/>
          <w:lang w:val="en-GB" w:eastAsia="fr-FR"/>
        </w:rPr>
        <w:t xml:space="preserve"> </w:t>
      </w:r>
    </w:p>
    <w:p w14:paraId="448E5809" w14:textId="77777777" w:rsidR="00FE2F58" w:rsidRPr="001932AF" w:rsidRDefault="00FE2F58" w:rsidP="0080179B">
      <w:pPr>
        <w:ind w:left="567" w:right="252"/>
        <w:rPr>
          <w:b/>
          <w:sz w:val="28"/>
        </w:rPr>
      </w:pPr>
      <w:r w:rsidRPr="001932AF">
        <w:rPr>
          <w:b/>
          <w:sz w:val="28"/>
        </w:rPr>
        <w:t>None</w:t>
      </w:r>
    </w:p>
    <w:p w14:paraId="23D42CFC" w14:textId="77777777" w:rsidR="00FE2F58" w:rsidRPr="001932AF" w:rsidRDefault="00FE2F58" w:rsidP="0080179B">
      <w:pPr>
        <w:ind w:left="567" w:right="252"/>
        <w:rPr>
          <w:sz w:val="20"/>
        </w:rPr>
      </w:pPr>
    </w:p>
    <w:p w14:paraId="1DCE7F9D" w14:textId="77777777" w:rsidR="0080179B" w:rsidRPr="001932AF" w:rsidRDefault="0080179B" w:rsidP="0080179B">
      <w:pPr>
        <w:ind w:left="567" w:right="252"/>
        <w:rPr>
          <w:sz w:val="20"/>
        </w:rPr>
      </w:pPr>
      <w:r w:rsidRPr="001932AF">
        <w:rPr>
          <w:sz w:val="20"/>
        </w:rPr>
        <w:t xml:space="preserve">* Please note that there is not a common flat rate for the overhead category given by the ERA </w:t>
      </w:r>
      <w:proofErr w:type="spellStart"/>
      <w:r w:rsidRPr="001932AF">
        <w:rPr>
          <w:sz w:val="20"/>
        </w:rPr>
        <w:t>PerMed</w:t>
      </w:r>
      <w:proofErr w:type="spellEnd"/>
      <w:r w:rsidRPr="001932AF">
        <w:rPr>
          <w:sz w:val="20"/>
        </w:rPr>
        <w:t xml:space="preserve"> call. It may vary according to each funding agency’s regulations; please check the “Guidelines for applicants” or contact your relevant funding agency for further information.</w:t>
      </w:r>
    </w:p>
    <w:p w14:paraId="16026921" w14:textId="77777777" w:rsidR="009D16D3" w:rsidRPr="001932AF" w:rsidRDefault="009D16D3" w:rsidP="00C9644D">
      <w:pPr>
        <w:sectPr w:rsidR="009D16D3" w:rsidRPr="001932AF" w:rsidSect="00AF2EC4">
          <w:headerReference w:type="default" r:id="rId22"/>
          <w:footnotePr>
            <w:numRestart w:val="eachPage"/>
          </w:footnotePr>
          <w:pgSz w:w="16838" w:h="11906" w:orient="landscape"/>
          <w:pgMar w:top="1276" w:right="1135" w:bottom="1418" w:left="1276" w:header="284" w:footer="414" w:gutter="0"/>
          <w:cols w:space="708"/>
          <w:docGrid w:linePitch="360"/>
        </w:sectPr>
      </w:pPr>
    </w:p>
    <w:p w14:paraId="7587C837" w14:textId="77777777" w:rsidR="00AE228E" w:rsidRPr="001932AF" w:rsidRDefault="00BC353D" w:rsidP="008212A0">
      <w:pPr>
        <w:pStyle w:val="Default"/>
        <w:spacing w:line="276" w:lineRule="auto"/>
        <w:ind w:left="360"/>
        <w:outlineLvl w:val="0"/>
        <w:rPr>
          <w:rStyle w:val="Fett"/>
          <w:rFonts w:ascii="Calibri" w:hAnsi="Calibri" w:cs="Calibri"/>
          <w:smallCaps/>
          <w:color w:val="auto"/>
          <w:sz w:val="28"/>
          <w:szCs w:val="28"/>
          <w:lang w:val="en-GB" w:eastAsia="fr-FR"/>
        </w:rPr>
      </w:pPr>
      <w:r w:rsidRPr="001932AF">
        <w:rPr>
          <w:rStyle w:val="Fett"/>
          <w:rFonts w:ascii="Calibri" w:hAnsi="Calibri" w:cs="Calibri"/>
          <w:smallCaps/>
          <w:color w:val="auto"/>
          <w:sz w:val="28"/>
          <w:szCs w:val="28"/>
          <w:lang w:val="en-GB" w:eastAsia="fr-FR"/>
        </w:rPr>
        <w:lastRenderedPageBreak/>
        <w:t xml:space="preserve">6. </w:t>
      </w:r>
      <w:r w:rsidR="00AE228E" w:rsidRPr="001932AF">
        <w:rPr>
          <w:rStyle w:val="Fett"/>
          <w:rFonts w:ascii="Calibri" w:hAnsi="Calibri" w:cs="Calibri"/>
          <w:smallCaps/>
          <w:color w:val="auto"/>
          <w:sz w:val="28"/>
          <w:szCs w:val="28"/>
          <w:lang w:val="en-GB" w:eastAsia="fr-FR"/>
        </w:rPr>
        <w:t>Brief CVs of consortium partners</w:t>
      </w:r>
    </w:p>
    <w:p w14:paraId="7518CCC7" w14:textId="77777777" w:rsidR="00AE228E" w:rsidRPr="001932AF" w:rsidRDefault="00AE228E" w:rsidP="00AE228E">
      <w:pPr>
        <w:jc w:val="both"/>
        <w:rPr>
          <w:i/>
        </w:rPr>
      </w:pPr>
      <w:r w:rsidRPr="001932AF">
        <w:rPr>
          <w:i/>
        </w:rPr>
        <w:t>For each of the consortium partners, please provide</w:t>
      </w:r>
      <w:r w:rsidRPr="001932AF">
        <w:t xml:space="preserve"> </w:t>
      </w:r>
      <w:r w:rsidRPr="001932AF">
        <w:rPr>
          <w:i/>
        </w:rPr>
        <w:t>a brief CV for the Project Consortium Coordinator and each Project Partner Principal Investigator with a list of up to five relevant publications within the last five years demonstrating the competence to carry out the project (max 1 page each</w:t>
      </w:r>
      <w:r w:rsidR="00DD1F39" w:rsidRPr="001932AF">
        <w:rPr>
          <w:i/>
        </w:rPr>
        <w:t>, complete form below</w:t>
      </w:r>
      <w:r w:rsidRPr="001932AF">
        <w:rPr>
          <w:i/>
        </w:rPr>
        <w:t>).</w:t>
      </w:r>
    </w:p>
    <w:p w14:paraId="5374F696" w14:textId="77777777" w:rsidR="00010F1A" w:rsidRPr="001932AF" w:rsidRDefault="00010F1A">
      <w:pPr>
        <w:spacing w:before="0" w:after="0"/>
      </w:pPr>
      <w:r w:rsidRPr="001932AF">
        <w:br w:type="page"/>
      </w:r>
    </w:p>
    <w:p w14:paraId="4924C1EB" w14:textId="77777777" w:rsidR="00AE228E" w:rsidRPr="001932AF" w:rsidRDefault="00AE228E" w:rsidP="00FA72DD">
      <w:pPr>
        <w:pStyle w:val="Default"/>
        <w:numPr>
          <w:ilvl w:val="1"/>
          <w:numId w:val="5"/>
        </w:numPr>
        <w:spacing w:line="276" w:lineRule="auto"/>
        <w:ind w:left="426" w:hanging="35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Coordinator</w:t>
      </w:r>
      <w:r w:rsidR="00D86141" w:rsidRPr="001932AF">
        <w:rPr>
          <w:rFonts w:ascii="Calibri" w:hAnsi="Calibri" w:cs="Times New Roman"/>
          <w:b/>
          <w:bCs/>
          <w:smallCaps/>
          <w:color w:val="auto"/>
          <w:kern w:val="32"/>
          <w:sz w:val="26"/>
          <w:szCs w:val="32"/>
          <w:lang w:val="en-GB" w:eastAsia="fr-FR"/>
        </w:rPr>
        <w:t xml:space="preserve"> – Project Partner 1</w:t>
      </w:r>
    </w:p>
    <w:tbl>
      <w:tblPr>
        <w:tblpPr w:leftFromText="141" w:rightFromText="141" w:vertAnchor="text" w:horzAnchor="margin" w:tblpY="51"/>
        <w:tblW w:w="49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76"/>
        <w:gridCol w:w="7407"/>
      </w:tblGrid>
      <w:tr w:rsidR="00AE228E" w:rsidRPr="001932AF" w14:paraId="15474970" w14:textId="77777777" w:rsidTr="00D86141">
        <w:trPr>
          <w:trHeight w:val="264"/>
        </w:trPr>
        <w:tc>
          <w:tcPr>
            <w:tcW w:w="831" w:type="pct"/>
            <w:shd w:val="clear" w:color="auto" w:fill="B8CCE4" w:themeFill="accent1" w:themeFillTint="66"/>
            <w:vAlign w:val="center"/>
            <w:hideMark/>
          </w:tcPr>
          <w:p w14:paraId="22301DA7" w14:textId="77777777" w:rsidR="00AE228E" w:rsidRPr="001932AF" w:rsidRDefault="00AE228E">
            <w:pPr>
              <w:spacing w:before="0" w:after="0"/>
              <w:rPr>
                <w:rFonts w:cs="Calibri"/>
                <w:b/>
                <w:bCs/>
                <w:szCs w:val="22"/>
              </w:rPr>
            </w:pPr>
            <w:r w:rsidRPr="001932AF">
              <w:rPr>
                <w:rFonts w:cs="Calibri"/>
                <w:b/>
                <w:bCs/>
                <w:szCs w:val="22"/>
              </w:rPr>
              <w:t>Last Name</w:t>
            </w:r>
          </w:p>
        </w:tc>
        <w:tc>
          <w:tcPr>
            <w:tcW w:w="4169" w:type="pct"/>
            <w:vAlign w:val="center"/>
          </w:tcPr>
          <w:p w14:paraId="2AEE5BDF" w14:textId="77777777" w:rsidR="00AE228E" w:rsidRPr="001932AF" w:rsidRDefault="001F34D1">
            <w:pPr>
              <w:spacing w:before="0" w:after="0"/>
              <w:rPr>
                <w:rFonts w:cs="Calibri"/>
                <w:szCs w:val="22"/>
              </w:rPr>
            </w:pPr>
            <w:r w:rsidRPr="001932AF">
              <w:rPr>
                <w:rFonts w:cs="Calibri"/>
                <w:szCs w:val="22"/>
              </w:rPr>
              <w:t>Klein</w:t>
            </w:r>
          </w:p>
        </w:tc>
      </w:tr>
      <w:tr w:rsidR="00AE228E" w:rsidRPr="001932AF" w14:paraId="0452A2D4" w14:textId="77777777" w:rsidTr="00D86141">
        <w:trPr>
          <w:trHeight w:val="266"/>
        </w:trPr>
        <w:tc>
          <w:tcPr>
            <w:tcW w:w="831" w:type="pct"/>
            <w:shd w:val="clear" w:color="auto" w:fill="B8CCE4" w:themeFill="accent1" w:themeFillTint="66"/>
            <w:vAlign w:val="center"/>
            <w:hideMark/>
          </w:tcPr>
          <w:p w14:paraId="6AD915D7" w14:textId="77777777" w:rsidR="00AE228E" w:rsidRPr="001932AF" w:rsidRDefault="00AE228E">
            <w:pPr>
              <w:spacing w:before="0" w:after="0"/>
              <w:rPr>
                <w:rFonts w:cs="Calibri"/>
                <w:b/>
                <w:bCs/>
                <w:szCs w:val="22"/>
              </w:rPr>
            </w:pPr>
            <w:r w:rsidRPr="001932AF">
              <w:rPr>
                <w:rFonts w:cs="Calibri"/>
                <w:b/>
                <w:bCs/>
                <w:szCs w:val="22"/>
              </w:rPr>
              <w:t>First Name</w:t>
            </w:r>
          </w:p>
        </w:tc>
        <w:tc>
          <w:tcPr>
            <w:tcW w:w="4169" w:type="pct"/>
            <w:vAlign w:val="center"/>
          </w:tcPr>
          <w:p w14:paraId="2527D63D" w14:textId="77777777" w:rsidR="00AE228E" w:rsidRPr="001932AF" w:rsidRDefault="001F34D1">
            <w:pPr>
              <w:spacing w:before="0" w:after="0"/>
              <w:rPr>
                <w:rFonts w:cs="Calibri"/>
                <w:szCs w:val="22"/>
              </w:rPr>
            </w:pPr>
            <w:r w:rsidRPr="001932AF">
              <w:rPr>
                <w:rFonts w:cs="Calibri"/>
                <w:szCs w:val="22"/>
              </w:rPr>
              <w:t>Karl Martin</w:t>
            </w:r>
          </w:p>
        </w:tc>
      </w:tr>
      <w:tr w:rsidR="00AE228E" w:rsidRPr="001932AF" w14:paraId="2E81A38C" w14:textId="77777777" w:rsidTr="00D86141">
        <w:trPr>
          <w:trHeight w:val="266"/>
        </w:trPr>
        <w:tc>
          <w:tcPr>
            <w:tcW w:w="831" w:type="pct"/>
            <w:shd w:val="clear" w:color="auto" w:fill="B8CCE4" w:themeFill="accent1" w:themeFillTint="66"/>
            <w:vAlign w:val="center"/>
            <w:hideMark/>
          </w:tcPr>
          <w:p w14:paraId="713D491F" w14:textId="77777777" w:rsidR="00AE228E" w:rsidRPr="001932AF" w:rsidRDefault="00AE228E">
            <w:pPr>
              <w:spacing w:before="0" w:after="0"/>
              <w:rPr>
                <w:rFonts w:cs="Calibri"/>
                <w:b/>
                <w:bCs/>
                <w:szCs w:val="22"/>
              </w:rPr>
            </w:pPr>
            <w:r w:rsidRPr="001932AF">
              <w:rPr>
                <w:rFonts w:cs="Calibri"/>
                <w:b/>
                <w:bCs/>
                <w:szCs w:val="22"/>
              </w:rPr>
              <w:t>Institution</w:t>
            </w:r>
          </w:p>
        </w:tc>
        <w:tc>
          <w:tcPr>
            <w:tcW w:w="4169" w:type="pct"/>
            <w:vAlign w:val="center"/>
          </w:tcPr>
          <w:p w14:paraId="572B2D9C" w14:textId="77777777" w:rsidR="00AE228E" w:rsidRPr="001932AF" w:rsidRDefault="001F34D1" w:rsidP="001F34D1">
            <w:pPr>
              <w:spacing w:before="0" w:after="0"/>
              <w:rPr>
                <w:rFonts w:cs="Calibri"/>
                <w:szCs w:val="22"/>
              </w:rPr>
            </w:pPr>
            <w:r w:rsidRPr="001932AF">
              <w:rPr>
                <w:rFonts w:cs="Calibri"/>
                <w:szCs w:val="22"/>
              </w:rPr>
              <w:t>University of Calgary (from September 2018)</w:t>
            </w:r>
          </w:p>
        </w:tc>
      </w:tr>
      <w:tr w:rsidR="00AE228E" w:rsidRPr="001932AF" w14:paraId="34941D33" w14:textId="77777777" w:rsidTr="00D86141">
        <w:trPr>
          <w:trHeight w:val="7617"/>
        </w:trPr>
        <w:tc>
          <w:tcPr>
            <w:tcW w:w="831" w:type="pct"/>
            <w:shd w:val="clear" w:color="auto" w:fill="B8CCE4" w:themeFill="accent1" w:themeFillTint="66"/>
            <w:vAlign w:val="center"/>
            <w:hideMark/>
          </w:tcPr>
          <w:p w14:paraId="3E6BFE96" w14:textId="77777777" w:rsidR="00AE228E" w:rsidRPr="001932AF" w:rsidRDefault="00AE228E">
            <w:pPr>
              <w:spacing w:before="0" w:after="0"/>
              <w:rPr>
                <w:rFonts w:cs="Calibri"/>
                <w:b/>
                <w:bCs/>
                <w:szCs w:val="22"/>
              </w:rPr>
            </w:pPr>
            <w:r w:rsidRPr="001932AF">
              <w:rPr>
                <w:rFonts w:cs="Calibri"/>
                <w:b/>
                <w:bCs/>
                <w:szCs w:val="22"/>
              </w:rPr>
              <w:t>Short CV</w:t>
            </w:r>
          </w:p>
        </w:tc>
        <w:tc>
          <w:tcPr>
            <w:tcW w:w="4169" w:type="pct"/>
            <w:vAlign w:val="center"/>
          </w:tcPr>
          <w:p w14:paraId="50129A55" w14:textId="77777777" w:rsidR="001F34D1" w:rsidRPr="001932AF" w:rsidRDefault="001F34D1" w:rsidP="001F34D1">
            <w:pPr>
              <w:spacing w:before="0"/>
              <w:rPr>
                <w:rFonts w:cs="Calibri"/>
                <w:b/>
                <w:szCs w:val="22"/>
                <w:u w:val="single"/>
              </w:rPr>
            </w:pPr>
            <w:r w:rsidRPr="001932AF">
              <w:rPr>
                <w:rFonts w:cs="Calibri"/>
                <w:b/>
                <w:szCs w:val="22"/>
                <w:u w:val="single"/>
              </w:rPr>
              <w:t>Professional and University Career</w:t>
            </w:r>
          </w:p>
          <w:p w14:paraId="74B7808C" w14:textId="77777777" w:rsidR="001F34D1" w:rsidRPr="001932AF" w:rsidRDefault="001F34D1" w:rsidP="001F34D1">
            <w:pPr>
              <w:spacing w:before="0"/>
              <w:rPr>
                <w:rFonts w:cs="Calibri"/>
                <w:szCs w:val="22"/>
              </w:rPr>
            </w:pPr>
            <w:r w:rsidRPr="001932AF">
              <w:rPr>
                <w:rFonts w:cs="Calibri"/>
                <w:szCs w:val="22"/>
              </w:rPr>
              <w:t xml:space="preserve">Associate Professor, Department of Clinical Neurosciences, University of Calgary, Canada, from </w:t>
            </w:r>
            <w:r w:rsidR="00DF1CD5" w:rsidRPr="001932AF">
              <w:rPr>
                <w:rFonts w:cs="Calibri"/>
                <w:szCs w:val="22"/>
              </w:rPr>
              <w:t>September</w:t>
            </w:r>
            <w:r w:rsidRPr="001932AF">
              <w:rPr>
                <w:rFonts w:cs="Calibri"/>
                <w:szCs w:val="22"/>
              </w:rPr>
              <w:t xml:space="preserve"> 2018</w:t>
            </w:r>
          </w:p>
          <w:p w14:paraId="3ECB7A9D" w14:textId="77777777" w:rsidR="001F34D1" w:rsidRPr="001932AF" w:rsidRDefault="001F34D1" w:rsidP="001F34D1">
            <w:pPr>
              <w:spacing w:before="0"/>
              <w:rPr>
                <w:rFonts w:cs="Calibri"/>
                <w:szCs w:val="22"/>
              </w:rPr>
            </w:pPr>
            <w:r w:rsidRPr="001932AF">
              <w:rPr>
                <w:rFonts w:cs="Calibri"/>
                <w:szCs w:val="22"/>
              </w:rPr>
              <w:t xml:space="preserve">Consultant, Epilepsy </w:t>
            </w:r>
            <w:proofErr w:type="spellStart"/>
            <w:r w:rsidRPr="001932AF">
              <w:rPr>
                <w:rFonts w:cs="Calibri"/>
                <w:szCs w:val="22"/>
              </w:rPr>
              <w:t>Center</w:t>
            </w:r>
            <w:proofErr w:type="spellEnd"/>
            <w:r w:rsidRPr="001932AF">
              <w:rPr>
                <w:rFonts w:cs="Calibri"/>
                <w:szCs w:val="22"/>
              </w:rPr>
              <w:t xml:space="preserve"> Frankfurt Rhine-Main, 2015-2018</w:t>
            </w:r>
          </w:p>
          <w:p w14:paraId="1F2BA756" w14:textId="77777777" w:rsidR="001F34D1" w:rsidRPr="001932AF" w:rsidRDefault="001F34D1" w:rsidP="001F34D1">
            <w:pPr>
              <w:spacing w:before="0"/>
              <w:rPr>
                <w:rFonts w:cs="Calibri"/>
                <w:szCs w:val="22"/>
              </w:rPr>
            </w:pPr>
            <w:proofErr w:type="spellStart"/>
            <w:r w:rsidRPr="001932AF">
              <w:rPr>
                <w:rFonts w:cs="Calibri"/>
                <w:szCs w:val="22"/>
              </w:rPr>
              <w:t>Habilitation</w:t>
            </w:r>
            <w:proofErr w:type="spellEnd"/>
            <w:r w:rsidRPr="001932AF">
              <w:rPr>
                <w:rFonts w:cs="Calibri"/>
                <w:szCs w:val="22"/>
              </w:rPr>
              <w:t xml:space="preserve"> in Neurology, Philipps University Marburg, Germany, 2014</w:t>
            </w:r>
          </w:p>
          <w:p w14:paraId="68BF60F6" w14:textId="77777777" w:rsidR="001F34D1" w:rsidRPr="001932AF" w:rsidRDefault="001F34D1" w:rsidP="001F34D1">
            <w:pPr>
              <w:spacing w:before="0"/>
              <w:rPr>
                <w:rFonts w:cs="Calibri"/>
                <w:szCs w:val="22"/>
              </w:rPr>
            </w:pPr>
            <w:r w:rsidRPr="001932AF">
              <w:rPr>
                <w:rFonts w:cs="Calibri"/>
                <w:szCs w:val="22"/>
              </w:rPr>
              <w:t>Chamber-certification in Neurology, 2014</w:t>
            </w:r>
          </w:p>
          <w:p w14:paraId="10F7AB97" w14:textId="77777777" w:rsidR="001F34D1" w:rsidRPr="001932AF" w:rsidRDefault="001F34D1" w:rsidP="001F34D1">
            <w:pPr>
              <w:spacing w:before="0"/>
              <w:rPr>
                <w:rFonts w:cs="Calibri"/>
                <w:szCs w:val="22"/>
              </w:rPr>
            </w:pPr>
            <w:r w:rsidRPr="001932AF">
              <w:rPr>
                <w:rFonts w:cs="Calibri"/>
                <w:szCs w:val="22"/>
              </w:rPr>
              <w:t>Clinical training in Neurology, Philipps University Marburg, Germany, 2013-2015</w:t>
            </w:r>
          </w:p>
          <w:p w14:paraId="087E7AC1" w14:textId="77777777" w:rsidR="001F34D1" w:rsidRPr="00C723CC" w:rsidRDefault="001F34D1" w:rsidP="001F34D1">
            <w:pPr>
              <w:spacing w:before="0"/>
              <w:rPr>
                <w:rFonts w:cs="Calibri"/>
                <w:szCs w:val="22"/>
                <w:lang w:val="de-DE"/>
              </w:rPr>
            </w:pPr>
            <w:r w:rsidRPr="00C723CC">
              <w:rPr>
                <w:rFonts w:cs="Calibri"/>
                <w:szCs w:val="22"/>
                <w:lang w:val="de-DE"/>
              </w:rPr>
              <w:t xml:space="preserve">Clinical </w:t>
            </w:r>
            <w:proofErr w:type="spellStart"/>
            <w:r w:rsidRPr="00C723CC">
              <w:rPr>
                <w:rFonts w:cs="Calibri"/>
                <w:szCs w:val="22"/>
                <w:lang w:val="de-DE"/>
              </w:rPr>
              <w:t>training</w:t>
            </w:r>
            <w:proofErr w:type="spellEnd"/>
            <w:r w:rsidRPr="00C723CC">
              <w:rPr>
                <w:rFonts w:cs="Calibri"/>
                <w:szCs w:val="22"/>
                <w:lang w:val="de-DE"/>
              </w:rPr>
              <w:t xml:space="preserve"> in </w:t>
            </w:r>
            <w:proofErr w:type="spellStart"/>
            <w:r w:rsidRPr="00C723CC">
              <w:rPr>
                <w:rFonts w:cs="Calibri"/>
                <w:szCs w:val="22"/>
                <w:lang w:val="de-DE"/>
              </w:rPr>
              <w:t>Psychiatry</w:t>
            </w:r>
            <w:proofErr w:type="spellEnd"/>
            <w:r w:rsidRPr="00C723CC">
              <w:rPr>
                <w:rFonts w:cs="Calibri"/>
                <w:szCs w:val="22"/>
                <w:lang w:val="de-DE"/>
              </w:rPr>
              <w:t>, Vitos Klinik für Psychiatrie und Psychotherapie, Marburg, Germany, 2012-2013</w:t>
            </w:r>
          </w:p>
          <w:p w14:paraId="7737E8BF" w14:textId="77777777" w:rsidR="001F34D1" w:rsidRPr="004112F8" w:rsidRDefault="001F34D1" w:rsidP="001F34D1">
            <w:pPr>
              <w:spacing w:before="0"/>
              <w:rPr>
                <w:rFonts w:cs="Calibri"/>
                <w:szCs w:val="22"/>
              </w:rPr>
            </w:pPr>
            <w:r w:rsidRPr="001932AF">
              <w:rPr>
                <w:rFonts w:cs="Calibri"/>
                <w:szCs w:val="22"/>
              </w:rPr>
              <w:t xml:space="preserve">Clinical training in Neurology, Philipps University Marburg, Germany, </w:t>
            </w:r>
            <w:r w:rsidRPr="004112F8">
              <w:rPr>
                <w:rFonts w:cs="Calibri"/>
                <w:szCs w:val="22"/>
              </w:rPr>
              <w:t>2011-2012</w:t>
            </w:r>
          </w:p>
          <w:p w14:paraId="36E8CECA" w14:textId="77777777" w:rsidR="001F34D1" w:rsidRPr="004112F8" w:rsidRDefault="001F34D1" w:rsidP="001F34D1">
            <w:pPr>
              <w:spacing w:before="0"/>
              <w:rPr>
                <w:rFonts w:cs="Calibri"/>
                <w:szCs w:val="22"/>
              </w:rPr>
            </w:pPr>
            <w:r w:rsidRPr="004112F8">
              <w:rPr>
                <w:rFonts w:cs="Calibri"/>
                <w:szCs w:val="22"/>
              </w:rPr>
              <w:t>Doctor of Philosophy (PhD), University of Melbourne, Australia, 2012</w:t>
            </w:r>
          </w:p>
          <w:p w14:paraId="1C51E856" w14:textId="77777777" w:rsidR="001F34D1" w:rsidRPr="00523B6B" w:rsidRDefault="001F34D1" w:rsidP="001F34D1">
            <w:pPr>
              <w:spacing w:before="0"/>
              <w:rPr>
                <w:rFonts w:cs="Calibri"/>
                <w:szCs w:val="22"/>
              </w:rPr>
            </w:pPr>
            <w:r w:rsidRPr="00523B6B">
              <w:rPr>
                <w:rFonts w:cs="Calibri"/>
                <w:szCs w:val="22"/>
              </w:rPr>
              <w:t>Research Fellowship, Epilepsy Research Centre, Austin Health, University of Melbourne, Australia, 2008-2011</w:t>
            </w:r>
          </w:p>
          <w:p w14:paraId="0D4AF3A0" w14:textId="77777777" w:rsidR="001F34D1" w:rsidRPr="00523B6B" w:rsidRDefault="001F34D1" w:rsidP="001F34D1">
            <w:pPr>
              <w:spacing w:before="0"/>
              <w:rPr>
                <w:rFonts w:cs="Calibri"/>
                <w:szCs w:val="22"/>
              </w:rPr>
            </w:pPr>
            <w:r w:rsidRPr="00523B6B">
              <w:rPr>
                <w:rFonts w:cs="Calibri"/>
                <w:szCs w:val="22"/>
              </w:rPr>
              <w:t>MD (</w:t>
            </w:r>
            <w:proofErr w:type="spellStart"/>
            <w:r w:rsidRPr="00523B6B">
              <w:rPr>
                <w:rFonts w:cs="Calibri"/>
                <w:szCs w:val="22"/>
              </w:rPr>
              <w:t>Dr.</w:t>
            </w:r>
            <w:proofErr w:type="spellEnd"/>
            <w:r w:rsidRPr="00523B6B">
              <w:rPr>
                <w:rFonts w:cs="Calibri"/>
                <w:szCs w:val="22"/>
              </w:rPr>
              <w:t xml:space="preserve"> med.), Philipps University Marburg, Germany, 2003</w:t>
            </w:r>
          </w:p>
          <w:p w14:paraId="0F710670" w14:textId="77777777" w:rsidR="001F34D1" w:rsidRPr="00523B6B" w:rsidRDefault="001F34D1" w:rsidP="001F34D1">
            <w:pPr>
              <w:spacing w:before="0"/>
              <w:rPr>
                <w:rFonts w:cs="Calibri"/>
                <w:szCs w:val="22"/>
              </w:rPr>
            </w:pPr>
            <w:r w:rsidRPr="00523B6B">
              <w:rPr>
                <w:rFonts w:cs="Calibri"/>
                <w:szCs w:val="22"/>
              </w:rPr>
              <w:t>Clinical training in Neurology, Philipps University Marburg, Germany, 2002-2008</w:t>
            </w:r>
          </w:p>
          <w:p w14:paraId="7E10AAD6" w14:textId="77777777" w:rsidR="001F34D1" w:rsidRPr="00523B6B" w:rsidRDefault="001F34D1" w:rsidP="001F34D1">
            <w:pPr>
              <w:spacing w:before="0"/>
              <w:rPr>
                <w:rFonts w:cs="Calibri"/>
                <w:szCs w:val="22"/>
              </w:rPr>
            </w:pPr>
            <w:r w:rsidRPr="00523B6B">
              <w:rPr>
                <w:rFonts w:cs="Calibri"/>
                <w:szCs w:val="22"/>
              </w:rPr>
              <w:t>Medical School, Philipps University Marburg, Germany, 1996-2002</w:t>
            </w:r>
          </w:p>
          <w:p w14:paraId="6076BDC4" w14:textId="77777777" w:rsidR="001F34D1" w:rsidRPr="00523B6B" w:rsidRDefault="001F34D1" w:rsidP="001F34D1">
            <w:pPr>
              <w:spacing w:before="0"/>
              <w:rPr>
                <w:rFonts w:cs="Calibri"/>
                <w:b/>
                <w:szCs w:val="22"/>
                <w:u w:val="single"/>
              </w:rPr>
            </w:pPr>
            <w:r w:rsidRPr="00523B6B">
              <w:rPr>
                <w:rFonts w:cs="Calibri"/>
                <w:b/>
                <w:szCs w:val="22"/>
                <w:u w:val="single"/>
              </w:rPr>
              <w:t>Grants</w:t>
            </w:r>
          </w:p>
          <w:p w14:paraId="465AE2F1" w14:textId="77777777" w:rsidR="001F34D1" w:rsidRPr="00523B6B" w:rsidRDefault="001F34D1" w:rsidP="001F34D1">
            <w:pPr>
              <w:spacing w:before="0"/>
              <w:rPr>
                <w:rFonts w:cs="Calibri"/>
                <w:szCs w:val="22"/>
              </w:rPr>
            </w:pPr>
            <w:r w:rsidRPr="00523B6B">
              <w:rPr>
                <w:rFonts w:cs="Calibri"/>
                <w:szCs w:val="22"/>
              </w:rPr>
              <w:t xml:space="preserve">Subproject on identification and functional analysis of susceptibility genes for epilepsy, 600 000 € as PI together with </w:t>
            </w:r>
            <w:proofErr w:type="spellStart"/>
            <w:r w:rsidRPr="00523B6B">
              <w:rPr>
                <w:rFonts w:cs="Calibri"/>
                <w:szCs w:val="22"/>
              </w:rPr>
              <w:t>Dr.</w:t>
            </w:r>
            <w:proofErr w:type="spellEnd"/>
            <w:r w:rsidRPr="00523B6B">
              <w:rPr>
                <w:rFonts w:cs="Calibri"/>
                <w:szCs w:val="22"/>
              </w:rPr>
              <w:t xml:space="preserve"> Andreas Chiocchetti, within the </w:t>
            </w:r>
            <w:proofErr w:type="spellStart"/>
            <w:r w:rsidRPr="00523B6B">
              <w:rPr>
                <w:rFonts w:cs="Calibri"/>
                <w:szCs w:val="22"/>
              </w:rPr>
              <w:t>Center</w:t>
            </w:r>
            <w:proofErr w:type="spellEnd"/>
            <w:r w:rsidRPr="00523B6B">
              <w:rPr>
                <w:rFonts w:cs="Calibri"/>
                <w:szCs w:val="22"/>
              </w:rPr>
              <w:t xml:space="preserve"> for Personalized Translational Epilepsy Research (</w:t>
            </w:r>
            <w:proofErr w:type="spellStart"/>
            <w:r w:rsidRPr="00523B6B">
              <w:rPr>
                <w:rFonts w:cs="Calibri"/>
                <w:szCs w:val="22"/>
              </w:rPr>
              <w:t>CePTER</w:t>
            </w:r>
            <w:proofErr w:type="spellEnd"/>
            <w:r w:rsidRPr="00523B6B">
              <w:rPr>
                <w:rFonts w:cs="Calibri"/>
                <w:szCs w:val="22"/>
              </w:rPr>
              <w:t>). Funded through the Hessian Ministry of Research and Art's LOEWE initiative. Total funding 4.7 Mio €, 2018-2021</w:t>
            </w:r>
          </w:p>
          <w:p w14:paraId="27C1101E" w14:textId="77777777" w:rsidR="00AE228E" w:rsidRPr="00523B6B" w:rsidRDefault="001F34D1" w:rsidP="001F34D1">
            <w:pPr>
              <w:spacing w:before="0" w:after="0"/>
              <w:rPr>
                <w:rFonts w:cs="Calibri"/>
                <w:szCs w:val="22"/>
              </w:rPr>
            </w:pPr>
            <w:r w:rsidRPr="00523B6B">
              <w:rPr>
                <w:rFonts w:cs="Calibri"/>
                <w:szCs w:val="22"/>
              </w:rPr>
              <w:t xml:space="preserve">Co-applicant </w:t>
            </w:r>
            <w:proofErr w:type="spellStart"/>
            <w:r w:rsidRPr="00523B6B">
              <w:rPr>
                <w:rFonts w:cs="Calibri"/>
                <w:szCs w:val="22"/>
              </w:rPr>
              <w:t>EpimiRNA</w:t>
            </w:r>
            <w:proofErr w:type="spellEnd"/>
            <w:r w:rsidRPr="00523B6B">
              <w:rPr>
                <w:rFonts w:cs="Calibri"/>
                <w:szCs w:val="22"/>
              </w:rPr>
              <w:t xml:space="preserve"> consortium (www.epimirna.eu): WP 5: miRNA Genetic Variation in Human Epilepsy. Funded through the European Union’s Seventh Framework Programme (FP7), </w:t>
            </w:r>
            <w:proofErr w:type="spellStart"/>
            <w:r w:rsidRPr="00523B6B">
              <w:rPr>
                <w:rFonts w:cs="Calibri"/>
                <w:szCs w:val="22"/>
              </w:rPr>
              <w:t>EpimiRNA</w:t>
            </w:r>
            <w:proofErr w:type="spellEnd"/>
            <w:r w:rsidRPr="00523B6B">
              <w:rPr>
                <w:rFonts w:cs="Calibri"/>
                <w:szCs w:val="22"/>
              </w:rPr>
              <w:t xml:space="preserve"> Grant Agreement no. 602130. Total funding: 11.5 Mio €, Philipps-University Marburg 3 Mio €, 2013-2018</w:t>
            </w:r>
          </w:p>
        </w:tc>
      </w:tr>
      <w:tr w:rsidR="00AE228E" w:rsidRPr="001932AF" w14:paraId="37FA9681" w14:textId="77777777" w:rsidTr="001F34D1">
        <w:trPr>
          <w:trHeight w:val="4881"/>
        </w:trPr>
        <w:tc>
          <w:tcPr>
            <w:tcW w:w="831" w:type="pct"/>
            <w:shd w:val="clear" w:color="auto" w:fill="B8CCE4" w:themeFill="accent1" w:themeFillTint="66"/>
            <w:vAlign w:val="center"/>
            <w:hideMark/>
          </w:tcPr>
          <w:p w14:paraId="31310040" w14:textId="77777777" w:rsidR="00AE228E" w:rsidRPr="001932AF" w:rsidRDefault="00AE228E">
            <w:pPr>
              <w:spacing w:before="0" w:after="0"/>
              <w:rPr>
                <w:rFonts w:cs="Calibri"/>
                <w:b/>
                <w:bCs/>
                <w:szCs w:val="22"/>
              </w:rPr>
            </w:pPr>
            <w:r w:rsidRPr="001932AF">
              <w:rPr>
                <w:rFonts w:cs="Calibri"/>
                <w:b/>
                <w:bCs/>
                <w:szCs w:val="22"/>
              </w:rPr>
              <w:t>List of</w:t>
            </w:r>
          </w:p>
          <w:p w14:paraId="3FE35F1B" w14:textId="77777777" w:rsidR="00AE228E" w:rsidRPr="001932AF" w:rsidRDefault="00AE228E">
            <w:pPr>
              <w:spacing w:before="0" w:after="0"/>
              <w:rPr>
                <w:rFonts w:cs="Calibri"/>
                <w:b/>
                <w:bCs/>
                <w:szCs w:val="22"/>
              </w:rPr>
            </w:pPr>
            <w:r w:rsidRPr="001932AF">
              <w:rPr>
                <w:rFonts w:cs="Calibri"/>
                <w:b/>
                <w:bCs/>
                <w:szCs w:val="22"/>
              </w:rPr>
              <w:t>five relevant publications within the last five years</w:t>
            </w:r>
          </w:p>
        </w:tc>
        <w:tc>
          <w:tcPr>
            <w:tcW w:w="4169" w:type="pct"/>
            <w:vAlign w:val="center"/>
          </w:tcPr>
          <w:p w14:paraId="10C47012" w14:textId="4B456205" w:rsidR="001F34D1" w:rsidRPr="001932AF" w:rsidRDefault="001F34D1" w:rsidP="001F34D1">
            <w:pPr>
              <w:spacing w:before="0"/>
              <w:rPr>
                <w:rFonts w:cs="Calibri"/>
                <w:szCs w:val="22"/>
              </w:rPr>
            </w:pPr>
            <w:r w:rsidRPr="001932AF">
              <w:rPr>
                <w:rFonts w:cs="Calibri"/>
                <w:szCs w:val="22"/>
              </w:rPr>
              <w:t>Total citations 2</w:t>
            </w:r>
            <w:r w:rsidR="003B3D64" w:rsidRPr="001932AF">
              <w:rPr>
                <w:rFonts w:cs="Calibri"/>
                <w:szCs w:val="22"/>
              </w:rPr>
              <w:t>1</w:t>
            </w:r>
            <w:r w:rsidR="00C024A6">
              <w:rPr>
                <w:rFonts w:cs="Calibri"/>
                <w:szCs w:val="22"/>
              </w:rPr>
              <w:t>94</w:t>
            </w:r>
            <w:r w:rsidRPr="001932AF">
              <w:rPr>
                <w:rFonts w:cs="Calibri"/>
                <w:szCs w:val="22"/>
              </w:rPr>
              <w:t xml:space="preserve">, h-index </w:t>
            </w:r>
            <w:r w:rsidR="003B3D64" w:rsidRPr="001932AF">
              <w:rPr>
                <w:rFonts w:cs="Calibri"/>
                <w:szCs w:val="22"/>
              </w:rPr>
              <w:t>20</w:t>
            </w:r>
            <w:r w:rsidRPr="001932AF">
              <w:rPr>
                <w:rFonts w:cs="Calibri"/>
                <w:szCs w:val="22"/>
              </w:rPr>
              <w:t xml:space="preserve"> (Google Scholar, </w:t>
            </w:r>
            <w:r w:rsidR="003B3D64" w:rsidRPr="001932AF">
              <w:rPr>
                <w:rFonts w:cs="Calibri"/>
                <w:szCs w:val="22"/>
              </w:rPr>
              <w:t>Ju</w:t>
            </w:r>
            <w:r w:rsidR="00C024A6">
              <w:rPr>
                <w:rFonts w:cs="Calibri"/>
                <w:szCs w:val="22"/>
              </w:rPr>
              <w:t>ly</w:t>
            </w:r>
            <w:r w:rsidRPr="001932AF">
              <w:rPr>
                <w:rFonts w:cs="Calibri"/>
                <w:szCs w:val="22"/>
              </w:rPr>
              <w:t xml:space="preserve"> 2018)</w:t>
            </w:r>
          </w:p>
          <w:p w14:paraId="5B0C0D2C" w14:textId="77777777" w:rsidR="001F34D1" w:rsidRPr="001932AF" w:rsidRDefault="001F34D1" w:rsidP="001F34D1">
            <w:pPr>
              <w:spacing w:before="0"/>
              <w:rPr>
                <w:rFonts w:cs="Calibri"/>
                <w:szCs w:val="22"/>
              </w:rPr>
            </w:pPr>
            <w:r w:rsidRPr="001932AF">
              <w:rPr>
                <w:rFonts w:cs="Calibri"/>
                <w:szCs w:val="22"/>
              </w:rPr>
              <w:t>Full list: http://orcid.org/0000-0002-6654-1665</w:t>
            </w:r>
          </w:p>
          <w:p w14:paraId="78623862" w14:textId="77777777" w:rsidR="001F34D1" w:rsidRPr="001932AF" w:rsidRDefault="001F34D1" w:rsidP="001F34D1">
            <w:pPr>
              <w:spacing w:before="0"/>
              <w:rPr>
                <w:rFonts w:cs="Calibri"/>
                <w:szCs w:val="22"/>
              </w:rPr>
            </w:pPr>
            <w:r w:rsidRPr="001932AF">
              <w:rPr>
                <w:rFonts w:cs="Calibri"/>
                <w:szCs w:val="22"/>
              </w:rPr>
              <w:t xml:space="preserve">1. Rosenow F, …, Chiocchetti A, …, </w:t>
            </w:r>
            <w:r w:rsidRPr="001932AF">
              <w:rPr>
                <w:rFonts w:cs="Calibri"/>
                <w:b/>
                <w:szCs w:val="22"/>
                <w:u w:val="single"/>
              </w:rPr>
              <w:t>Klein KM</w:t>
            </w:r>
            <w:r w:rsidRPr="001932AF">
              <w:rPr>
                <w:rFonts w:cs="Calibri"/>
                <w:szCs w:val="22"/>
              </w:rPr>
              <w:t xml:space="preserve">, …, Reif PS et al. Personalized translational epilepsy research - Novel approaches and future perspectives: Part I: Clinical and network analysis approaches. </w:t>
            </w:r>
            <w:r w:rsidRPr="001932AF">
              <w:rPr>
                <w:rFonts w:cs="Calibri"/>
                <w:i/>
                <w:szCs w:val="22"/>
              </w:rPr>
              <w:t xml:space="preserve">Epilepsy &amp; </w:t>
            </w:r>
            <w:proofErr w:type="spellStart"/>
            <w:r w:rsidRPr="001932AF">
              <w:rPr>
                <w:rFonts w:cs="Calibri"/>
                <w:i/>
                <w:szCs w:val="22"/>
              </w:rPr>
              <w:t>Behavior</w:t>
            </w:r>
            <w:proofErr w:type="spellEnd"/>
            <w:r w:rsidRPr="001932AF">
              <w:rPr>
                <w:rFonts w:cs="Calibri"/>
                <w:szCs w:val="22"/>
              </w:rPr>
              <w:t xml:space="preserve"> </w:t>
            </w:r>
            <w:proofErr w:type="gramStart"/>
            <w:r w:rsidRPr="001932AF">
              <w:rPr>
                <w:rFonts w:cs="Calibri"/>
                <w:szCs w:val="22"/>
              </w:rPr>
              <w:t>2017;76:13</w:t>
            </w:r>
            <w:proofErr w:type="gramEnd"/>
            <w:r w:rsidRPr="001932AF">
              <w:rPr>
                <w:rFonts w:cs="Calibri"/>
                <w:szCs w:val="22"/>
              </w:rPr>
              <w:t>-18.</w:t>
            </w:r>
          </w:p>
          <w:p w14:paraId="6B19FAEA" w14:textId="77777777" w:rsidR="001F34D1" w:rsidRPr="001932AF" w:rsidRDefault="001F34D1" w:rsidP="001F34D1">
            <w:pPr>
              <w:spacing w:before="0"/>
              <w:rPr>
                <w:rFonts w:cs="Calibri"/>
                <w:szCs w:val="22"/>
              </w:rPr>
            </w:pPr>
            <w:r w:rsidRPr="001932AF">
              <w:rPr>
                <w:rFonts w:cs="Calibri"/>
                <w:szCs w:val="22"/>
              </w:rPr>
              <w:t xml:space="preserve">2. </w:t>
            </w:r>
            <w:r w:rsidRPr="001932AF">
              <w:rPr>
                <w:rFonts w:cs="Calibri"/>
                <w:b/>
                <w:szCs w:val="22"/>
                <w:u w:val="single"/>
              </w:rPr>
              <w:t>Klein KM</w:t>
            </w:r>
            <w:r w:rsidRPr="001932AF">
              <w:rPr>
                <w:rFonts w:cs="Calibri"/>
                <w:szCs w:val="22"/>
              </w:rPr>
              <w:t xml:space="preserve">, …, Rosenow F et al. for the Israeli-Palestinian Epilepsy Family Consortium. The phenotypic spectrum of ARHGEF9 includes intellectual disability, focal epilepsy and febrile seizures. </w:t>
            </w:r>
            <w:r w:rsidRPr="001932AF">
              <w:rPr>
                <w:rFonts w:cs="Calibri"/>
                <w:i/>
                <w:szCs w:val="22"/>
              </w:rPr>
              <w:t>Journal of Neurology</w:t>
            </w:r>
            <w:r w:rsidRPr="001932AF">
              <w:rPr>
                <w:rFonts w:cs="Calibri"/>
                <w:szCs w:val="22"/>
              </w:rPr>
              <w:t xml:space="preserve"> </w:t>
            </w:r>
            <w:proofErr w:type="gramStart"/>
            <w:r w:rsidRPr="001932AF">
              <w:rPr>
                <w:rFonts w:cs="Calibri"/>
                <w:szCs w:val="22"/>
              </w:rPr>
              <w:t>2017;264:1421</w:t>
            </w:r>
            <w:proofErr w:type="gramEnd"/>
            <w:r w:rsidRPr="001932AF">
              <w:rPr>
                <w:rFonts w:cs="Calibri"/>
                <w:szCs w:val="22"/>
              </w:rPr>
              <w:t>-1425.</w:t>
            </w:r>
          </w:p>
          <w:p w14:paraId="5EBBD1D3" w14:textId="77777777" w:rsidR="001F34D1" w:rsidRPr="001932AF" w:rsidRDefault="001F34D1" w:rsidP="001F34D1">
            <w:pPr>
              <w:spacing w:before="0"/>
              <w:rPr>
                <w:rFonts w:cs="Calibri"/>
                <w:szCs w:val="22"/>
              </w:rPr>
            </w:pPr>
            <w:r w:rsidRPr="001932AF">
              <w:rPr>
                <w:rFonts w:cs="Calibri"/>
                <w:szCs w:val="22"/>
              </w:rPr>
              <w:t xml:space="preserve">3. Reif PS, …, Rosenow F, </w:t>
            </w:r>
            <w:r w:rsidRPr="001932AF">
              <w:rPr>
                <w:rFonts w:cs="Calibri"/>
                <w:b/>
                <w:szCs w:val="22"/>
                <w:u w:val="single"/>
              </w:rPr>
              <w:t>Klein KM</w:t>
            </w:r>
            <w:r w:rsidRPr="001932AF">
              <w:rPr>
                <w:rFonts w:cs="Calibri"/>
                <w:szCs w:val="22"/>
              </w:rPr>
              <w:t xml:space="preserve">. Precision medicine in genetic epilepsies: break of dawn? </w:t>
            </w:r>
            <w:r w:rsidRPr="001932AF">
              <w:rPr>
                <w:rFonts w:cs="Calibri"/>
                <w:i/>
                <w:szCs w:val="22"/>
              </w:rPr>
              <w:t>Expert Reviews of Neurotherapeutics</w:t>
            </w:r>
            <w:r w:rsidRPr="001932AF">
              <w:rPr>
                <w:rFonts w:cs="Calibri"/>
                <w:szCs w:val="22"/>
              </w:rPr>
              <w:t xml:space="preserve"> </w:t>
            </w:r>
            <w:proofErr w:type="gramStart"/>
            <w:r w:rsidRPr="001932AF">
              <w:rPr>
                <w:rFonts w:cs="Calibri"/>
                <w:szCs w:val="22"/>
              </w:rPr>
              <w:t>2017;17:381</w:t>
            </w:r>
            <w:proofErr w:type="gramEnd"/>
            <w:r w:rsidRPr="001932AF">
              <w:rPr>
                <w:rFonts w:cs="Calibri"/>
                <w:szCs w:val="22"/>
              </w:rPr>
              <w:t xml:space="preserve">–392. </w:t>
            </w:r>
          </w:p>
          <w:p w14:paraId="666D7E5E" w14:textId="77777777" w:rsidR="001F34D1" w:rsidRPr="004112F8" w:rsidRDefault="001F34D1" w:rsidP="001F34D1">
            <w:pPr>
              <w:spacing w:before="0"/>
              <w:rPr>
                <w:rFonts w:cs="Calibri"/>
                <w:szCs w:val="22"/>
              </w:rPr>
            </w:pPr>
            <w:r w:rsidRPr="006C52C0">
              <w:rPr>
                <w:rFonts w:cs="Calibri"/>
                <w:szCs w:val="22"/>
              </w:rPr>
              <w:t xml:space="preserve">4. </w:t>
            </w:r>
            <w:proofErr w:type="spellStart"/>
            <w:r w:rsidRPr="006C52C0">
              <w:rPr>
                <w:rFonts w:cs="Calibri"/>
                <w:szCs w:val="22"/>
              </w:rPr>
              <w:t>Dibbens</w:t>
            </w:r>
            <w:proofErr w:type="spellEnd"/>
            <w:r w:rsidRPr="006C52C0">
              <w:rPr>
                <w:rFonts w:cs="Calibri"/>
                <w:szCs w:val="22"/>
              </w:rPr>
              <w:t xml:space="preserve"> LM, …, </w:t>
            </w:r>
            <w:r w:rsidRPr="006C52C0">
              <w:rPr>
                <w:rFonts w:cs="Calibri"/>
                <w:b/>
                <w:szCs w:val="22"/>
                <w:u w:val="single"/>
              </w:rPr>
              <w:t>Klein KM</w:t>
            </w:r>
            <w:r w:rsidRPr="006C52C0">
              <w:rPr>
                <w:rFonts w:cs="Calibri"/>
                <w:szCs w:val="22"/>
              </w:rPr>
              <w:t xml:space="preserve"> et al. </w:t>
            </w:r>
            <w:r w:rsidRPr="001932AF">
              <w:rPr>
                <w:rFonts w:cs="Calibri"/>
                <w:szCs w:val="22"/>
              </w:rPr>
              <w:t xml:space="preserve">Mutations in DEPDC5 cause familial focal epilepsy with variable foci. </w:t>
            </w:r>
            <w:r w:rsidRPr="001932AF">
              <w:rPr>
                <w:rFonts w:cs="Calibri"/>
                <w:i/>
                <w:szCs w:val="22"/>
              </w:rPr>
              <w:t xml:space="preserve">Nature </w:t>
            </w:r>
            <w:r w:rsidRPr="004112F8">
              <w:rPr>
                <w:rFonts w:cs="Calibri"/>
                <w:i/>
                <w:szCs w:val="22"/>
              </w:rPr>
              <w:t>Genetics</w:t>
            </w:r>
            <w:r w:rsidRPr="004112F8">
              <w:rPr>
                <w:rFonts w:cs="Calibri"/>
                <w:szCs w:val="22"/>
              </w:rPr>
              <w:t xml:space="preserve"> </w:t>
            </w:r>
            <w:proofErr w:type="gramStart"/>
            <w:r w:rsidRPr="004112F8">
              <w:rPr>
                <w:rFonts w:cs="Calibri"/>
                <w:szCs w:val="22"/>
              </w:rPr>
              <w:t>2013;45:546</w:t>
            </w:r>
            <w:proofErr w:type="gramEnd"/>
            <w:r w:rsidRPr="004112F8">
              <w:rPr>
                <w:rFonts w:cs="Calibri"/>
                <w:szCs w:val="22"/>
              </w:rPr>
              <w:t>-551.</w:t>
            </w:r>
          </w:p>
          <w:p w14:paraId="1195B983" w14:textId="77777777" w:rsidR="00AE228E" w:rsidRPr="00523B6B" w:rsidRDefault="001F34D1" w:rsidP="001F34D1">
            <w:pPr>
              <w:spacing w:before="0" w:after="0"/>
              <w:rPr>
                <w:rFonts w:cs="Calibri"/>
                <w:szCs w:val="22"/>
              </w:rPr>
            </w:pPr>
            <w:r w:rsidRPr="00523B6B">
              <w:rPr>
                <w:rFonts w:cs="Calibri"/>
                <w:szCs w:val="22"/>
              </w:rPr>
              <w:t xml:space="preserve">5. </w:t>
            </w:r>
            <w:r w:rsidRPr="00523B6B">
              <w:rPr>
                <w:rFonts w:cs="Calibri"/>
                <w:b/>
                <w:szCs w:val="22"/>
                <w:u w:val="single"/>
              </w:rPr>
              <w:t>Klein KM</w:t>
            </w:r>
            <w:r w:rsidRPr="00523B6B">
              <w:rPr>
                <w:rFonts w:cs="Calibri"/>
                <w:szCs w:val="22"/>
              </w:rPr>
              <w:t xml:space="preserve">, </w:t>
            </w:r>
            <w:proofErr w:type="spellStart"/>
            <w:r w:rsidRPr="00523B6B">
              <w:rPr>
                <w:rFonts w:cs="Calibri"/>
                <w:szCs w:val="22"/>
              </w:rPr>
              <w:t>Bromhead</w:t>
            </w:r>
            <w:proofErr w:type="spellEnd"/>
            <w:r w:rsidRPr="00523B6B">
              <w:rPr>
                <w:rFonts w:cs="Calibri"/>
                <w:szCs w:val="22"/>
              </w:rPr>
              <w:t xml:space="preserve"> CJ, Smith KR, O'Callaghan CJ, Corcoran SJ, Heron SE, Iona X, Hodgson BL, McMahon JM, Lawrence KM, </w:t>
            </w:r>
            <w:proofErr w:type="spellStart"/>
            <w:r w:rsidRPr="00523B6B">
              <w:rPr>
                <w:rFonts w:cs="Calibri"/>
                <w:szCs w:val="22"/>
              </w:rPr>
              <w:t>Scheffer</w:t>
            </w:r>
            <w:proofErr w:type="spellEnd"/>
            <w:r w:rsidRPr="00523B6B">
              <w:rPr>
                <w:rFonts w:cs="Calibri"/>
                <w:szCs w:val="22"/>
              </w:rPr>
              <w:t xml:space="preserve"> IE, </w:t>
            </w:r>
            <w:proofErr w:type="spellStart"/>
            <w:r w:rsidRPr="00523B6B">
              <w:rPr>
                <w:rFonts w:cs="Calibri"/>
                <w:szCs w:val="22"/>
              </w:rPr>
              <w:t>Dibbens</w:t>
            </w:r>
            <w:proofErr w:type="spellEnd"/>
            <w:r w:rsidRPr="00523B6B">
              <w:rPr>
                <w:rFonts w:cs="Calibri"/>
                <w:szCs w:val="22"/>
              </w:rPr>
              <w:t xml:space="preserve"> LM, </w:t>
            </w:r>
            <w:proofErr w:type="spellStart"/>
            <w:r w:rsidRPr="00523B6B">
              <w:rPr>
                <w:rFonts w:cs="Calibri"/>
                <w:szCs w:val="22"/>
              </w:rPr>
              <w:t>Bahlo</w:t>
            </w:r>
            <w:proofErr w:type="spellEnd"/>
            <w:r w:rsidRPr="00523B6B">
              <w:rPr>
                <w:rFonts w:cs="Calibri"/>
                <w:szCs w:val="22"/>
              </w:rPr>
              <w:t xml:space="preserve"> M, </w:t>
            </w:r>
            <w:proofErr w:type="spellStart"/>
            <w:r w:rsidRPr="00523B6B">
              <w:rPr>
                <w:rFonts w:cs="Calibri"/>
                <w:szCs w:val="22"/>
              </w:rPr>
              <w:t>Berkovic</w:t>
            </w:r>
            <w:proofErr w:type="spellEnd"/>
            <w:r w:rsidRPr="00523B6B">
              <w:rPr>
                <w:rFonts w:cs="Calibri"/>
                <w:szCs w:val="22"/>
              </w:rPr>
              <w:t xml:space="preserve"> SF. Autosomal dominant vasovagal syncope: Clinical features and linkage to chromosome 15q26. </w:t>
            </w:r>
            <w:r w:rsidRPr="00523B6B">
              <w:rPr>
                <w:rFonts w:cs="Calibri"/>
                <w:i/>
                <w:szCs w:val="22"/>
              </w:rPr>
              <w:t>Neurology</w:t>
            </w:r>
            <w:r w:rsidRPr="00523B6B">
              <w:rPr>
                <w:rFonts w:cs="Calibri"/>
                <w:szCs w:val="22"/>
              </w:rPr>
              <w:t xml:space="preserve"> </w:t>
            </w:r>
            <w:proofErr w:type="gramStart"/>
            <w:r w:rsidRPr="00523B6B">
              <w:rPr>
                <w:rFonts w:cs="Calibri"/>
                <w:szCs w:val="22"/>
              </w:rPr>
              <w:t>2013;80:1485</w:t>
            </w:r>
            <w:proofErr w:type="gramEnd"/>
            <w:r w:rsidRPr="00523B6B">
              <w:rPr>
                <w:rFonts w:cs="Calibri"/>
                <w:szCs w:val="22"/>
              </w:rPr>
              <w:t>-1493.</w:t>
            </w:r>
          </w:p>
        </w:tc>
      </w:tr>
    </w:tbl>
    <w:p w14:paraId="236CAA62" w14:textId="77777777" w:rsidR="00AE228E" w:rsidRPr="001932AF" w:rsidRDefault="00AE228E" w:rsidP="00AE228E">
      <w:pPr>
        <w:pStyle w:val="Default"/>
        <w:tabs>
          <w:tab w:val="left" w:pos="1701"/>
        </w:tabs>
        <w:spacing w:line="276" w:lineRule="auto"/>
        <w:rPr>
          <w:sz w:val="16"/>
          <w:szCs w:val="16"/>
          <w:lang w:val="en-GB"/>
        </w:rPr>
      </w:pPr>
    </w:p>
    <w:p w14:paraId="1AD12B13" w14:textId="77777777" w:rsidR="00AE228E" w:rsidRPr="001932AF" w:rsidRDefault="00AE228E" w:rsidP="00FA72DD">
      <w:pPr>
        <w:pStyle w:val="Default"/>
        <w:numPr>
          <w:ilvl w:val="1"/>
          <w:numId w:val="5"/>
        </w:numPr>
        <w:spacing w:line="276" w:lineRule="auto"/>
        <w:ind w:left="426"/>
        <w:outlineLvl w:val="1"/>
        <w:rPr>
          <w:rFonts w:ascii="Calibri" w:hAnsi="Calibri" w:cs="Times New Roman"/>
          <w:b/>
          <w:bCs/>
          <w:smallCaps/>
          <w:color w:val="auto"/>
          <w:kern w:val="32"/>
          <w:sz w:val="26"/>
          <w:szCs w:val="32"/>
          <w:lang w:val="en-GB" w:eastAsia="fr-FR"/>
        </w:rPr>
      </w:pPr>
      <w:r w:rsidRPr="006C52C0">
        <w:rPr>
          <w:lang w:val="en-GB"/>
        </w:rPr>
        <w:br w:type="page"/>
      </w:r>
      <w:r w:rsidRPr="001932AF">
        <w:rPr>
          <w:rFonts w:ascii="Calibri" w:hAnsi="Calibri" w:cs="Times New Roman"/>
          <w:b/>
          <w:bCs/>
          <w:smallCaps/>
          <w:color w:val="auto"/>
          <w:kern w:val="32"/>
          <w:sz w:val="26"/>
          <w:szCs w:val="32"/>
          <w:lang w:val="en-GB" w:eastAsia="fr-FR"/>
        </w:rPr>
        <w:lastRenderedPageBreak/>
        <w:t>Project Partner 2</w:t>
      </w:r>
    </w:p>
    <w:tbl>
      <w:tblPr>
        <w:tblpPr w:leftFromText="141" w:rightFromText="141" w:vertAnchor="text" w:horzAnchor="margin" w:tblpY="51"/>
        <w:tblW w:w="4917"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48"/>
        <w:gridCol w:w="7466"/>
      </w:tblGrid>
      <w:tr w:rsidR="001F34D1" w:rsidRPr="001932AF" w14:paraId="488FA536" w14:textId="77777777" w:rsidTr="001F34D1">
        <w:trPr>
          <w:trHeight w:val="264"/>
        </w:trPr>
        <w:tc>
          <w:tcPr>
            <w:tcW w:w="812" w:type="pct"/>
            <w:shd w:val="clear" w:color="auto" w:fill="B8CCE4" w:themeFill="accent1" w:themeFillTint="66"/>
            <w:vAlign w:val="center"/>
            <w:hideMark/>
          </w:tcPr>
          <w:p w14:paraId="656E3797" w14:textId="77777777" w:rsidR="001F34D1" w:rsidRPr="004112F8" w:rsidRDefault="001F34D1" w:rsidP="001F34D1">
            <w:pPr>
              <w:spacing w:before="0" w:after="0"/>
              <w:rPr>
                <w:rFonts w:cs="Calibri"/>
                <w:b/>
                <w:bCs/>
                <w:szCs w:val="22"/>
              </w:rPr>
            </w:pPr>
            <w:r w:rsidRPr="004112F8">
              <w:rPr>
                <w:rFonts w:cs="Calibri"/>
                <w:b/>
                <w:bCs/>
                <w:szCs w:val="22"/>
              </w:rPr>
              <w:t>Last Name</w:t>
            </w:r>
          </w:p>
        </w:tc>
        <w:tc>
          <w:tcPr>
            <w:tcW w:w="4188" w:type="pct"/>
            <w:vAlign w:val="center"/>
          </w:tcPr>
          <w:p w14:paraId="505784D4" w14:textId="77777777" w:rsidR="001F34D1" w:rsidRPr="004112F8" w:rsidRDefault="001F34D1" w:rsidP="001F34D1">
            <w:pPr>
              <w:spacing w:before="0" w:after="0"/>
              <w:rPr>
                <w:rFonts w:cs="Calibri"/>
                <w:szCs w:val="22"/>
              </w:rPr>
            </w:pPr>
            <w:r w:rsidRPr="004112F8">
              <w:rPr>
                <w:rFonts w:cs="Calibri"/>
                <w:szCs w:val="22"/>
              </w:rPr>
              <w:t>Josephson</w:t>
            </w:r>
          </w:p>
        </w:tc>
      </w:tr>
      <w:tr w:rsidR="001F34D1" w:rsidRPr="001932AF" w14:paraId="623FF38E" w14:textId="77777777" w:rsidTr="001F34D1">
        <w:trPr>
          <w:trHeight w:val="266"/>
        </w:trPr>
        <w:tc>
          <w:tcPr>
            <w:tcW w:w="812" w:type="pct"/>
            <w:shd w:val="clear" w:color="auto" w:fill="B8CCE4" w:themeFill="accent1" w:themeFillTint="66"/>
            <w:vAlign w:val="center"/>
            <w:hideMark/>
          </w:tcPr>
          <w:p w14:paraId="49C1ED8C" w14:textId="77777777" w:rsidR="001F34D1" w:rsidRPr="001932AF" w:rsidRDefault="001F34D1" w:rsidP="001F34D1">
            <w:pPr>
              <w:spacing w:before="0" w:after="0"/>
              <w:rPr>
                <w:rFonts w:cs="Calibri"/>
                <w:b/>
                <w:bCs/>
                <w:szCs w:val="22"/>
              </w:rPr>
            </w:pPr>
            <w:r w:rsidRPr="001932AF">
              <w:rPr>
                <w:rFonts w:cs="Calibri"/>
                <w:b/>
                <w:bCs/>
                <w:szCs w:val="22"/>
              </w:rPr>
              <w:t>First Name</w:t>
            </w:r>
          </w:p>
        </w:tc>
        <w:tc>
          <w:tcPr>
            <w:tcW w:w="4188" w:type="pct"/>
            <w:vAlign w:val="center"/>
          </w:tcPr>
          <w:p w14:paraId="2FC2E109" w14:textId="77777777" w:rsidR="001F34D1" w:rsidRPr="001932AF" w:rsidRDefault="001F34D1" w:rsidP="001F34D1">
            <w:pPr>
              <w:spacing w:before="0" w:after="0"/>
              <w:rPr>
                <w:rFonts w:cs="Calibri"/>
                <w:szCs w:val="22"/>
              </w:rPr>
            </w:pPr>
            <w:r w:rsidRPr="001932AF">
              <w:rPr>
                <w:rFonts w:cs="Calibri"/>
                <w:szCs w:val="22"/>
              </w:rPr>
              <w:t>Colin</w:t>
            </w:r>
          </w:p>
        </w:tc>
      </w:tr>
      <w:tr w:rsidR="001F34D1" w:rsidRPr="001932AF" w14:paraId="03CD357A" w14:textId="77777777" w:rsidTr="001F34D1">
        <w:trPr>
          <w:trHeight w:val="266"/>
        </w:trPr>
        <w:tc>
          <w:tcPr>
            <w:tcW w:w="812" w:type="pct"/>
            <w:shd w:val="clear" w:color="auto" w:fill="B8CCE4" w:themeFill="accent1" w:themeFillTint="66"/>
            <w:vAlign w:val="center"/>
            <w:hideMark/>
          </w:tcPr>
          <w:p w14:paraId="4A6F6DE5" w14:textId="77777777" w:rsidR="001F34D1" w:rsidRPr="001932AF" w:rsidRDefault="001F34D1" w:rsidP="001F34D1">
            <w:pPr>
              <w:spacing w:before="0" w:after="0"/>
              <w:rPr>
                <w:rFonts w:cs="Calibri"/>
                <w:b/>
                <w:bCs/>
                <w:szCs w:val="22"/>
              </w:rPr>
            </w:pPr>
            <w:r w:rsidRPr="001932AF">
              <w:rPr>
                <w:rFonts w:cs="Calibri"/>
                <w:b/>
                <w:bCs/>
                <w:szCs w:val="22"/>
              </w:rPr>
              <w:t>Institution</w:t>
            </w:r>
          </w:p>
        </w:tc>
        <w:tc>
          <w:tcPr>
            <w:tcW w:w="4188" w:type="pct"/>
            <w:vAlign w:val="center"/>
          </w:tcPr>
          <w:p w14:paraId="2FD7C5D4" w14:textId="77777777" w:rsidR="001F34D1" w:rsidRPr="001932AF" w:rsidRDefault="001F34D1" w:rsidP="001F34D1">
            <w:pPr>
              <w:spacing w:before="0" w:after="0"/>
              <w:rPr>
                <w:rFonts w:cs="Calibri"/>
                <w:szCs w:val="22"/>
              </w:rPr>
            </w:pPr>
            <w:r w:rsidRPr="001932AF">
              <w:rPr>
                <w:rFonts w:cs="Calibri"/>
                <w:szCs w:val="22"/>
              </w:rPr>
              <w:t>University of Calgary</w:t>
            </w:r>
          </w:p>
        </w:tc>
      </w:tr>
      <w:tr w:rsidR="001F34D1" w:rsidRPr="001932AF" w14:paraId="4C2CBEB9" w14:textId="77777777" w:rsidTr="001F34D1">
        <w:trPr>
          <w:trHeight w:val="7617"/>
        </w:trPr>
        <w:tc>
          <w:tcPr>
            <w:tcW w:w="812" w:type="pct"/>
            <w:shd w:val="clear" w:color="auto" w:fill="B8CCE4" w:themeFill="accent1" w:themeFillTint="66"/>
            <w:vAlign w:val="center"/>
            <w:hideMark/>
          </w:tcPr>
          <w:p w14:paraId="72894C87" w14:textId="77777777" w:rsidR="001F34D1" w:rsidRPr="001932AF" w:rsidRDefault="001F34D1" w:rsidP="001F34D1">
            <w:pPr>
              <w:spacing w:before="0" w:after="0"/>
              <w:rPr>
                <w:rFonts w:cs="Calibri"/>
                <w:b/>
                <w:bCs/>
                <w:szCs w:val="22"/>
              </w:rPr>
            </w:pPr>
            <w:r w:rsidRPr="001932AF">
              <w:rPr>
                <w:rFonts w:cs="Calibri"/>
                <w:b/>
                <w:bCs/>
                <w:szCs w:val="22"/>
              </w:rPr>
              <w:t>Short CV</w:t>
            </w:r>
          </w:p>
        </w:tc>
        <w:tc>
          <w:tcPr>
            <w:tcW w:w="4188" w:type="pct"/>
            <w:vAlign w:val="center"/>
          </w:tcPr>
          <w:p w14:paraId="1849D4A0" w14:textId="77777777" w:rsidR="001F34D1" w:rsidRPr="001932AF" w:rsidRDefault="001F34D1" w:rsidP="001F34D1">
            <w:pPr>
              <w:spacing w:before="0"/>
              <w:rPr>
                <w:rFonts w:cs="Calibri"/>
                <w:b/>
                <w:szCs w:val="22"/>
                <w:u w:val="single"/>
              </w:rPr>
            </w:pPr>
            <w:r w:rsidRPr="001932AF">
              <w:rPr>
                <w:rFonts w:cs="Calibri"/>
                <w:b/>
                <w:szCs w:val="22"/>
                <w:u w:val="single"/>
              </w:rPr>
              <w:t>Professional and University Career</w:t>
            </w:r>
          </w:p>
          <w:p w14:paraId="636EC215" w14:textId="77777777" w:rsidR="001F34D1" w:rsidRPr="001932AF" w:rsidRDefault="001F34D1" w:rsidP="001F34D1">
            <w:pPr>
              <w:spacing w:before="0"/>
              <w:rPr>
                <w:rFonts w:cs="Calibri"/>
                <w:szCs w:val="22"/>
              </w:rPr>
            </w:pPr>
            <w:r w:rsidRPr="001932AF">
              <w:rPr>
                <w:rFonts w:cs="Calibri"/>
                <w:szCs w:val="22"/>
              </w:rPr>
              <w:t xml:space="preserve">2016-: University of Calgary, Calgary, AB, Canada (Assistant Professor Neurology) </w:t>
            </w:r>
          </w:p>
          <w:p w14:paraId="2B18962B" w14:textId="77777777" w:rsidR="001F34D1" w:rsidRPr="001932AF" w:rsidRDefault="001F34D1" w:rsidP="001F34D1">
            <w:pPr>
              <w:spacing w:before="0"/>
              <w:rPr>
                <w:rFonts w:cs="Calibri"/>
                <w:szCs w:val="22"/>
              </w:rPr>
            </w:pPr>
            <w:r w:rsidRPr="001932AF">
              <w:rPr>
                <w:rFonts w:cs="Calibri"/>
                <w:szCs w:val="22"/>
              </w:rPr>
              <w:t xml:space="preserve">2015: University College London, London, UK (Internship in Health Informatics) </w:t>
            </w:r>
          </w:p>
          <w:p w14:paraId="6945B0BB" w14:textId="77777777" w:rsidR="001F34D1" w:rsidRPr="001932AF" w:rsidRDefault="001F34D1" w:rsidP="001F34D1">
            <w:pPr>
              <w:spacing w:before="0"/>
              <w:rPr>
                <w:rFonts w:cs="Calibri"/>
                <w:szCs w:val="22"/>
              </w:rPr>
            </w:pPr>
            <w:r w:rsidRPr="001932AF">
              <w:rPr>
                <w:rFonts w:cs="Calibri"/>
                <w:szCs w:val="22"/>
              </w:rPr>
              <w:t>2013-</w:t>
            </w:r>
            <w:proofErr w:type="gramStart"/>
            <w:r w:rsidRPr="001932AF">
              <w:rPr>
                <w:rFonts w:cs="Calibri"/>
                <w:szCs w:val="22"/>
              </w:rPr>
              <w:t>15:University</w:t>
            </w:r>
            <w:proofErr w:type="gramEnd"/>
            <w:r w:rsidRPr="001932AF">
              <w:rPr>
                <w:rFonts w:cs="Calibri"/>
                <w:szCs w:val="22"/>
              </w:rPr>
              <w:t xml:space="preserve"> of Calgary, Calgary, Alberta, Canada</w:t>
            </w:r>
            <w:r w:rsidRPr="001932AF">
              <w:rPr>
                <w:rFonts w:cs="Calibri"/>
                <w:szCs w:val="22"/>
              </w:rPr>
              <w:tab/>
              <w:t>(Epilepsy Fellowship)</w:t>
            </w:r>
            <w:r w:rsidRPr="001932AF">
              <w:rPr>
                <w:rFonts w:cs="Calibri"/>
                <w:szCs w:val="22"/>
              </w:rPr>
              <w:tab/>
            </w:r>
          </w:p>
          <w:p w14:paraId="3199F038" w14:textId="77777777" w:rsidR="001F34D1" w:rsidRPr="001932AF" w:rsidRDefault="001F34D1" w:rsidP="001F34D1">
            <w:pPr>
              <w:spacing w:before="0"/>
              <w:rPr>
                <w:rFonts w:cs="Calibri"/>
                <w:szCs w:val="22"/>
              </w:rPr>
            </w:pPr>
            <w:r w:rsidRPr="001932AF">
              <w:rPr>
                <w:rFonts w:cs="Calibri"/>
                <w:szCs w:val="22"/>
              </w:rPr>
              <w:t>2009-11: University of Edinburgh, Edinburgh, UK (Vascular Neurology Fellowship)</w:t>
            </w:r>
          </w:p>
          <w:p w14:paraId="79A1589A" w14:textId="77777777" w:rsidR="001F34D1" w:rsidRPr="001932AF" w:rsidRDefault="001F34D1" w:rsidP="001F34D1">
            <w:pPr>
              <w:spacing w:before="0"/>
              <w:rPr>
                <w:rFonts w:cs="Calibri"/>
                <w:szCs w:val="22"/>
              </w:rPr>
            </w:pPr>
            <w:r w:rsidRPr="001932AF">
              <w:rPr>
                <w:rFonts w:cs="Calibri"/>
                <w:szCs w:val="22"/>
              </w:rPr>
              <w:t>2006-13: Dalhousie University, Halifax, Nova Scotia, Canada (FRCPC Neurology)</w:t>
            </w:r>
          </w:p>
          <w:p w14:paraId="3DD0F7FE" w14:textId="77777777" w:rsidR="001F34D1" w:rsidRPr="001932AF" w:rsidRDefault="001F34D1" w:rsidP="001F34D1">
            <w:pPr>
              <w:spacing w:before="0"/>
              <w:rPr>
                <w:rFonts w:cs="Calibri"/>
                <w:szCs w:val="22"/>
              </w:rPr>
            </w:pPr>
            <w:r w:rsidRPr="001932AF">
              <w:rPr>
                <w:rFonts w:cs="Calibri"/>
                <w:szCs w:val="22"/>
              </w:rPr>
              <w:t xml:space="preserve">2002-06: Dalhousie University, Halifax, Nova Scotia, Canada (MD)  </w:t>
            </w:r>
          </w:p>
          <w:p w14:paraId="14C6A26B" w14:textId="77777777" w:rsidR="001F34D1" w:rsidRPr="001932AF" w:rsidRDefault="001F34D1" w:rsidP="001F34D1">
            <w:pPr>
              <w:spacing w:before="0"/>
              <w:rPr>
                <w:rFonts w:cs="Calibri"/>
                <w:szCs w:val="22"/>
              </w:rPr>
            </w:pPr>
            <w:r w:rsidRPr="001932AF">
              <w:rPr>
                <w:rFonts w:cs="Calibri"/>
                <w:szCs w:val="22"/>
              </w:rPr>
              <w:t>2000-03: McGill University, Montreal, Quebec, Canada (MSc)</w:t>
            </w:r>
          </w:p>
          <w:p w14:paraId="23519FDD" w14:textId="77777777" w:rsidR="001F34D1" w:rsidRPr="001932AF" w:rsidRDefault="001F34D1" w:rsidP="001F34D1">
            <w:pPr>
              <w:spacing w:before="0"/>
              <w:rPr>
                <w:rFonts w:cs="Calibri"/>
                <w:szCs w:val="22"/>
              </w:rPr>
            </w:pPr>
            <w:r w:rsidRPr="001932AF">
              <w:rPr>
                <w:rFonts w:cs="Calibri"/>
                <w:szCs w:val="22"/>
              </w:rPr>
              <w:t>1996-2000: Queen’s University, Kingston, Ontario, Canada (</w:t>
            </w:r>
            <w:proofErr w:type="spellStart"/>
            <w:r w:rsidRPr="001932AF">
              <w:rPr>
                <w:rFonts w:cs="Calibri"/>
                <w:szCs w:val="22"/>
              </w:rPr>
              <w:t>BScH</w:t>
            </w:r>
            <w:proofErr w:type="spellEnd"/>
            <w:r w:rsidRPr="001932AF">
              <w:rPr>
                <w:rFonts w:cs="Calibri"/>
                <w:szCs w:val="22"/>
              </w:rPr>
              <w:t>)</w:t>
            </w:r>
          </w:p>
          <w:p w14:paraId="0D6EB595" w14:textId="77777777" w:rsidR="001F34D1" w:rsidRPr="001932AF" w:rsidRDefault="001F34D1" w:rsidP="001F34D1">
            <w:pPr>
              <w:spacing w:before="0" w:after="0"/>
              <w:rPr>
                <w:rFonts w:cs="Calibri"/>
                <w:b/>
                <w:szCs w:val="22"/>
                <w:u w:val="single"/>
              </w:rPr>
            </w:pPr>
            <w:r w:rsidRPr="001932AF">
              <w:rPr>
                <w:rFonts w:cs="Calibri"/>
                <w:b/>
                <w:szCs w:val="22"/>
                <w:u w:val="single"/>
              </w:rPr>
              <w:t>Honours and Awards</w:t>
            </w:r>
          </w:p>
          <w:p w14:paraId="6B38D5DD" w14:textId="77777777" w:rsidR="001F34D1" w:rsidRPr="006C52C0" w:rsidRDefault="001F34D1" w:rsidP="001F34D1">
            <w:pPr>
              <w:spacing w:before="0"/>
            </w:pPr>
            <w:r w:rsidRPr="001932AF">
              <w:rPr>
                <w:rFonts w:cs="Calibri"/>
                <w:szCs w:val="22"/>
              </w:rPr>
              <w:t xml:space="preserve">2017: </w:t>
            </w:r>
            <w:r w:rsidRPr="006C52C0">
              <w:t>International League Against Epilepsy (ILAE) Leadership Program</w:t>
            </w:r>
          </w:p>
          <w:p w14:paraId="7E717D16" w14:textId="77777777" w:rsidR="001F34D1" w:rsidRPr="006C52C0" w:rsidRDefault="001F34D1" w:rsidP="001F34D1">
            <w:pPr>
              <w:spacing w:before="0"/>
            </w:pPr>
            <w:r w:rsidRPr="006C52C0">
              <w:t xml:space="preserve">2014: Susan S. Spencer Clinical Research Training Fellowship in Epilepsy </w:t>
            </w:r>
          </w:p>
          <w:p w14:paraId="62D8B44B" w14:textId="77777777" w:rsidR="001F34D1" w:rsidRPr="006C52C0" w:rsidRDefault="001F34D1" w:rsidP="001F34D1">
            <w:pPr>
              <w:spacing w:before="0"/>
            </w:pPr>
            <w:r w:rsidRPr="006C52C0">
              <w:t xml:space="preserve">2010: </w:t>
            </w:r>
            <w:r w:rsidRPr="006C52C0">
              <w:rPr>
                <w:rFonts w:ascii="Georgia" w:hAnsi="Georgia"/>
                <w:sz w:val="24"/>
                <w:szCs w:val="24"/>
                <w:lang w:eastAsia="en-US"/>
              </w:rPr>
              <w:t xml:space="preserve"> </w:t>
            </w:r>
            <w:r w:rsidRPr="006C52C0">
              <w:t>European Stroke Conference Young Investigator of the Year Award.</w:t>
            </w:r>
          </w:p>
          <w:p w14:paraId="2E899277" w14:textId="77777777" w:rsidR="001F34D1" w:rsidRPr="001932AF" w:rsidRDefault="001F34D1" w:rsidP="001F34D1">
            <w:pPr>
              <w:spacing w:before="0" w:after="0"/>
              <w:rPr>
                <w:rFonts w:cs="Calibri"/>
                <w:b/>
                <w:szCs w:val="22"/>
                <w:u w:val="single"/>
              </w:rPr>
            </w:pPr>
            <w:r w:rsidRPr="001932AF">
              <w:rPr>
                <w:rFonts w:cs="Calibri"/>
                <w:b/>
                <w:szCs w:val="22"/>
                <w:u w:val="single"/>
              </w:rPr>
              <w:t>National and International Committees</w:t>
            </w:r>
          </w:p>
          <w:p w14:paraId="6EC4A450" w14:textId="77777777" w:rsidR="001F34D1" w:rsidRPr="006C52C0" w:rsidRDefault="001F34D1" w:rsidP="001F34D1">
            <w:pPr>
              <w:spacing w:before="0"/>
            </w:pPr>
            <w:r w:rsidRPr="004112F8">
              <w:rPr>
                <w:rFonts w:cs="Calibri"/>
                <w:szCs w:val="22"/>
              </w:rPr>
              <w:t xml:space="preserve">2017-: </w:t>
            </w:r>
            <w:r w:rsidRPr="004112F8">
              <w:rPr>
                <w:bCs/>
              </w:rPr>
              <w:t>International League Against Epilepsy Task Force on Big Data/Open Dat</w:t>
            </w:r>
            <w:r w:rsidRPr="00523B6B">
              <w:rPr>
                <w:bCs/>
              </w:rPr>
              <w:t>a</w:t>
            </w:r>
          </w:p>
          <w:p w14:paraId="08E07D0A" w14:textId="77777777" w:rsidR="001F34D1" w:rsidRPr="006C52C0" w:rsidRDefault="001F34D1" w:rsidP="001F34D1">
            <w:pPr>
              <w:spacing w:before="0"/>
            </w:pPr>
            <w:r w:rsidRPr="001932AF">
              <w:rPr>
                <w:rFonts w:cs="Calibri"/>
                <w:szCs w:val="22"/>
              </w:rPr>
              <w:t>2017-</w:t>
            </w:r>
            <w:r w:rsidRPr="004112F8">
              <w:rPr>
                <w:rFonts w:cs="Calibri"/>
                <w:szCs w:val="22"/>
              </w:rPr>
              <w:t xml:space="preserve">: </w:t>
            </w:r>
            <w:r w:rsidRPr="004112F8">
              <w:rPr>
                <w:bCs/>
              </w:rPr>
              <w:t>International League Against Epilepsy Sub-Task Force on Driving with Epilepsy</w:t>
            </w:r>
          </w:p>
          <w:p w14:paraId="2729925F" w14:textId="77777777" w:rsidR="001F34D1" w:rsidRPr="006C52C0" w:rsidRDefault="001F34D1" w:rsidP="001F34D1">
            <w:pPr>
              <w:spacing w:before="0" w:after="0"/>
              <w:rPr>
                <w:b/>
                <w:u w:val="single"/>
              </w:rPr>
            </w:pPr>
            <w:r w:rsidRPr="006C52C0">
              <w:rPr>
                <w:b/>
                <w:u w:val="single"/>
              </w:rPr>
              <w:t>Grants</w:t>
            </w:r>
          </w:p>
          <w:p w14:paraId="00E100A9" w14:textId="77777777" w:rsidR="001F34D1" w:rsidRPr="004112F8" w:rsidRDefault="001F34D1" w:rsidP="001F34D1">
            <w:pPr>
              <w:spacing w:before="0"/>
              <w:rPr>
                <w:rFonts w:cs="Calibri"/>
                <w:szCs w:val="22"/>
              </w:rPr>
            </w:pPr>
            <w:r w:rsidRPr="001932AF">
              <w:rPr>
                <w:rFonts w:cs="Calibri"/>
                <w:szCs w:val="22"/>
              </w:rPr>
              <w:t>2018: University of Calgary Resea</w:t>
            </w:r>
            <w:r w:rsidRPr="004112F8">
              <w:rPr>
                <w:rFonts w:cs="Calibri"/>
                <w:szCs w:val="22"/>
              </w:rPr>
              <w:t>rch Grants Committee Seed Grant; $15,000.00</w:t>
            </w:r>
          </w:p>
          <w:p w14:paraId="52E30512" w14:textId="77777777" w:rsidR="001F34D1" w:rsidRPr="004112F8" w:rsidRDefault="001F34D1" w:rsidP="001F34D1">
            <w:pPr>
              <w:spacing w:before="0"/>
              <w:rPr>
                <w:rFonts w:cs="Calibri"/>
                <w:szCs w:val="22"/>
              </w:rPr>
            </w:pPr>
            <w:r w:rsidRPr="004112F8">
              <w:rPr>
                <w:rFonts w:cs="Calibri"/>
                <w:szCs w:val="22"/>
              </w:rPr>
              <w:t>2018: University of Calgary Hotchkiss Brain Institute; $15,000.00 (CAD)</w:t>
            </w:r>
            <w:r w:rsidRPr="004112F8">
              <w:rPr>
                <w:rFonts w:cs="Calibri"/>
                <w:szCs w:val="22"/>
              </w:rPr>
              <w:tab/>
            </w:r>
          </w:p>
          <w:p w14:paraId="6A466DC9" w14:textId="77777777" w:rsidR="001F34D1" w:rsidRPr="00523B6B" w:rsidRDefault="001F34D1" w:rsidP="001F34D1">
            <w:pPr>
              <w:spacing w:before="0"/>
              <w:rPr>
                <w:rFonts w:cs="Calibri"/>
                <w:szCs w:val="22"/>
              </w:rPr>
            </w:pPr>
            <w:r w:rsidRPr="00523B6B">
              <w:rPr>
                <w:rFonts w:cs="Calibri"/>
                <w:szCs w:val="22"/>
              </w:rPr>
              <w:t xml:space="preserve">2018: UCB Canada Inc. grant for the </w:t>
            </w:r>
            <w:proofErr w:type="spellStart"/>
            <w:r w:rsidRPr="00523B6B">
              <w:rPr>
                <w:rFonts w:cs="Calibri"/>
                <w:szCs w:val="22"/>
              </w:rPr>
              <w:t>CANadian</w:t>
            </w:r>
            <w:proofErr w:type="spellEnd"/>
            <w:r w:rsidRPr="00523B6B">
              <w:rPr>
                <w:rFonts w:cs="Calibri"/>
                <w:szCs w:val="22"/>
              </w:rPr>
              <w:t xml:space="preserve"> Observational study on Epilepsy (CANOE); $102,000.00 (CAD)</w:t>
            </w:r>
          </w:p>
          <w:p w14:paraId="2AEEB30E" w14:textId="77777777" w:rsidR="001F34D1" w:rsidRPr="00523B6B" w:rsidRDefault="001F34D1" w:rsidP="001F34D1">
            <w:pPr>
              <w:spacing w:before="0"/>
              <w:rPr>
                <w:rFonts w:cs="Calibri"/>
                <w:szCs w:val="22"/>
              </w:rPr>
            </w:pPr>
            <w:r w:rsidRPr="00523B6B">
              <w:rPr>
                <w:rFonts w:cs="Calibri"/>
                <w:szCs w:val="22"/>
              </w:rPr>
              <w:t>2014-17: Alberta Innovates: Health Solutions Clinician Fellowship; $210,000.00</w:t>
            </w:r>
          </w:p>
          <w:p w14:paraId="2257DD4E" w14:textId="77777777" w:rsidR="001F34D1" w:rsidRPr="00523B6B" w:rsidRDefault="001F34D1" w:rsidP="001F34D1">
            <w:pPr>
              <w:spacing w:before="0"/>
              <w:rPr>
                <w:rFonts w:cs="Calibri"/>
                <w:szCs w:val="22"/>
              </w:rPr>
            </w:pPr>
            <w:r w:rsidRPr="00523B6B">
              <w:rPr>
                <w:rFonts w:cs="Calibri"/>
                <w:szCs w:val="22"/>
              </w:rPr>
              <w:t>2014-16: Canadian Institutes of Health Research Fellowship; $165,000.00 (CAD)</w:t>
            </w:r>
          </w:p>
          <w:p w14:paraId="1FD1BC2D" w14:textId="77777777" w:rsidR="001F34D1" w:rsidRPr="00523B6B" w:rsidRDefault="001F34D1" w:rsidP="001F34D1">
            <w:pPr>
              <w:spacing w:before="0" w:after="0"/>
              <w:rPr>
                <w:rFonts w:cs="Calibri"/>
                <w:szCs w:val="22"/>
              </w:rPr>
            </w:pPr>
            <w:r w:rsidRPr="00523B6B">
              <w:rPr>
                <w:rFonts w:cs="Calibri"/>
                <w:szCs w:val="22"/>
              </w:rPr>
              <w:t xml:space="preserve">2014-16: Canadian Society of Clinical Neurophysiologists Clinical Fellowship </w:t>
            </w:r>
          </w:p>
        </w:tc>
      </w:tr>
      <w:tr w:rsidR="001F34D1" w:rsidRPr="001932AF" w14:paraId="4BCC5354" w14:textId="77777777" w:rsidTr="001F34D1">
        <w:trPr>
          <w:trHeight w:val="4924"/>
        </w:trPr>
        <w:tc>
          <w:tcPr>
            <w:tcW w:w="812" w:type="pct"/>
            <w:shd w:val="clear" w:color="auto" w:fill="B8CCE4" w:themeFill="accent1" w:themeFillTint="66"/>
            <w:vAlign w:val="center"/>
            <w:hideMark/>
          </w:tcPr>
          <w:p w14:paraId="6B9D97C5" w14:textId="77777777" w:rsidR="001F34D1" w:rsidRPr="001932AF" w:rsidRDefault="001F34D1" w:rsidP="001F34D1">
            <w:pPr>
              <w:spacing w:before="0" w:after="0"/>
              <w:rPr>
                <w:rFonts w:cs="Calibri"/>
                <w:b/>
                <w:bCs/>
                <w:szCs w:val="22"/>
              </w:rPr>
            </w:pPr>
            <w:r w:rsidRPr="001932AF">
              <w:rPr>
                <w:rFonts w:cs="Calibri"/>
                <w:b/>
                <w:bCs/>
                <w:szCs w:val="22"/>
              </w:rPr>
              <w:t>List of</w:t>
            </w:r>
          </w:p>
          <w:p w14:paraId="17D4553C" w14:textId="77777777" w:rsidR="001F34D1" w:rsidRPr="001932AF" w:rsidRDefault="001F34D1" w:rsidP="001F34D1">
            <w:pPr>
              <w:spacing w:before="0" w:after="0"/>
              <w:rPr>
                <w:rFonts w:cs="Calibri"/>
                <w:b/>
                <w:bCs/>
                <w:szCs w:val="22"/>
              </w:rPr>
            </w:pPr>
            <w:r w:rsidRPr="001932AF">
              <w:rPr>
                <w:rFonts w:cs="Calibri"/>
                <w:b/>
                <w:bCs/>
                <w:szCs w:val="22"/>
              </w:rPr>
              <w:t>five relevant publications within the last five years</w:t>
            </w:r>
          </w:p>
        </w:tc>
        <w:tc>
          <w:tcPr>
            <w:tcW w:w="4188" w:type="pct"/>
            <w:vAlign w:val="center"/>
          </w:tcPr>
          <w:p w14:paraId="47D68B3B" w14:textId="1C225450" w:rsidR="001F34D1" w:rsidRPr="001932AF" w:rsidRDefault="001F34D1" w:rsidP="001F34D1">
            <w:pPr>
              <w:spacing w:before="0" w:after="0"/>
              <w:rPr>
                <w:rFonts w:cs="Calibri"/>
                <w:szCs w:val="22"/>
              </w:rPr>
            </w:pPr>
            <w:r w:rsidRPr="001932AF">
              <w:rPr>
                <w:rFonts w:cs="Calibri"/>
                <w:szCs w:val="22"/>
              </w:rPr>
              <w:t xml:space="preserve">Total citations: </w:t>
            </w:r>
            <w:r w:rsidR="006C4F08">
              <w:rPr>
                <w:rFonts w:cs="Calibri"/>
                <w:szCs w:val="22"/>
              </w:rPr>
              <w:t>809</w:t>
            </w:r>
            <w:r w:rsidRPr="001932AF">
              <w:rPr>
                <w:rFonts w:cs="Calibri"/>
                <w:szCs w:val="22"/>
              </w:rPr>
              <w:t>; h-index 1</w:t>
            </w:r>
            <w:r w:rsidR="006C4F08">
              <w:rPr>
                <w:rFonts w:cs="Calibri"/>
                <w:szCs w:val="22"/>
              </w:rPr>
              <w:t>2</w:t>
            </w:r>
            <w:r w:rsidRPr="001932AF">
              <w:rPr>
                <w:rFonts w:cs="Calibri"/>
                <w:szCs w:val="22"/>
              </w:rPr>
              <w:t xml:space="preserve"> (Google Scholar </w:t>
            </w:r>
            <w:r w:rsidR="006C4F08">
              <w:rPr>
                <w:rFonts w:cs="Calibri"/>
                <w:szCs w:val="22"/>
              </w:rPr>
              <w:t>July</w:t>
            </w:r>
            <w:r w:rsidRPr="001932AF">
              <w:rPr>
                <w:rFonts w:cs="Calibri"/>
                <w:szCs w:val="22"/>
              </w:rPr>
              <w:t xml:space="preserve"> 2018)</w:t>
            </w:r>
          </w:p>
          <w:p w14:paraId="0CA82543" w14:textId="77777777" w:rsidR="001F34D1" w:rsidRPr="001932AF" w:rsidRDefault="001F34D1" w:rsidP="001F34D1">
            <w:pPr>
              <w:spacing w:before="0" w:after="0"/>
            </w:pPr>
            <w:proofErr w:type="spellStart"/>
            <w:r w:rsidRPr="001932AF">
              <w:rPr>
                <w:rFonts w:cs="Calibri"/>
                <w:szCs w:val="22"/>
              </w:rPr>
              <w:t>Pubmed</w:t>
            </w:r>
            <w:proofErr w:type="spellEnd"/>
            <w:r w:rsidRPr="001932AF">
              <w:rPr>
                <w:rFonts w:cs="Calibri"/>
                <w:szCs w:val="22"/>
              </w:rPr>
              <w:t>: https://www.ncbi.nlm.nih.gov/pubmed/?term=josephson+colin+OR+josephson+cb</w:t>
            </w:r>
          </w:p>
          <w:p w14:paraId="29AA321D" w14:textId="77777777" w:rsidR="001F34D1" w:rsidRPr="001932AF" w:rsidRDefault="001F34D1" w:rsidP="001F34D1">
            <w:pPr>
              <w:spacing w:before="0"/>
              <w:rPr>
                <w:rFonts w:cs="Calibri"/>
                <w:szCs w:val="22"/>
              </w:rPr>
            </w:pPr>
            <w:r w:rsidRPr="001932AF">
              <w:rPr>
                <w:rFonts w:cs="Calibri"/>
                <w:szCs w:val="22"/>
              </w:rPr>
              <w:t>Google scholar:  https://scholar.google.ca/citations?user=8M_5zcYAAAAJ&amp;hl=en</w:t>
            </w:r>
          </w:p>
          <w:p w14:paraId="015153E9" w14:textId="77777777" w:rsidR="001F34D1" w:rsidRPr="001932AF" w:rsidRDefault="001F34D1" w:rsidP="00FA72DD">
            <w:pPr>
              <w:pStyle w:val="Listenabsatz"/>
              <w:numPr>
                <w:ilvl w:val="0"/>
                <w:numId w:val="16"/>
              </w:numPr>
              <w:spacing w:before="0" w:after="0"/>
              <w:rPr>
                <w:rFonts w:cs="Calibri"/>
                <w:szCs w:val="22"/>
              </w:rPr>
            </w:pPr>
            <w:r w:rsidRPr="001932AF">
              <w:rPr>
                <w:rFonts w:cs="Calibri"/>
                <w:b/>
                <w:szCs w:val="22"/>
                <w:u w:val="single"/>
              </w:rPr>
              <w:t>Josephson CB</w:t>
            </w:r>
            <w:r w:rsidRPr="001932AF">
              <w:rPr>
                <w:rFonts w:cs="Calibri"/>
                <w:szCs w:val="22"/>
              </w:rPr>
              <w:t xml:space="preserve"> et al. Serotonin reuptake inhibitor use and mortality in epilepsy: findings from a contemporary linked electronic health records cohort study. </w:t>
            </w:r>
            <w:proofErr w:type="spellStart"/>
            <w:r w:rsidRPr="001932AF">
              <w:rPr>
                <w:rFonts w:cs="Calibri"/>
                <w:b/>
                <w:i/>
                <w:szCs w:val="22"/>
              </w:rPr>
              <w:t>Epilepsia</w:t>
            </w:r>
            <w:proofErr w:type="spellEnd"/>
            <w:r w:rsidRPr="001932AF">
              <w:rPr>
                <w:rFonts w:cs="Calibri"/>
                <w:szCs w:val="22"/>
              </w:rPr>
              <w:t xml:space="preserve"> 2017; 58(11):2002-2009. </w:t>
            </w:r>
          </w:p>
          <w:p w14:paraId="280CCF2A" w14:textId="77777777" w:rsidR="001F34D1" w:rsidRPr="006C52C0" w:rsidRDefault="001F34D1" w:rsidP="00FA72DD">
            <w:pPr>
              <w:pStyle w:val="Listenabsatz"/>
              <w:numPr>
                <w:ilvl w:val="0"/>
                <w:numId w:val="16"/>
              </w:numPr>
              <w:rPr>
                <w:rFonts w:cs="Calibri"/>
                <w:bCs/>
                <w:szCs w:val="22"/>
              </w:rPr>
            </w:pPr>
            <w:r w:rsidRPr="006C52C0">
              <w:rPr>
                <w:rFonts w:cs="Calibri"/>
                <w:b/>
                <w:szCs w:val="22"/>
                <w:u w:val="single"/>
              </w:rPr>
              <w:t>Josephson CB</w:t>
            </w:r>
            <w:r w:rsidRPr="006C52C0">
              <w:rPr>
                <w:rFonts w:cs="Calibri"/>
                <w:szCs w:val="22"/>
              </w:rPr>
              <w:t xml:space="preserve">, et al. Association of </w:t>
            </w:r>
            <w:r w:rsidRPr="006C52C0">
              <w:rPr>
                <w:rFonts w:cs="Calibri"/>
                <w:bCs/>
                <w:szCs w:val="22"/>
              </w:rPr>
              <w:t xml:space="preserve">depression and treated depression with epilepsy and seizure outcomes: a multi-cohort analysis. </w:t>
            </w:r>
            <w:r w:rsidRPr="006C52C0">
              <w:rPr>
                <w:rFonts w:cs="Calibri"/>
                <w:b/>
                <w:bCs/>
                <w:i/>
                <w:szCs w:val="22"/>
              </w:rPr>
              <w:t>JAMA Neurology</w:t>
            </w:r>
            <w:r w:rsidRPr="006C52C0">
              <w:rPr>
                <w:rFonts w:cs="Calibri"/>
                <w:b/>
                <w:bCs/>
                <w:szCs w:val="22"/>
              </w:rPr>
              <w:t xml:space="preserve"> </w:t>
            </w:r>
            <w:r w:rsidRPr="006C52C0">
              <w:rPr>
                <w:rFonts w:cs="Calibri"/>
                <w:bCs/>
                <w:szCs w:val="22"/>
              </w:rPr>
              <w:t xml:space="preserve">2017; 74(5):533-39. </w:t>
            </w:r>
          </w:p>
          <w:p w14:paraId="0E74369C" w14:textId="77777777" w:rsidR="001F34D1" w:rsidRPr="006C52C0" w:rsidRDefault="001F34D1" w:rsidP="00FA72DD">
            <w:pPr>
              <w:pStyle w:val="Listenabsatz"/>
              <w:numPr>
                <w:ilvl w:val="0"/>
                <w:numId w:val="16"/>
              </w:numPr>
              <w:rPr>
                <w:rFonts w:cs="Calibri"/>
                <w:szCs w:val="22"/>
              </w:rPr>
            </w:pPr>
            <w:r w:rsidRPr="006C52C0">
              <w:rPr>
                <w:rFonts w:cs="Calibri"/>
                <w:b/>
                <w:szCs w:val="22"/>
                <w:u w:val="single"/>
              </w:rPr>
              <w:t>Josephson CB</w:t>
            </w:r>
            <w:r w:rsidRPr="006C52C0">
              <w:rPr>
                <w:rFonts w:cs="Calibri"/>
                <w:szCs w:val="22"/>
              </w:rPr>
              <w:t xml:space="preserve"> et al. Towards a clinically informed, data driven definition of elderly-onset epilepsy. </w:t>
            </w:r>
            <w:proofErr w:type="spellStart"/>
            <w:r w:rsidRPr="006C52C0">
              <w:rPr>
                <w:rFonts w:cs="Calibri"/>
                <w:b/>
                <w:i/>
                <w:szCs w:val="22"/>
              </w:rPr>
              <w:t>Epilepsia</w:t>
            </w:r>
            <w:proofErr w:type="spellEnd"/>
            <w:r w:rsidRPr="006C52C0">
              <w:rPr>
                <w:rFonts w:cs="Calibri"/>
                <w:b/>
                <w:szCs w:val="22"/>
              </w:rPr>
              <w:t xml:space="preserve"> </w:t>
            </w:r>
            <w:r w:rsidRPr="006C52C0">
              <w:rPr>
                <w:rFonts w:cs="Calibri"/>
                <w:szCs w:val="22"/>
              </w:rPr>
              <w:t xml:space="preserve">2016; 57(2): 298-305. </w:t>
            </w:r>
          </w:p>
          <w:p w14:paraId="1B5FAE11" w14:textId="77777777" w:rsidR="001F34D1" w:rsidRPr="006C52C0" w:rsidRDefault="001F34D1" w:rsidP="00FA72DD">
            <w:pPr>
              <w:pStyle w:val="Listenabsatz"/>
              <w:numPr>
                <w:ilvl w:val="0"/>
                <w:numId w:val="16"/>
              </w:numPr>
              <w:rPr>
                <w:rFonts w:cs="Calibri"/>
                <w:szCs w:val="22"/>
              </w:rPr>
            </w:pPr>
            <w:r w:rsidRPr="006C52C0">
              <w:rPr>
                <w:rFonts w:cs="Calibri"/>
                <w:b/>
                <w:szCs w:val="22"/>
                <w:u w:val="single"/>
              </w:rPr>
              <w:t>Josephson CB</w:t>
            </w:r>
            <w:r w:rsidRPr="006C52C0">
              <w:rPr>
                <w:rFonts w:cs="Calibri"/>
                <w:szCs w:val="22"/>
              </w:rPr>
              <w:t xml:space="preserve">, Engbers J, et al. An investigation into the psychosocial effects of the postictal state. </w:t>
            </w:r>
            <w:r w:rsidRPr="006C52C0">
              <w:rPr>
                <w:rFonts w:cs="Calibri"/>
                <w:b/>
                <w:i/>
                <w:szCs w:val="22"/>
              </w:rPr>
              <w:t>Neurology</w:t>
            </w:r>
            <w:r w:rsidRPr="006C52C0">
              <w:rPr>
                <w:rFonts w:cs="Calibri"/>
                <w:szCs w:val="22"/>
              </w:rPr>
              <w:t xml:space="preserve"> 2016; 86(8): 723-30.</w:t>
            </w:r>
          </w:p>
          <w:p w14:paraId="40A58486" w14:textId="77777777" w:rsidR="001F34D1" w:rsidRPr="006C52C0" w:rsidRDefault="001F34D1" w:rsidP="00FA72DD">
            <w:pPr>
              <w:pStyle w:val="Listenabsatz"/>
              <w:numPr>
                <w:ilvl w:val="0"/>
                <w:numId w:val="16"/>
              </w:numPr>
              <w:rPr>
                <w:rFonts w:cs="Calibri"/>
                <w:szCs w:val="22"/>
              </w:rPr>
            </w:pPr>
            <w:r w:rsidRPr="006C52C0">
              <w:rPr>
                <w:rFonts w:cs="Calibri"/>
                <w:b/>
                <w:szCs w:val="22"/>
                <w:u w:val="single"/>
              </w:rPr>
              <w:t>Josephson CB</w:t>
            </w:r>
            <w:r w:rsidRPr="006C52C0">
              <w:rPr>
                <w:rFonts w:cs="Calibri"/>
                <w:szCs w:val="22"/>
              </w:rPr>
              <w:t xml:space="preserve">, et al. Systematic review and meta-analysis of standard vs selective temporal lobe epilepsy surgery. </w:t>
            </w:r>
            <w:r w:rsidRPr="006C52C0">
              <w:rPr>
                <w:rFonts w:cs="Calibri"/>
                <w:b/>
                <w:i/>
                <w:szCs w:val="22"/>
              </w:rPr>
              <w:t>Neurology</w:t>
            </w:r>
            <w:r w:rsidRPr="006C52C0">
              <w:rPr>
                <w:rFonts w:cs="Calibri"/>
                <w:szCs w:val="22"/>
              </w:rPr>
              <w:t xml:space="preserve"> 2013; 80(18): 1669-76.</w:t>
            </w:r>
          </w:p>
          <w:p w14:paraId="28D9EFAC" w14:textId="77777777" w:rsidR="001F34D1" w:rsidRPr="001932AF" w:rsidRDefault="001F34D1" w:rsidP="001F34D1">
            <w:pPr>
              <w:spacing w:before="0" w:after="0"/>
              <w:rPr>
                <w:rFonts w:cs="Calibri"/>
                <w:szCs w:val="22"/>
              </w:rPr>
            </w:pPr>
          </w:p>
        </w:tc>
      </w:tr>
    </w:tbl>
    <w:p w14:paraId="78A5A00B" w14:textId="77777777" w:rsidR="00AE228E" w:rsidRPr="001932AF" w:rsidRDefault="00AE228E" w:rsidP="00AE228E">
      <w:pPr>
        <w:pStyle w:val="Default"/>
        <w:tabs>
          <w:tab w:val="left" w:pos="1701"/>
        </w:tabs>
        <w:spacing w:line="276" w:lineRule="auto"/>
        <w:rPr>
          <w:sz w:val="16"/>
          <w:szCs w:val="16"/>
          <w:lang w:val="en-GB"/>
        </w:rPr>
      </w:pPr>
    </w:p>
    <w:p w14:paraId="04F9C0BC" w14:textId="77777777" w:rsidR="00AE228E" w:rsidRPr="001932AF" w:rsidRDefault="00AE228E" w:rsidP="00FA72DD">
      <w:pPr>
        <w:pStyle w:val="Default"/>
        <w:numPr>
          <w:ilvl w:val="1"/>
          <w:numId w:val="5"/>
        </w:numPr>
        <w:spacing w:line="276" w:lineRule="auto"/>
        <w:ind w:left="567"/>
        <w:outlineLvl w:val="1"/>
        <w:rPr>
          <w:rFonts w:ascii="Calibri" w:hAnsi="Calibri" w:cs="Times New Roman"/>
          <w:b/>
          <w:bCs/>
          <w:smallCaps/>
          <w:color w:val="auto"/>
          <w:kern w:val="32"/>
          <w:sz w:val="26"/>
          <w:szCs w:val="32"/>
          <w:lang w:val="en-GB" w:eastAsia="fr-FR"/>
        </w:rPr>
      </w:pPr>
      <w:r w:rsidRPr="006C52C0">
        <w:rPr>
          <w:lang w:val="en-GB"/>
        </w:rPr>
        <w:br w:type="page"/>
      </w:r>
      <w:r w:rsidRPr="001932AF">
        <w:rPr>
          <w:rFonts w:ascii="Calibri" w:hAnsi="Calibri" w:cs="Times New Roman"/>
          <w:b/>
          <w:bCs/>
          <w:smallCaps/>
          <w:color w:val="auto"/>
          <w:kern w:val="32"/>
          <w:sz w:val="26"/>
          <w:szCs w:val="32"/>
          <w:lang w:val="en-GB" w:eastAsia="fr-FR"/>
        </w:rPr>
        <w:lastRenderedPageBreak/>
        <w:t>Project Partner 3</w:t>
      </w:r>
    </w:p>
    <w:tbl>
      <w:tblPr>
        <w:tblpPr w:leftFromText="141" w:rightFromText="141" w:vertAnchor="text" w:horzAnchor="margin" w:tblpY="51"/>
        <w:tblW w:w="49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76"/>
        <w:gridCol w:w="7407"/>
      </w:tblGrid>
      <w:tr w:rsidR="001F34D1" w:rsidRPr="001932AF" w14:paraId="3DB8E7BA" w14:textId="77777777" w:rsidTr="001F34D1">
        <w:trPr>
          <w:trHeight w:val="264"/>
        </w:trPr>
        <w:tc>
          <w:tcPr>
            <w:tcW w:w="831" w:type="pct"/>
            <w:shd w:val="clear" w:color="auto" w:fill="B8CCE4" w:themeFill="accent1" w:themeFillTint="66"/>
            <w:vAlign w:val="center"/>
            <w:hideMark/>
          </w:tcPr>
          <w:p w14:paraId="7C638DC9" w14:textId="77777777" w:rsidR="001F34D1" w:rsidRPr="004112F8" w:rsidRDefault="001F34D1" w:rsidP="001F34D1">
            <w:pPr>
              <w:spacing w:before="0" w:after="0"/>
              <w:rPr>
                <w:rFonts w:cs="Calibri"/>
                <w:b/>
                <w:bCs/>
                <w:szCs w:val="22"/>
              </w:rPr>
            </w:pPr>
            <w:r w:rsidRPr="004112F8">
              <w:rPr>
                <w:rFonts w:cs="Calibri"/>
                <w:b/>
                <w:bCs/>
                <w:szCs w:val="22"/>
              </w:rPr>
              <w:t>Last Name</w:t>
            </w:r>
          </w:p>
        </w:tc>
        <w:tc>
          <w:tcPr>
            <w:tcW w:w="4169" w:type="pct"/>
            <w:vAlign w:val="center"/>
          </w:tcPr>
          <w:p w14:paraId="12435FA5" w14:textId="77777777" w:rsidR="001F34D1" w:rsidRPr="004112F8" w:rsidRDefault="001F34D1" w:rsidP="001F34D1">
            <w:pPr>
              <w:spacing w:before="0" w:after="0"/>
              <w:rPr>
                <w:rFonts w:cs="Calibri"/>
                <w:szCs w:val="22"/>
              </w:rPr>
            </w:pPr>
            <w:r w:rsidRPr="004112F8">
              <w:rPr>
                <w:rFonts w:cs="Calibri"/>
                <w:szCs w:val="22"/>
              </w:rPr>
              <w:t>Chiocchetti</w:t>
            </w:r>
          </w:p>
        </w:tc>
      </w:tr>
      <w:tr w:rsidR="001F34D1" w:rsidRPr="001932AF" w14:paraId="343A2E3F" w14:textId="77777777" w:rsidTr="001F34D1">
        <w:trPr>
          <w:trHeight w:val="266"/>
        </w:trPr>
        <w:tc>
          <w:tcPr>
            <w:tcW w:w="831" w:type="pct"/>
            <w:shd w:val="clear" w:color="auto" w:fill="B8CCE4" w:themeFill="accent1" w:themeFillTint="66"/>
            <w:vAlign w:val="center"/>
            <w:hideMark/>
          </w:tcPr>
          <w:p w14:paraId="799E998B" w14:textId="77777777" w:rsidR="001F34D1" w:rsidRPr="001932AF" w:rsidRDefault="001F34D1" w:rsidP="001F34D1">
            <w:pPr>
              <w:spacing w:before="0" w:after="0"/>
              <w:rPr>
                <w:rFonts w:cs="Calibri"/>
                <w:b/>
                <w:bCs/>
                <w:szCs w:val="22"/>
              </w:rPr>
            </w:pPr>
            <w:r w:rsidRPr="001932AF">
              <w:rPr>
                <w:rFonts w:cs="Calibri"/>
                <w:b/>
                <w:bCs/>
                <w:szCs w:val="22"/>
              </w:rPr>
              <w:t>First Name</w:t>
            </w:r>
          </w:p>
        </w:tc>
        <w:tc>
          <w:tcPr>
            <w:tcW w:w="4169" w:type="pct"/>
            <w:vAlign w:val="center"/>
          </w:tcPr>
          <w:p w14:paraId="54755491" w14:textId="77777777" w:rsidR="001F34D1" w:rsidRPr="001932AF" w:rsidRDefault="001F34D1" w:rsidP="001F34D1">
            <w:pPr>
              <w:spacing w:before="0" w:after="0"/>
              <w:rPr>
                <w:rFonts w:cs="Calibri"/>
                <w:szCs w:val="22"/>
              </w:rPr>
            </w:pPr>
            <w:r w:rsidRPr="001932AF">
              <w:rPr>
                <w:rFonts w:cs="Calibri"/>
                <w:szCs w:val="22"/>
              </w:rPr>
              <w:t>Andreas G</w:t>
            </w:r>
          </w:p>
        </w:tc>
      </w:tr>
      <w:tr w:rsidR="001F34D1" w:rsidRPr="001932AF" w14:paraId="5FB5B0FB" w14:textId="77777777" w:rsidTr="001F34D1">
        <w:trPr>
          <w:trHeight w:val="266"/>
        </w:trPr>
        <w:tc>
          <w:tcPr>
            <w:tcW w:w="831" w:type="pct"/>
            <w:shd w:val="clear" w:color="auto" w:fill="B8CCE4" w:themeFill="accent1" w:themeFillTint="66"/>
            <w:vAlign w:val="center"/>
            <w:hideMark/>
          </w:tcPr>
          <w:p w14:paraId="370CEC1F" w14:textId="77777777" w:rsidR="001F34D1" w:rsidRPr="001932AF" w:rsidRDefault="001F34D1" w:rsidP="001F34D1">
            <w:pPr>
              <w:spacing w:before="0" w:after="0"/>
              <w:rPr>
                <w:rFonts w:cs="Calibri"/>
                <w:b/>
                <w:bCs/>
                <w:szCs w:val="22"/>
              </w:rPr>
            </w:pPr>
            <w:r w:rsidRPr="001932AF">
              <w:rPr>
                <w:rFonts w:cs="Calibri"/>
                <w:b/>
                <w:bCs/>
                <w:szCs w:val="22"/>
              </w:rPr>
              <w:t>Institution</w:t>
            </w:r>
          </w:p>
        </w:tc>
        <w:tc>
          <w:tcPr>
            <w:tcW w:w="4169" w:type="pct"/>
            <w:vAlign w:val="center"/>
          </w:tcPr>
          <w:p w14:paraId="05CB34D0" w14:textId="77777777" w:rsidR="001F34D1" w:rsidRPr="001932AF" w:rsidRDefault="001F34D1" w:rsidP="001F34D1">
            <w:pPr>
              <w:spacing w:before="0" w:after="0"/>
              <w:rPr>
                <w:rFonts w:cs="Calibri"/>
                <w:szCs w:val="22"/>
              </w:rPr>
            </w:pPr>
            <w:r w:rsidRPr="001932AF">
              <w:rPr>
                <w:rFonts w:cs="Calibri"/>
                <w:szCs w:val="22"/>
              </w:rPr>
              <w:t>Goethe-University Frankfurt, Germany</w:t>
            </w:r>
          </w:p>
        </w:tc>
      </w:tr>
      <w:tr w:rsidR="001F34D1" w:rsidRPr="001932AF" w14:paraId="234CB122" w14:textId="77777777" w:rsidTr="001F34D1">
        <w:trPr>
          <w:trHeight w:val="7617"/>
        </w:trPr>
        <w:tc>
          <w:tcPr>
            <w:tcW w:w="831" w:type="pct"/>
            <w:shd w:val="clear" w:color="auto" w:fill="B8CCE4" w:themeFill="accent1" w:themeFillTint="66"/>
            <w:vAlign w:val="center"/>
            <w:hideMark/>
          </w:tcPr>
          <w:p w14:paraId="58536779" w14:textId="77777777" w:rsidR="001F34D1" w:rsidRPr="001932AF" w:rsidRDefault="001F34D1" w:rsidP="001F34D1">
            <w:pPr>
              <w:spacing w:before="0" w:after="0"/>
              <w:rPr>
                <w:rFonts w:cs="Calibri"/>
                <w:b/>
                <w:bCs/>
                <w:szCs w:val="22"/>
              </w:rPr>
            </w:pPr>
            <w:r w:rsidRPr="001932AF">
              <w:rPr>
                <w:rFonts w:cs="Calibri"/>
                <w:b/>
                <w:bCs/>
                <w:szCs w:val="22"/>
              </w:rPr>
              <w:t>Short CV</w:t>
            </w:r>
          </w:p>
        </w:tc>
        <w:tc>
          <w:tcPr>
            <w:tcW w:w="4169" w:type="pct"/>
            <w:vAlign w:val="center"/>
          </w:tcPr>
          <w:p w14:paraId="12B56214" w14:textId="77777777" w:rsidR="001F34D1" w:rsidRPr="001932AF" w:rsidRDefault="001F34D1" w:rsidP="001F34D1">
            <w:pPr>
              <w:spacing w:before="0" w:after="0"/>
              <w:rPr>
                <w:rFonts w:cs="Calibri"/>
                <w:b/>
                <w:szCs w:val="22"/>
                <w:u w:val="single"/>
              </w:rPr>
            </w:pPr>
            <w:r w:rsidRPr="001932AF">
              <w:rPr>
                <w:rFonts w:cs="Calibri"/>
                <w:b/>
                <w:szCs w:val="22"/>
                <w:u w:val="single"/>
              </w:rPr>
              <w:t>Professional and University Career</w:t>
            </w:r>
          </w:p>
          <w:p w14:paraId="538059EE" w14:textId="77777777" w:rsidR="001F34D1" w:rsidRPr="001932AF" w:rsidRDefault="001F34D1" w:rsidP="001F34D1">
            <w:pPr>
              <w:spacing w:before="0" w:after="40"/>
              <w:rPr>
                <w:rFonts w:cs="Calibri"/>
                <w:szCs w:val="22"/>
              </w:rPr>
            </w:pPr>
            <w:r w:rsidRPr="001932AF">
              <w:rPr>
                <w:rFonts w:cs="Calibri"/>
                <w:szCs w:val="22"/>
              </w:rPr>
              <w:t>Head of the Molecular Genetics Laboratory at the Department of Child and Adolescent Psychiatry, Psychosomatics and Psychotherapy, University Hospital Frankfurt; since Oct 2011</w:t>
            </w:r>
          </w:p>
          <w:p w14:paraId="7E06CFEE" w14:textId="77777777" w:rsidR="001F34D1" w:rsidRPr="001932AF" w:rsidRDefault="001F34D1" w:rsidP="001F34D1">
            <w:pPr>
              <w:spacing w:before="0" w:after="40"/>
              <w:rPr>
                <w:rFonts w:cs="Calibri"/>
                <w:szCs w:val="22"/>
              </w:rPr>
            </w:pPr>
            <w:r w:rsidRPr="001932AF">
              <w:rPr>
                <w:rFonts w:cs="Calibri"/>
                <w:szCs w:val="22"/>
              </w:rPr>
              <w:t xml:space="preserve">Visiting research scholar at the University of California Los Angeles, </w:t>
            </w:r>
            <w:proofErr w:type="spellStart"/>
            <w:r w:rsidRPr="001932AF">
              <w:rPr>
                <w:rFonts w:cs="Calibri"/>
                <w:szCs w:val="22"/>
              </w:rPr>
              <w:t>Gonda</w:t>
            </w:r>
            <w:proofErr w:type="spellEnd"/>
            <w:r w:rsidRPr="001932AF">
              <w:rPr>
                <w:rFonts w:cs="Calibri"/>
                <w:szCs w:val="22"/>
              </w:rPr>
              <w:t xml:space="preserve"> Institute of Neuroscience, Laboratory of </w:t>
            </w:r>
            <w:proofErr w:type="spellStart"/>
            <w:r w:rsidRPr="001932AF">
              <w:rPr>
                <w:rFonts w:cs="Calibri"/>
                <w:szCs w:val="22"/>
              </w:rPr>
              <w:t>Dr.</w:t>
            </w:r>
            <w:proofErr w:type="spellEnd"/>
            <w:r w:rsidRPr="001932AF">
              <w:rPr>
                <w:rFonts w:cs="Calibri"/>
                <w:szCs w:val="22"/>
              </w:rPr>
              <w:t xml:space="preserve"> Daniel </w:t>
            </w:r>
            <w:proofErr w:type="spellStart"/>
            <w:r w:rsidRPr="001932AF">
              <w:rPr>
                <w:rFonts w:cs="Calibri"/>
                <w:szCs w:val="22"/>
              </w:rPr>
              <w:t>Geschwind</w:t>
            </w:r>
            <w:proofErr w:type="spellEnd"/>
            <w:r w:rsidRPr="001932AF">
              <w:rPr>
                <w:rFonts w:cs="Calibri"/>
                <w:szCs w:val="22"/>
              </w:rPr>
              <w:t>; winter-term 2014/15</w:t>
            </w:r>
          </w:p>
          <w:p w14:paraId="6663E0CF" w14:textId="77777777" w:rsidR="001F34D1" w:rsidRPr="001932AF" w:rsidRDefault="001F34D1" w:rsidP="001F34D1">
            <w:pPr>
              <w:spacing w:before="0" w:after="40"/>
              <w:rPr>
                <w:rFonts w:cs="Calibri"/>
                <w:szCs w:val="22"/>
              </w:rPr>
            </w:pPr>
            <w:r w:rsidRPr="001932AF">
              <w:rPr>
                <w:rFonts w:cs="Calibri"/>
                <w:szCs w:val="22"/>
              </w:rPr>
              <w:t>External lecturer for Biology at the federal school for technical assistants at the University Hospital Frankfurt; Oct 2014 to April 2017</w:t>
            </w:r>
          </w:p>
          <w:p w14:paraId="20B44F13" w14:textId="77777777" w:rsidR="001F34D1" w:rsidRPr="001932AF" w:rsidRDefault="001F34D1" w:rsidP="001F34D1">
            <w:pPr>
              <w:spacing w:before="0" w:after="40"/>
              <w:rPr>
                <w:rFonts w:cs="Calibri"/>
                <w:szCs w:val="22"/>
              </w:rPr>
            </w:pPr>
            <w:r w:rsidRPr="001932AF">
              <w:rPr>
                <w:rFonts w:cs="Calibri"/>
                <w:szCs w:val="22"/>
              </w:rPr>
              <w:t>PhD Degree (</w:t>
            </w:r>
            <w:proofErr w:type="spellStart"/>
            <w:r w:rsidRPr="001932AF">
              <w:rPr>
                <w:rFonts w:cs="Calibri"/>
                <w:szCs w:val="22"/>
              </w:rPr>
              <w:t>Dr.</w:t>
            </w:r>
            <w:proofErr w:type="spellEnd"/>
            <w:r w:rsidRPr="001932AF">
              <w:rPr>
                <w:rFonts w:cs="Calibri"/>
                <w:szCs w:val="22"/>
              </w:rPr>
              <w:t xml:space="preserve"> </w:t>
            </w:r>
            <w:proofErr w:type="spellStart"/>
            <w:r w:rsidRPr="001932AF">
              <w:rPr>
                <w:rFonts w:cs="Calibri"/>
                <w:szCs w:val="22"/>
              </w:rPr>
              <w:t>rer</w:t>
            </w:r>
            <w:proofErr w:type="spellEnd"/>
            <w:r w:rsidRPr="001932AF">
              <w:rPr>
                <w:rFonts w:cs="Calibri"/>
                <w:szCs w:val="22"/>
              </w:rPr>
              <w:t xml:space="preserve">. nat.) in Genetics; working at the German Cancer Research </w:t>
            </w:r>
            <w:proofErr w:type="spellStart"/>
            <w:r w:rsidRPr="001932AF">
              <w:rPr>
                <w:rFonts w:cs="Calibri"/>
                <w:szCs w:val="22"/>
              </w:rPr>
              <w:t>Center</w:t>
            </w:r>
            <w:proofErr w:type="spellEnd"/>
            <w:r w:rsidRPr="001932AF">
              <w:rPr>
                <w:rFonts w:cs="Calibri"/>
                <w:szCs w:val="22"/>
              </w:rPr>
              <w:t>, Division of Molecular Genome Analysis, Heidelberg, Germany, awarded by the University of Salzburg, Austria; 2011</w:t>
            </w:r>
          </w:p>
          <w:p w14:paraId="404A58A1" w14:textId="77777777" w:rsidR="001F34D1" w:rsidRPr="001932AF" w:rsidRDefault="001F34D1" w:rsidP="001F34D1">
            <w:pPr>
              <w:spacing w:before="0" w:after="40"/>
              <w:rPr>
                <w:rFonts w:cs="Calibri"/>
                <w:szCs w:val="22"/>
              </w:rPr>
            </w:pPr>
            <w:proofErr w:type="gramStart"/>
            <w:r w:rsidRPr="001932AF">
              <w:rPr>
                <w:rFonts w:cs="Calibri"/>
                <w:szCs w:val="22"/>
              </w:rPr>
              <w:t>Master</w:t>
            </w:r>
            <w:proofErr w:type="gramEnd"/>
            <w:r w:rsidRPr="001932AF">
              <w:rPr>
                <w:rFonts w:cs="Calibri"/>
                <w:szCs w:val="22"/>
              </w:rPr>
              <w:t xml:space="preserve"> Degree (MA. </w:t>
            </w:r>
            <w:proofErr w:type="spellStart"/>
            <w:r w:rsidRPr="001932AF">
              <w:rPr>
                <w:rFonts w:cs="Calibri"/>
                <w:szCs w:val="22"/>
              </w:rPr>
              <w:t>rer</w:t>
            </w:r>
            <w:proofErr w:type="spellEnd"/>
            <w:r w:rsidRPr="001932AF">
              <w:rPr>
                <w:rFonts w:cs="Calibri"/>
                <w:szCs w:val="22"/>
              </w:rPr>
              <w:t>. nat.) in Genetics and Biotechnology, University of Salzburg, Austria; 2007</w:t>
            </w:r>
          </w:p>
          <w:p w14:paraId="7F36F253" w14:textId="77777777" w:rsidR="001F34D1" w:rsidRPr="001932AF" w:rsidRDefault="001F34D1" w:rsidP="001F34D1">
            <w:pPr>
              <w:spacing w:before="0" w:after="0"/>
              <w:rPr>
                <w:rFonts w:cs="Calibri"/>
                <w:b/>
                <w:szCs w:val="22"/>
                <w:u w:val="single"/>
              </w:rPr>
            </w:pPr>
            <w:r w:rsidRPr="001932AF">
              <w:rPr>
                <w:rFonts w:cs="Calibri"/>
                <w:b/>
                <w:szCs w:val="22"/>
                <w:u w:val="single"/>
              </w:rPr>
              <w:t>Grants</w:t>
            </w:r>
          </w:p>
          <w:p w14:paraId="79FB522F" w14:textId="77777777" w:rsidR="001F34D1" w:rsidRPr="001932AF" w:rsidRDefault="001F34D1" w:rsidP="001F34D1">
            <w:pPr>
              <w:spacing w:before="0" w:after="40"/>
              <w:rPr>
                <w:rFonts w:cs="Calibri"/>
                <w:szCs w:val="22"/>
              </w:rPr>
            </w:pPr>
            <w:r w:rsidRPr="001932AF">
              <w:rPr>
                <w:rFonts w:cs="Calibri"/>
                <w:szCs w:val="22"/>
              </w:rPr>
              <w:t xml:space="preserve">LOEWE </w:t>
            </w:r>
            <w:proofErr w:type="spellStart"/>
            <w:r w:rsidRPr="001932AF">
              <w:rPr>
                <w:rFonts w:cs="Calibri"/>
                <w:szCs w:val="22"/>
              </w:rPr>
              <w:t>Center</w:t>
            </w:r>
            <w:proofErr w:type="spellEnd"/>
            <w:r w:rsidRPr="001932AF">
              <w:rPr>
                <w:rFonts w:cs="Calibri"/>
                <w:szCs w:val="22"/>
              </w:rPr>
              <w:t xml:space="preserve"> for Personalized Translational Epilepsy Research (</w:t>
            </w:r>
            <w:proofErr w:type="spellStart"/>
            <w:r w:rsidRPr="001932AF">
              <w:rPr>
                <w:rFonts w:cs="Calibri"/>
                <w:szCs w:val="22"/>
              </w:rPr>
              <w:t>CePTER</w:t>
            </w:r>
            <w:proofErr w:type="spellEnd"/>
            <w:r w:rsidRPr="001932AF">
              <w:rPr>
                <w:rFonts w:cs="Calibri"/>
                <w:szCs w:val="22"/>
              </w:rPr>
              <w:t xml:space="preserve">): Co-PI Subproject 6 (600 000 €) with KM Klein; Hessian Ministry of Research and Art. Total 4.7 Mio €, Coordinator </w:t>
            </w:r>
            <w:proofErr w:type="spellStart"/>
            <w:r w:rsidRPr="001932AF">
              <w:rPr>
                <w:rFonts w:cs="Calibri"/>
                <w:szCs w:val="22"/>
              </w:rPr>
              <w:t>F</w:t>
            </w:r>
            <w:proofErr w:type="spellEnd"/>
            <w:r w:rsidRPr="001932AF">
              <w:rPr>
                <w:rFonts w:cs="Calibri"/>
                <w:szCs w:val="22"/>
              </w:rPr>
              <w:t xml:space="preserve"> Rosenow, 2018-21</w:t>
            </w:r>
          </w:p>
          <w:p w14:paraId="398CD4FA" w14:textId="77777777" w:rsidR="001F34D1" w:rsidRPr="001932AF" w:rsidRDefault="001F34D1" w:rsidP="001F34D1">
            <w:pPr>
              <w:spacing w:before="0" w:after="40"/>
              <w:rPr>
                <w:rFonts w:cs="Calibri"/>
                <w:szCs w:val="22"/>
              </w:rPr>
            </w:pPr>
            <w:r w:rsidRPr="001932AF">
              <w:rPr>
                <w:rFonts w:cs="Calibri"/>
                <w:szCs w:val="22"/>
              </w:rPr>
              <w:t xml:space="preserve">Subproject on genotyping and analysis of genetic variants in patients with non-suicidal self-injury (73 593 €); BMBF-funded project STAR (Self-injury: Treatment, Assessment, Recovery; Total volume 3.3 Mio € to P </w:t>
            </w:r>
            <w:proofErr w:type="spellStart"/>
            <w:r w:rsidRPr="001932AF">
              <w:rPr>
                <w:rFonts w:cs="Calibri"/>
                <w:szCs w:val="22"/>
              </w:rPr>
              <w:t>Plener</w:t>
            </w:r>
            <w:proofErr w:type="spellEnd"/>
          </w:p>
          <w:p w14:paraId="6AD3570E" w14:textId="77777777" w:rsidR="001F34D1" w:rsidRPr="001932AF" w:rsidRDefault="001F34D1" w:rsidP="001F34D1">
            <w:pPr>
              <w:spacing w:before="0" w:after="40"/>
              <w:rPr>
                <w:rFonts w:cs="Calibri"/>
                <w:szCs w:val="22"/>
              </w:rPr>
            </w:pPr>
            <w:r w:rsidRPr="001932AF">
              <w:rPr>
                <w:rFonts w:cs="Calibri"/>
                <w:szCs w:val="22"/>
              </w:rPr>
              <w:t>FP7 „</w:t>
            </w:r>
            <w:proofErr w:type="spellStart"/>
            <w:r w:rsidRPr="001932AF">
              <w:rPr>
                <w:rFonts w:cs="Calibri"/>
                <w:szCs w:val="22"/>
              </w:rPr>
              <w:t>FemNat</w:t>
            </w:r>
            <w:proofErr w:type="spellEnd"/>
            <w:r w:rsidRPr="001932AF">
              <w:rPr>
                <w:rFonts w:cs="Calibri"/>
                <w:szCs w:val="22"/>
              </w:rPr>
              <w:t>-</w:t>
            </w:r>
            <w:proofErr w:type="gramStart"/>
            <w:r w:rsidRPr="001932AF">
              <w:rPr>
                <w:rFonts w:cs="Calibri"/>
                <w:szCs w:val="22"/>
              </w:rPr>
              <w:t>CD“ project</w:t>
            </w:r>
            <w:proofErr w:type="gramEnd"/>
            <w:r w:rsidRPr="001932AF">
              <w:rPr>
                <w:rFonts w:cs="Calibri"/>
                <w:szCs w:val="22"/>
              </w:rPr>
              <w:t xml:space="preserve"> ; “Neurobiology and treatment of Adolescent Female Conduct Disorder”. Sub-Task WP2 Genetic, Epigenetics and Environment; </w:t>
            </w:r>
            <w:r w:rsidRPr="001932AF">
              <w:rPr>
                <w:rFonts w:cs="Calibri"/>
                <w:szCs w:val="22"/>
              </w:rPr>
              <w:br/>
              <w:t>900 000 € (Total 6 Mio € to CM Freitag). Ended Feb 2018</w:t>
            </w:r>
          </w:p>
          <w:p w14:paraId="48BFA4EE" w14:textId="77777777" w:rsidR="001F34D1" w:rsidRPr="001932AF" w:rsidRDefault="001F34D1" w:rsidP="001F34D1">
            <w:pPr>
              <w:spacing w:before="0" w:after="40"/>
              <w:rPr>
                <w:rFonts w:cs="Calibri"/>
                <w:szCs w:val="22"/>
              </w:rPr>
            </w:pPr>
            <w:r w:rsidRPr="001932AF">
              <w:rPr>
                <w:rFonts w:cs="Calibri"/>
                <w:szCs w:val="22"/>
              </w:rPr>
              <w:t>EU Funded IMI Grant AIMS-2-TRIAL “Personalized treatment strategies in autism spectrum disorders”; 780 000 € to C Ecker, CM Freitag and AG Chiocchetti (total Volume 60 Mio € to D Murphy, UK)</w:t>
            </w:r>
          </w:p>
          <w:p w14:paraId="7B270737" w14:textId="77777777" w:rsidR="001F34D1" w:rsidRPr="001932AF" w:rsidRDefault="001F34D1" w:rsidP="001F34D1">
            <w:pPr>
              <w:spacing w:before="0" w:after="0"/>
              <w:rPr>
                <w:rFonts w:cs="Calibri"/>
                <w:szCs w:val="22"/>
              </w:rPr>
            </w:pPr>
            <w:r w:rsidRPr="001932AF">
              <w:rPr>
                <w:rFonts w:cs="Calibri"/>
                <w:szCs w:val="22"/>
                <w:u w:val="single"/>
              </w:rPr>
              <w:t>Awards:</w:t>
            </w:r>
            <w:r w:rsidRPr="001932AF">
              <w:rPr>
                <w:rFonts w:cs="Calibri"/>
                <w:b/>
                <w:szCs w:val="22"/>
              </w:rPr>
              <w:t xml:space="preserve"> </w:t>
            </w:r>
            <w:r w:rsidRPr="001932AF">
              <w:rPr>
                <w:rFonts w:cs="Calibri"/>
                <w:szCs w:val="22"/>
              </w:rPr>
              <w:t>Price for young Scientists in the field of human medicine (</w:t>
            </w:r>
            <w:proofErr w:type="spellStart"/>
            <w:r w:rsidRPr="001932AF">
              <w:rPr>
                <w:rFonts w:cs="Calibri"/>
                <w:szCs w:val="22"/>
              </w:rPr>
              <w:t>Dr.</w:t>
            </w:r>
            <w:proofErr w:type="spellEnd"/>
            <w:r w:rsidRPr="001932AF">
              <w:rPr>
                <w:rFonts w:cs="Calibri"/>
                <w:szCs w:val="22"/>
              </w:rPr>
              <w:t xml:space="preserve"> Paul und </w:t>
            </w:r>
            <w:proofErr w:type="spellStart"/>
            <w:r w:rsidRPr="001932AF">
              <w:rPr>
                <w:rFonts w:cs="Calibri"/>
                <w:szCs w:val="22"/>
              </w:rPr>
              <w:t>Cilly</w:t>
            </w:r>
            <w:proofErr w:type="spellEnd"/>
            <w:r w:rsidRPr="001932AF">
              <w:rPr>
                <w:rFonts w:cs="Calibri"/>
                <w:szCs w:val="22"/>
              </w:rPr>
              <w:t xml:space="preserve"> Weill-Foundation)</w:t>
            </w:r>
          </w:p>
        </w:tc>
      </w:tr>
      <w:tr w:rsidR="001F34D1" w:rsidRPr="001932AF" w14:paraId="626B2A3F" w14:textId="77777777" w:rsidTr="001F34D1">
        <w:trPr>
          <w:trHeight w:val="5090"/>
        </w:trPr>
        <w:tc>
          <w:tcPr>
            <w:tcW w:w="831" w:type="pct"/>
            <w:shd w:val="clear" w:color="auto" w:fill="B8CCE4" w:themeFill="accent1" w:themeFillTint="66"/>
            <w:vAlign w:val="center"/>
            <w:hideMark/>
          </w:tcPr>
          <w:p w14:paraId="50342B69" w14:textId="77777777" w:rsidR="001F34D1" w:rsidRPr="001932AF" w:rsidRDefault="001F34D1" w:rsidP="001F34D1">
            <w:pPr>
              <w:spacing w:before="0" w:after="0"/>
              <w:rPr>
                <w:rFonts w:cs="Calibri"/>
                <w:b/>
                <w:bCs/>
                <w:szCs w:val="22"/>
              </w:rPr>
            </w:pPr>
            <w:r w:rsidRPr="001932AF">
              <w:rPr>
                <w:rFonts w:cs="Calibri"/>
                <w:b/>
                <w:bCs/>
                <w:szCs w:val="22"/>
              </w:rPr>
              <w:t>List of</w:t>
            </w:r>
          </w:p>
          <w:p w14:paraId="7C722E9C" w14:textId="77777777" w:rsidR="001F34D1" w:rsidRPr="001932AF" w:rsidRDefault="001F34D1" w:rsidP="001F34D1">
            <w:pPr>
              <w:spacing w:before="0" w:after="0"/>
              <w:rPr>
                <w:rFonts w:cs="Calibri"/>
                <w:b/>
                <w:bCs/>
                <w:szCs w:val="22"/>
              </w:rPr>
            </w:pPr>
            <w:r w:rsidRPr="001932AF">
              <w:rPr>
                <w:rFonts w:cs="Calibri"/>
                <w:b/>
                <w:bCs/>
                <w:szCs w:val="22"/>
              </w:rPr>
              <w:t>five relevant publications within the last five years</w:t>
            </w:r>
          </w:p>
        </w:tc>
        <w:tc>
          <w:tcPr>
            <w:tcW w:w="4169" w:type="pct"/>
            <w:vAlign w:val="center"/>
          </w:tcPr>
          <w:p w14:paraId="43732436" w14:textId="2665ED13" w:rsidR="001F34D1" w:rsidRPr="001932AF" w:rsidRDefault="001F34D1" w:rsidP="001F34D1">
            <w:pPr>
              <w:spacing w:before="0" w:after="0"/>
              <w:rPr>
                <w:rFonts w:cs="Calibri"/>
                <w:szCs w:val="22"/>
              </w:rPr>
            </w:pPr>
            <w:r w:rsidRPr="001932AF">
              <w:rPr>
                <w:rFonts w:cs="Calibri"/>
                <w:szCs w:val="22"/>
              </w:rPr>
              <w:t>Total citations 2</w:t>
            </w:r>
            <w:r w:rsidR="00805BE2">
              <w:rPr>
                <w:rFonts w:cs="Calibri"/>
                <w:szCs w:val="22"/>
              </w:rPr>
              <w:t>270</w:t>
            </w:r>
            <w:r w:rsidRPr="001932AF">
              <w:rPr>
                <w:rFonts w:cs="Calibri"/>
                <w:szCs w:val="22"/>
              </w:rPr>
              <w:t>, h-index 1</w:t>
            </w:r>
            <w:r w:rsidR="00805BE2">
              <w:rPr>
                <w:rFonts w:cs="Calibri"/>
                <w:szCs w:val="22"/>
              </w:rPr>
              <w:t>7</w:t>
            </w:r>
            <w:r w:rsidRPr="001932AF">
              <w:rPr>
                <w:rFonts w:cs="Calibri"/>
                <w:szCs w:val="22"/>
              </w:rPr>
              <w:t xml:space="preserve"> (Google Scholar, </w:t>
            </w:r>
            <w:r w:rsidR="00805BE2">
              <w:rPr>
                <w:rFonts w:cs="Calibri"/>
                <w:szCs w:val="22"/>
              </w:rPr>
              <w:t>July</w:t>
            </w:r>
            <w:r w:rsidRPr="001932AF">
              <w:rPr>
                <w:rFonts w:cs="Calibri"/>
                <w:szCs w:val="22"/>
              </w:rPr>
              <w:t xml:space="preserve"> 2018)</w:t>
            </w:r>
          </w:p>
          <w:p w14:paraId="33410A1A" w14:textId="77777777" w:rsidR="001F34D1" w:rsidRPr="001932AF" w:rsidRDefault="001F34D1" w:rsidP="001F34D1">
            <w:pPr>
              <w:spacing w:before="0" w:after="0"/>
              <w:rPr>
                <w:rFonts w:cs="Calibri"/>
                <w:szCs w:val="22"/>
              </w:rPr>
            </w:pPr>
            <w:r w:rsidRPr="001932AF">
              <w:rPr>
                <w:rFonts w:cs="Calibri"/>
                <w:szCs w:val="22"/>
              </w:rPr>
              <w:t>Full list: https://scholar.google.de/citations?user=PgpbvXYAAAAJ</w:t>
            </w:r>
          </w:p>
          <w:p w14:paraId="612D6328" w14:textId="77777777" w:rsidR="001F34D1" w:rsidRPr="006C52C0" w:rsidRDefault="001F34D1" w:rsidP="001F34D1">
            <w:pPr>
              <w:spacing w:before="0" w:after="0"/>
              <w:rPr>
                <w:rFonts w:cs="Calibri"/>
                <w:szCs w:val="22"/>
              </w:rPr>
            </w:pPr>
            <w:r w:rsidRPr="001932AF">
              <w:rPr>
                <w:rFonts w:cs="Calibri"/>
                <w:szCs w:val="22"/>
              </w:rPr>
              <w:t xml:space="preserve">1. Kranz TM, Kopp M, Waltes R, Sachse M, </w:t>
            </w:r>
            <w:proofErr w:type="spellStart"/>
            <w:r w:rsidRPr="001932AF">
              <w:rPr>
                <w:rFonts w:cs="Calibri"/>
                <w:szCs w:val="22"/>
              </w:rPr>
              <w:t>Duketis</w:t>
            </w:r>
            <w:proofErr w:type="spellEnd"/>
            <w:r w:rsidRPr="001932AF">
              <w:rPr>
                <w:rFonts w:cs="Calibri"/>
                <w:szCs w:val="22"/>
              </w:rPr>
              <w:t xml:space="preserve"> E, </w:t>
            </w:r>
            <w:proofErr w:type="spellStart"/>
            <w:r w:rsidRPr="001932AF">
              <w:rPr>
                <w:rFonts w:cs="Calibri"/>
                <w:szCs w:val="22"/>
              </w:rPr>
              <w:t>Jarczok</w:t>
            </w:r>
            <w:proofErr w:type="spellEnd"/>
            <w:r w:rsidRPr="001932AF">
              <w:rPr>
                <w:rFonts w:cs="Calibri"/>
                <w:szCs w:val="22"/>
              </w:rPr>
              <w:t xml:space="preserve"> TA, Degenhardt F, </w:t>
            </w:r>
            <w:proofErr w:type="spellStart"/>
            <w:r w:rsidRPr="001932AF">
              <w:rPr>
                <w:rFonts w:cs="Calibri"/>
                <w:szCs w:val="22"/>
              </w:rPr>
              <w:t>Görgen</w:t>
            </w:r>
            <w:proofErr w:type="spellEnd"/>
            <w:r w:rsidRPr="001932AF">
              <w:rPr>
                <w:rFonts w:cs="Calibri"/>
                <w:szCs w:val="22"/>
              </w:rPr>
              <w:t xml:space="preserve"> K, Meyer J, Freitag CM, </w:t>
            </w:r>
            <w:r w:rsidRPr="001932AF">
              <w:rPr>
                <w:rFonts w:cs="Calibri"/>
                <w:b/>
                <w:szCs w:val="22"/>
                <w:u w:val="single"/>
              </w:rPr>
              <w:t>Chiocchetti AG</w:t>
            </w:r>
            <w:r w:rsidRPr="001932AF">
              <w:rPr>
                <w:rFonts w:cs="Calibri"/>
                <w:szCs w:val="22"/>
              </w:rPr>
              <w:t xml:space="preserve">. Meta-analysis and association of two common polymorphisms of the human oxytocin receptor gene in autism spectrum disorder. Autism Res. </w:t>
            </w:r>
            <w:proofErr w:type="gramStart"/>
            <w:r w:rsidRPr="006C52C0">
              <w:rPr>
                <w:rFonts w:cs="Calibri"/>
                <w:szCs w:val="22"/>
              </w:rPr>
              <w:t>2016;9:1036</w:t>
            </w:r>
            <w:proofErr w:type="gramEnd"/>
            <w:r w:rsidRPr="006C52C0">
              <w:rPr>
                <w:rFonts w:cs="Calibri"/>
                <w:szCs w:val="22"/>
              </w:rPr>
              <w:t>-1045</w:t>
            </w:r>
          </w:p>
          <w:p w14:paraId="2541DBF6" w14:textId="77777777" w:rsidR="001F34D1" w:rsidRPr="00C723CC" w:rsidRDefault="001F34D1" w:rsidP="001F34D1">
            <w:pPr>
              <w:spacing w:before="0" w:after="0"/>
              <w:rPr>
                <w:rFonts w:cs="Calibri"/>
                <w:szCs w:val="22"/>
                <w:lang w:val="de-DE"/>
              </w:rPr>
            </w:pPr>
            <w:r w:rsidRPr="006C52C0">
              <w:rPr>
                <w:rFonts w:cs="Calibri"/>
                <w:szCs w:val="22"/>
              </w:rPr>
              <w:t xml:space="preserve">2. </w:t>
            </w:r>
            <w:r w:rsidRPr="006C52C0">
              <w:rPr>
                <w:rFonts w:cs="Calibri"/>
                <w:b/>
                <w:szCs w:val="22"/>
                <w:u w:val="single"/>
              </w:rPr>
              <w:t>Chiocchetti AG</w:t>
            </w:r>
            <w:r w:rsidRPr="006C52C0">
              <w:rPr>
                <w:rFonts w:cs="Calibri"/>
                <w:szCs w:val="22"/>
              </w:rPr>
              <w:t xml:space="preserve">, Haslinger D et al. </w:t>
            </w:r>
            <w:r w:rsidRPr="001932AF">
              <w:rPr>
                <w:rFonts w:cs="Calibri"/>
                <w:szCs w:val="22"/>
              </w:rPr>
              <w:t xml:space="preserve">Transcriptomic signatures of neuronal differentiation and their association with risk genes for autism spectrum and related neuropsychiatric disorders. </w:t>
            </w:r>
            <w:proofErr w:type="spellStart"/>
            <w:r w:rsidRPr="00C723CC">
              <w:rPr>
                <w:rFonts w:cs="Calibri"/>
                <w:szCs w:val="22"/>
                <w:lang w:val="de-DE"/>
              </w:rPr>
              <w:t>Transl</w:t>
            </w:r>
            <w:proofErr w:type="spellEnd"/>
            <w:r w:rsidRPr="00C723CC">
              <w:rPr>
                <w:rFonts w:cs="Calibri"/>
                <w:szCs w:val="22"/>
                <w:lang w:val="de-DE"/>
              </w:rPr>
              <w:t xml:space="preserve"> </w:t>
            </w:r>
            <w:proofErr w:type="spellStart"/>
            <w:r w:rsidRPr="00C723CC">
              <w:rPr>
                <w:rFonts w:cs="Calibri"/>
                <w:szCs w:val="22"/>
                <w:lang w:val="de-DE"/>
              </w:rPr>
              <w:t>Psychiatry</w:t>
            </w:r>
            <w:proofErr w:type="spellEnd"/>
            <w:r w:rsidRPr="00C723CC">
              <w:rPr>
                <w:rFonts w:cs="Calibri"/>
                <w:szCs w:val="22"/>
                <w:lang w:val="de-DE"/>
              </w:rPr>
              <w:t>. 2016;</w:t>
            </w:r>
            <w:proofErr w:type="gramStart"/>
            <w:r w:rsidRPr="00C723CC">
              <w:rPr>
                <w:rFonts w:cs="Calibri"/>
                <w:szCs w:val="22"/>
                <w:lang w:val="de-DE"/>
              </w:rPr>
              <w:t>6:e</w:t>
            </w:r>
            <w:proofErr w:type="gramEnd"/>
            <w:r w:rsidRPr="00C723CC">
              <w:rPr>
                <w:rFonts w:cs="Calibri"/>
                <w:szCs w:val="22"/>
                <w:lang w:val="de-DE"/>
              </w:rPr>
              <w:t xml:space="preserve">864. </w:t>
            </w:r>
          </w:p>
          <w:p w14:paraId="6AA02B74" w14:textId="77777777" w:rsidR="001F34D1" w:rsidRPr="004112F8" w:rsidRDefault="001F34D1" w:rsidP="001F34D1">
            <w:pPr>
              <w:spacing w:before="0" w:after="0"/>
              <w:rPr>
                <w:rFonts w:cs="Calibri"/>
                <w:szCs w:val="22"/>
              </w:rPr>
            </w:pPr>
            <w:r w:rsidRPr="00C723CC">
              <w:rPr>
                <w:rFonts w:cs="Calibri"/>
                <w:szCs w:val="22"/>
                <w:lang w:val="de-DE"/>
              </w:rPr>
              <w:t xml:space="preserve">3. </w:t>
            </w:r>
            <w:r w:rsidRPr="00C723CC">
              <w:rPr>
                <w:rFonts w:cs="Calibri"/>
                <w:b/>
                <w:szCs w:val="22"/>
                <w:u w:val="single"/>
                <w:lang w:val="de-DE"/>
              </w:rPr>
              <w:t>Chiocchetti AG</w:t>
            </w:r>
            <w:r w:rsidRPr="00C723CC">
              <w:rPr>
                <w:rFonts w:cs="Calibri"/>
                <w:szCs w:val="22"/>
                <w:lang w:val="de-DE"/>
              </w:rPr>
              <w:t xml:space="preserve">, Kopp M, Waltes R, Haslinger D et al. </w:t>
            </w:r>
            <w:r w:rsidRPr="001932AF">
              <w:rPr>
                <w:rFonts w:cs="Calibri"/>
                <w:szCs w:val="22"/>
              </w:rPr>
              <w:t xml:space="preserve">Variants of the CNTNAP2 5' promoter as risk factors for autism spectrum disorders: a genetic and functional approach. Mol Psychiatry. </w:t>
            </w:r>
            <w:proofErr w:type="gramStart"/>
            <w:r w:rsidRPr="001932AF">
              <w:rPr>
                <w:rFonts w:cs="Calibri"/>
                <w:szCs w:val="22"/>
              </w:rPr>
              <w:t>2015;20:839</w:t>
            </w:r>
            <w:proofErr w:type="gramEnd"/>
            <w:r w:rsidRPr="001932AF">
              <w:rPr>
                <w:rFonts w:cs="Calibri"/>
                <w:szCs w:val="22"/>
              </w:rPr>
              <w:t xml:space="preserve">-49. </w:t>
            </w:r>
          </w:p>
          <w:p w14:paraId="1DAFFF19" w14:textId="77777777" w:rsidR="001F34D1" w:rsidRPr="00523B6B" w:rsidRDefault="001F34D1" w:rsidP="001F34D1">
            <w:pPr>
              <w:spacing w:before="0" w:after="0"/>
              <w:rPr>
                <w:rFonts w:cs="Calibri"/>
                <w:szCs w:val="22"/>
              </w:rPr>
            </w:pPr>
            <w:r w:rsidRPr="004112F8">
              <w:rPr>
                <w:rFonts w:cs="Calibri"/>
                <w:szCs w:val="22"/>
              </w:rPr>
              <w:t xml:space="preserve">4. Waltes R, </w:t>
            </w:r>
            <w:proofErr w:type="spellStart"/>
            <w:r w:rsidRPr="004112F8">
              <w:rPr>
                <w:rFonts w:cs="Calibri"/>
                <w:szCs w:val="22"/>
              </w:rPr>
              <w:t>Gfesser</w:t>
            </w:r>
            <w:proofErr w:type="spellEnd"/>
            <w:r w:rsidRPr="004112F8">
              <w:rPr>
                <w:rFonts w:cs="Calibri"/>
                <w:szCs w:val="22"/>
              </w:rPr>
              <w:t xml:space="preserve"> J, Haslinger D, Schneider-</w:t>
            </w:r>
            <w:proofErr w:type="spellStart"/>
            <w:r w:rsidRPr="004112F8">
              <w:rPr>
                <w:rFonts w:cs="Calibri"/>
                <w:szCs w:val="22"/>
              </w:rPr>
              <w:t>Momm</w:t>
            </w:r>
            <w:proofErr w:type="spellEnd"/>
            <w:r w:rsidRPr="004112F8">
              <w:rPr>
                <w:rFonts w:cs="Calibri"/>
                <w:szCs w:val="22"/>
              </w:rPr>
              <w:t xml:space="preserve"> K, </w:t>
            </w:r>
            <w:proofErr w:type="spellStart"/>
            <w:r w:rsidRPr="004112F8">
              <w:rPr>
                <w:rFonts w:cs="Calibri"/>
                <w:szCs w:val="22"/>
              </w:rPr>
              <w:t>Biscaldi</w:t>
            </w:r>
            <w:proofErr w:type="spellEnd"/>
            <w:r w:rsidRPr="004112F8">
              <w:rPr>
                <w:rFonts w:cs="Calibri"/>
                <w:szCs w:val="22"/>
              </w:rPr>
              <w:t xml:space="preserve"> M, </w:t>
            </w:r>
            <w:proofErr w:type="spellStart"/>
            <w:r w:rsidRPr="004112F8">
              <w:rPr>
                <w:rFonts w:cs="Calibri"/>
                <w:szCs w:val="22"/>
              </w:rPr>
              <w:t>Voran</w:t>
            </w:r>
            <w:proofErr w:type="spellEnd"/>
            <w:r w:rsidRPr="004112F8">
              <w:rPr>
                <w:rFonts w:cs="Calibri"/>
                <w:szCs w:val="22"/>
              </w:rPr>
              <w:t xml:space="preserve"> A, Freitag CM, </w:t>
            </w:r>
            <w:r w:rsidRPr="00523B6B">
              <w:rPr>
                <w:rFonts w:cs="Calibri"/>
                <w:b/>
                <w:szCs w:val="22"/>
                <w:u w:val="single"/>
              </w:rPr>
              <w:t>Chiocchetti AG</w:t>
            </w:r>
            <w:r w:rsidRPr="00523B6B">
              <w:rPr>
                <w:rFonts w:cs="Calibri"/>
                <w:szCs w:val="22"/>
              </w:rPr>
              <w:t xml:space="preserve">. Common EIF4E variants modulate risk for autism spectrum disorders in the high-functioning range. J Neural </w:t>
            </w:r>
            <w:proofErr w:type="spellStart"/>
            <w:r w:rsidRPr="00523B6B">
              <w:rPr>
                <w:rFonts w:cs="Calibri"/>
                <w:szCs w:val="22"/>
              </w:rPr>
              <w:t>Transm</w:t>
            </w:r>
            <w:proofErr w:type="spellEnd"/>
            <w:r w:rsidRPr="00523B6B">
              <w:rPr>
                <w:rFonts w:cs="Calibri"/>
                <w:szCs w:val="22"/>
              </w:rPr>
              <w:t xml:space="preserve"> (Vienna). </w:t>
            </w:r>
          </w:p>
          <w:p w14:paraId="03DA2286" w14:textId="77777777" w:rsidR="001F34D1" w:rsidRPr="004112F8" w:rsidRDefault="001F34D1" w:rsidP="001F34D1">
            <w:pPr>
              <w:spacing w:before="0" w:after="0"/>
              <w:rPr>
                <w:rFonts w:cs="Calibri"/>
                <w:szCs w:val="22"/>
              </w:rPr>
            </w:pPr>
            <w:r w:rsidRPr="00C76B1A">
              <w:rPr>
                <w:rFonts w:cs="Calibri"/>
                <w:szCs w:val="22"/>
                <w:lang w:val="en-US"/>
              </w:rPr>
              <w:t xml:space="preserve">5. </w:t>
            </w:r>
            <w:r w:rsidRPr="00C76B1A">
              <w:rPr>
                <w:rFonts w:cs="Calibri"/>
                <w:b/>
                <w:szCs w:val="22"/>
                <w:u w:val="single"/>
                <w:lang w:val="en-US"/>
              </w:rPr>
              <w:t>Chiocchetti AG</w:t>
            </w:r>
            <w:r w:rsidRPr="00C76B1A">
              <w:rPr>
                <w:rFonts w:cs="Calibri"/>
                <w:szCs w:val="22"/>
                <w:lang w:val="en-US"/>
              </w:rPr>
              <w:t xml:space="preserve">, Haslinger D et al. </w:t>
            </w:r>
            <w:r w:rsidRPr="006C52C0">
              <w:rPr>
                <w:rFonts w:cs="Calibri"/>
                <w:szCs w:val="22"/>
              </w:rPr>
              <w:t xml:space="preserve">Protein signatures of oxidative stress response in a patient specific cell line model for autism. </w:t>
            </w:r>
            <w:r w:rsidRPr="001932AF">
              <w:rPr>
                <w:rFonts w:cs="Calibri"/>
                <w:szCs w:val="22"/>
              </w:rPr>
              <w:t xml:space="preserve">Mol Autism. 2014 Feb 10;5(1):10. </w:t>
            </w:r>
            <w:proofErr w:type="spellStart"/>
            <w:r w:rsidRPr="001932AF">
              <w:rPr>
                <w:rFonts w:cs="Calibri"/>
                <w:szCs w:val="22"/>
              </w:rPr>
              <w:t>doi</w:t>
            </w:r>
            <w:proofErr w:type="spellEnd"/>
            <w:r w:rsidRPr="001932AF">
              <w:rPr>
                <w:rFonts w:cs="Calibri"/>
                <w:szCs w:val="22"/>
              </w:rPr>
              <w:t>: 10.1186/2040-2392-5-10. PubMed PMID: 24512814; PubMed Central PMCID: PMC3931328.</w:t>
            </w:r>
          </w:p>
        </w:tc>
      </w:tr>
    </w:tbl>
    <w:p w14:paraId="7DB69278" w14:textId="77777777" w:rsidR="00AE228E" w:rsidRPr="001932AF" w:rsidRDefault="00AE228E" w:rsidP="00FA72DD">
      <w:pPr>
        <w:pStyle w:val="Default"/>
        <w:numPr>
          <w:ilvl w:val="1"/>
          <w:numId w:val="5"/>
        </w:numPr>
        <w:spacing w:line="276" w:lineRule="auto"/>
        <w:ind w:left="56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lastRenderedPageBreak/>
        <w:t>Project Partner 4</w:t>
      </w:r>
    </w:p>
    <w:tbl>
      <w:tblPr>
        <w:tblpPr w:leftFromText="141" w:rightFromText="141" w:vertAnchor="text" w:horzAnchor="margin" w:tblpY="51"/>
        <w:tblW w:w="49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76"/>
        <w:gridCol w:w="7407"/>
      </w:tblGrid>
      <w:tr w:rsidR="00101A81" w:rsidRPr="001932AF" w14:paraId="11F42DEF" w14:textId="77777777" w:rsidTr="00101A81">
        <w:trPr>
          <w:trHeight w:val="264"/>
        </w:trPr>
        <w:tc>
          <w:tcPr>
            <w:tcW w:w="831" w:type="pct"/>
            <w:shd w:val="clear" w:color="auto" w:fill="B8CCE4" w:themeFill="accent1" w:themeFillTint="66"/>
            <w:vAlign w:val="center"/>
            <w:hideMark/>
          </w:tcPr>
          <w:p w14:paraId="601DFC47" w14:textId="77777777" w:rsidR="00101A81" w:rsidRPr="001932AF" w:rsidRDefault="00101A81" w:rsidP="00101A81">
            <w:pPr>
              <w:spacing w:before="0" w:after="0"/>
              <w:rPr>
                <w:rFonts w:cs="Calibri"/>
                <w:b/>
                <w:bCs/>
                <w:szCs w:val="22"/>
              </w:rPr>
            </w:pPr>
            <w:r w:rsidRPr="001932AF">
              <w:rPr>
                <w:rFonts w:cs="Calibri"/>
                <w:b/>
                <w:bCs/>
                <w:szCs w:val="22"/>
              </w:rPr>
              <w:t>Last Name</w:t>
            </w:r>
          </w:p>
        </w:tc>
        <w:tc>
          <w:tcPr>
            <w:tcW w:w="4169" w:type="pct"/>
            <w:vAlign w:val="center"/>
          </w:tcPr>
          <w:p w14:paraId="79642534" w14:textId="77777777" w:rsidR="00101A81" w:rsidRPr="001932AF" w:rsidRDefault="00101A81" w:rsidP="00101A81">
            <w:pPr>
              <w:spacing w:before="0" w:after="0"/>
              <w:rPr>
                <w:rFonts w:cs="Calibri"/>
                <w:szCs w:val="22"/>
              </w:rPr>
            </w:pPr>
            <w:r w:rsidRPr="001932AF">
              <w:rPr>
                <w:rFonts w:cs="Calibri"/>
                <w:szCs w:val="22"/>
              </w:rPr>
              <w:t>Rosenow</w:t>
            </w:r>
          </w:p>
        </w:tc>
      </w:tr>
      <w:tr w:rsidR="00101A81" w:rsidRPr="001932AF" w14:paraId="13E2C588" w14:textId="77777777" w:rsidTr="00101A81">
        <w:trPr>
          <w:trHeight w:val="266"/>
        </w:trPr>
        <w:tc>
          <w:tcPr>
            <w:tcW w:w="831" w:type="pct"/>
            <w:shd w:val="clear" w:color="auto" w:fill="B8CCE4" w:themeFill="accent1" w:themeFillTint="66"/>
            <w:vAlign w:val="center"/>
            <w:hideMark/>
          </w:tcPr>
          <w:p w14:paraId="5F92EEFB" w14:textId="77777777" w:rsidR="00101A81" w:rsidRPr="001932AF" w:rsidRDefault="00101A81" w:rsidP="00101A81">
            <w:pPr>
              <w:spacing w:before="0" w:after="0"/>
              <w:rPr>
                <w:rFonts w:cs="Calibri"/>
                <w:b/>
                <w:bCs/>
                <w:szCs w:val="22"/>
              </w:rPr>
            </w:pPr>
            <w:r w:rsidRPr="001932AF">
              <w:rPr>
                <w:rFonts w:cs="Calibri"/>
                <w:b/>
                <w:bCs/>
                <w:szCs w:val="22"/>
              </w:rPr>
              <w:t>First Name</w:t>
            </w:r>
          </w:p>
        </w:tc>
        <w:tc>
          <w:tcPr>
            <w:tcW w:w="4169" w:type="pct"/>
            <w:vAlign w:val="center"/>
          </w:tcPr>
          <w:p w14:paraId="22E70620" w14:textId="77777777" w:rsidR="00101A81" w:rsidRPr="001932AF" w:rsidRDefault="00101A81" w:rsidP="00101A81">
            <w:pPr>
              <w:spacing w:before="0" w:after="0"/>
              <w:rPr>
                <w:rFonts w:cs="Calibri"/>
                <w:szCs w:val="22"/>
              </w:rPr>
            </w:pPr>
            <w:r w:rsidRPr="001932AF">
              <w:rPr>
                <w:rFonts w:cs="Calibri"/>
                <w:szCs w:val="22"/>
              </w:rPr>
              <w:t>Felix</w:t>
            </w:r>
          </w:p>
        </w:tc>
      </w:tr>
      <w:tr w:rsidR="00101A81" w:rsidRPr="001932AF" w14:paraId="68730F48" w14:textId="77777777" w:rsidTr="00101A81">
        <w:trPr>
          <w:trHeight w:val="266"/>
        </w:trPr>
        <w:tc>
          <w:tcPr>
            <w:tcW w:w="831" w:type="pct"/>
            <w:shd w:val="clear" w:color="auto" w:fill="B8CCE4" w:themeFill="accent1" w:themeFillTint="66"/>
            <w:vAlign w:val="center"/>
            <w:hideMark/>
          </w:tcPr>
          <w:p w14:paraId="7DC0A5F4" w14:textId="77777777" w:rsidR="00101A81" w:rsidRPr="001932AF" w:rsidRDefault="00101A81" w:rsidP="00101A81">
            <w:pPr>
              <w:spacing w:before="0" w:after="0"/>
              <w:rPr>
                <w:rFonts w:cs="Calibri"/>
                <w:b/>
                <w:bCs/>
                <w:szCs w:val="22"/>
              </w:rPr>
            </w:pPr>
            <w:r w:rsidRPr="001932AF">
              <w:rPr>
                <w:rFonts w:cs="Calibri"/>
                <w:b/>
                <w:bCs/>
                <w:szCs w:val="22"/>
              </w:rPr>
              <w:t>Institution</w:t>
            </w:r>
          </w:p>
        </w:tc>
        <w:tc>
          <w:tcPr>
            <w:tcW w:w="4169" w:type="pct"/>
            <w:vAlign w:val="center"/>
          </w:tcPr>
          <w:p w14:paraId="62AB80A4" w14:textId="77777777" w:rsidR="00101A81" w:rsidRPr="001932AF" w:rsidRDefault="00101A81" w:rsidP="00101A81">
            <w:pPr>
              <w:spacing w:before="0" w:after="0"/>
              <w:rPr>
                <w:rFonts w:cs="Calibri"/>
                <w:szCs w:val="22"/>
              </w:rPr>
            </w:pPr>
            <w:r w:rsidRPr="001932AF">
              <w:rPr>
                <w:rFonts w:cs="Calibri"/>
                <w:szCs w:val="22"/>
              </w:rPr>
              <w:t>Goethe-University Frankfurt, Germany</w:t>
            </w:r>
          </w:p>
        </w:tc>
      </w:tr>
      <w:tr w:rsidR="00101A81" w:rsidRPr="001932AF" w14:paraId="713F3357" w14:textId="77777777" w:rsidTr="006C52C0">
        <w:trPr>
          <w:trHeight w:val="7402"/>
        </w:trPr>
        <w:tc>
          <w:tcPr>
            <w:tcW w:w="831" w:type="pct"/>
            <w:shd w:val="clear" w:color="auto" w:fill="B8CCE4" w:themeFill="accent1" w:themeFillTint="66"/>
            <w:vAlign w:val="center"/>
            <w:hideMark/>
          </w:tcPr>
          <w:p w14:paraId="211E3917" w14:textId="77777777" w:rsidR="00101A81" w:rsidRPr="001932AF" w:rsidRDefault="00101A81" w:rsidP="00101A81">
            <w:pPr>
              <w:spacing w:before="0" w:after="0"/>
              <w:rPr>
                <w:rFonts w:cs="Calibri"/>
                <w:b/>
                <w:bCs/>
                <w:szCs w:val="22"/>
              </w:rPr>
            </w:pPr>
            <w:r w:rsidRPr="001932AF">
              <w:rPr>
                <w:rFonts w:cs="Calibri"/>
                <w:b/>
                <w:bCs/>
                <w:szCs w:val="22"/>
              </w:rPr>
              <w:t>Short CV</w:t>
            </w:r>
          </w:p>
        </w:tc>
        <w:tc>
          <w:tcPr>
            <w:tcW w:w="4169" w:type="pct"/>
            <w:vAlign w:val="center"/>
          </w:tcPr>
          <w:p w14:paraId="1F80EB78" w14:textId="77777777" w:rsidR="00101A81" w:rsidRPr="001932AF" w:rsidRDefault="00101A81" w:rsidP="00525451">
            <w:pPr>
              <w:spacing w:before="0" w:after="0"/>
              <w:rPr>
                <w:rFonts w:cs="Calibri"/>
                <w:b/>
                <w:szCs w:val="22"/>
                <w:u w:val="single"/>
              </w:rPr>
            </w:pPr>
            <w:r w:rsidRPr="001932AF">
              <w:rPr>
                <w:rFonts w:cs="Calibri"/>
                <w:b/>
                <w:szCs w:val="22"/>
                <w:u w:val="single"/>
              </w:rPr>
              <w:t>Professional and University Career</w:t>
            </w:r>
          </w:p>
          <w:p w14:paraId="2FD61257" w14:textId="77777777" w:rsidR="00101A81" w:rsidRPr="001932AF" w:rsidRDefault="00101A81" w:rsidP="00525451">
            <w:pPr>
              <w:spacing w:before="0" w:after="0"/>
              <w:rPr>
                <w:rFonts w:cs="Calibri"/>
                <w:szCs w:val="22"/>
              </w:rPr>
            </w:pPr>
            <w:r w:rsidRPr="001932AF">
              <w:rPr>
                <w:rFonts w:cs="Calibri"/>
                <w:szCs w:val="22"/>
              </w:rPr>
              <w:t xml:space="preserve">Director, Epilepsy </w:t>
            </w:r>
            <w:proofErr w:type="spellStart"/>
            <w:r w:rsidRPr="001932AF">
              <w:rPr>
                <w:rFonts w:cs="Calibri"/>
                <w:szCs w:val="22"/>
              </w:rPr>
              <w:t>Center</w:t>
            </w:r>
            <w:proofErr w:type="spellEnd"/>
            <w:r w:rsidRPr="001932AF">
              <w:rPr>
                <w:rFonts w:cs="Calibri"/>
                <w:szCs w:val="22"/>
              </w:rPr>
              <w:t xml:space="preserve"> Frankfurt Rhine-Main and Associate Professor, Goethe-University Frankfurt, Faculty of Medicine, since 2015</w:t>
            </w:r>
          </w:p>
          <w:p w14:paraId="428A72D7" w14:textId="77777777" w:rsidR="00101A81" w:rsidRPr="001932AF" w:rsidRDefault="00101A81" w:rsidP="001932AF">
            <w:pPr>
              <w:spacing w:before="0" w:after="0"/>
              <w:rPr>
                <w:rFonts w:cs="Calibri"/>
                <w:szCs w:val="22"/>
              </w:rPr>
            </w:pPr>
            <w:r w:rsidRPr="001932AF">
              <w:rPr>
                <w:rFonts w:cs="Calibri"/>
                <w:szCs w:val="22"/>
              </w:rPr>
              <w:t>Master of Health Business Administration University Erlangen-</w:t>
            </w:r>
            <w:proofErr w:type="spellStart"/>
            <w:r w:rsidRPr="001932AF">
              <w:rPr>
                <w:rFonts w:cs="Calibri"/>
                <w:szCs w:val="22"/>
              </w:rPr>
              <w:t>Nürnberg</w:t>
            </w:r>
            <w:proofErr w:type="spellEnd"/>
            <w:r w:rsidRPr="001932AF">
              <w:rPr>
                <w:rFonts w:cs="Calibri"/>
                <w:szCs w:val="22"/>
              </w:rPr>
              <w:t xml:space="preserve"> 2012</w:t>
            </w:r>
          </w:p>
          <w:p w14:paraId="546476C6" w14:textId="77777777" w:rsidR="00101A81" w:rsidRPr="001932AF" w:rsidRDefault="00101A81" w:rsidP="001932AF">
            <w:pPr>
              <w:spacing w:before="0" w:after="0"/>
              <w:rPr>
                <w:rFonts w:cs="Calibri"/>
                <w:szCs w:val="22"/>
              </w:rPr>
            </w:pPr>
            <w:r w:rsidRPr="001932AF">
              <w:rPr>
                <w:rFonts w:cs="Calibri"/>
                <w:szCs w:val="22"/>
              </w:rPr>
              <w:t>Associate Professor, Philipps-University Marburg, Faculty of Medicine, since 2015</w:t>
            </w:r>
          </w:p>
          <w:p w14:paraId="2D2D6D83" w14:textId="77777777" w:rsidR="00101A81" w:rsidRPr="001932AF" w:rsidRDefault="00101A81" w:rsidP="001932AF">
            <w:pPr>
              <w:spacing w:before="0" w:after="0"/>
              <w:rPr>
                <w:rFonts w:cs="Calibri"/>
                <w:szCs w:val="22"/>
              </w:rPr>
            </w:pPr>
            <w:proofErr w:type="spellStart"/>
            <w:r w:rsidRPr="001932AF">
              <w:rPr>
                <w:rFonts w:cs="Calibri"/>
                <w:szCs w:val="22"/>
              </w:rPr>
              <w:t>Habilitation</w:t>
            </w:r>
            <w:proofErr w:type="spellEnd"/>
            <w:r w:rsidRPr="001932AF">
              <w:rPr>
                <w:rFonts w:cs="Calibri"/>
                <w:szCs w:val="22"/>
              </w:rPr>
              <w:t xml:space="preserve"> in Neurology, Philipps University Marburg, Germany, 1998</w:t>
            </w:r>
          </w:p>
          <w:p w14:paraId="42CEFD6D" w14:textId="77777777" w:rsidR="00101A81" w:rsidRPr="001932AF" w:rsidRDefault="00101A81" w:rsidP="004112F8">
            <w:pPr>
              <w:spacing w:before="0" w:after="0"/>
              <w:rPr>
                <w:rFonts w:cs="Calibri"/>
                <w:szCs w:val="22"/>
              </w:rPr>
            </w:pPr>
            <w:r w:rsidRPr="001932AF">
              <w:rPr>
                <w:rFonts w:cs="Calibri"/>
                <w:szCs w:val="22"/>
              </w:rPr>
              <w:t xml:space="preserve">Head, Epilepsy </w:t>
            </w:r>
            <w:proofErr w:type="spellStart"/>
            <w:r w:rsidRPr="001932AF">
              <w:rPr>
                <w:rFonts w:cs="Calibri"/>
                <w:szCs w:val="22"/>
              </w:rPr>
              <w:t>Center</w:t>
            </w:r>
            <w:proofErr w:type="spellEnd"/>
            <w:r w:rsidRPr="001932AF">
              <w:rPr>
                <w:rFonts w:cs="Calibri"/>
                <w:szCs w:val="22"/>
              </w:rPr>
              <w:t xml:space="preserve"> Hessen-Marburg 1997-2015</w:t>
            </w:r>
          </w:p>
          <w:p w14:paraId="19DD1957" w14:textId="77777777" w:rsidR="00101A81" w:rsidRPr="001932AF" w:rsidRDefault="00101A81" w:rsidP="004112F8">
            <w:pPr>
              <w:spacing w:before="0" w:after="0"/>
              <w:rPr>
                <w:rFonts w:cs="Calibri"/>
                <w:szCs w:val="22"/>
              </w:rPr>
            </w:pPr>
            <w:proofErr w:type="spellStart"/>
            <w:r w:rsidRPr="001932AF">
              <w:rPr>
                <w:rFonts w:cs="Calibri"/>
                <w:szCs w:val="22"/>
              </w:rPr>
              <w:t>Clincal</w:t>
            </w:r>
            <w:proofErr w:type="spellEnd"/>
            <w:r w:rsidRPr="001932AF">
              <w:rPr>
                <w:rFonts w:cs="Calibri"/>
                <w:szCs w:val="22"/>
              </w:rPr>
              <w:t xml:space="preserve"> Fellowship, Section of Epilepsy and Sleep, Department of Neurology, The Cleveland Clinic Foundation, Cleveland, USA, 1995-1997</w:t>
            </w:r>
          </w:p>
          <w:p w14:paraId="5221D0CF" w14:textId="77777777" w:rsidR="00101A81" w:rsidRPr="001932AF" w:rsidRDefault="00101A81" w:rsidP="00523B6B">
            <w:pPr>
              <w:spacing w:before="0" w:after="0"/>
              <w:rPr>
                <w:rFonts w:cs="Calibri"/>
                <w:szCs w:val="22"/>
              </w:rPr>
            </w:pPr>
            <w:r w:rsidRPr="001932AF">
              <w:rPr>
                <w:rFonts w:cs="Calibri"/>
                <w:szCs w:val="22"/>
              </w:rPr>
              <w:t>Chamber-certification in Neurology, 1994</w:t>
            </w:r>
          </w:p>
          <w:p w14:paraId="7654637F" w14:textId="77777777" w:rsidR="00101A81" w:rsidRPr="001932AF" w:rsidRDefault="00101A81" w:rsidP="00523B6B">
            <w:pPr>
              <w:spacing w:before="0" w:after="0"/>
              <w:rPr>
                <w:rFonts w:cs="Calibri"/>
                <w:szCs w:val="22"/>
              </w:rPr>
            </w:pPr>
            <w:r w:rsidRPr="001932AF">
              <w:rPr>
                <w:rFonts w:cs="Calibri"/>
                <w:szCs w:val="22"/>
              </w:rPr>
              <w:t>Clinical training in Neurology and Psychiatry (1 year), University of Cologne, Germany, 1988-89 and 1990-1994</w:t>
            </w:r>
          </w:p>
          <w:p w14:paraId="1E79F839" w14:textId="77777777" w:rsidR="00101A81" w:rsidRPr="001932AF" w:rsidRDefault="00101A81" w:rsidP="00523B6B">
            <w:pPr>
              <w:spacing w:before="0" w:after="0"/>
              <w:rPr>
                <w:rFonts w:cs="Calibri"/>
                <w:szCs w:val="22"/>
              </w:rPr>
            </w:pPr>
            <w:r w:rsidRPr="001932AF">
              <w:rPr>
                <w:rFonts w:cs="Calibri"/>
                <w:szCs w:val="22"/>
              </w:rPr>
              <w:t>MD (</w:t>
            </w:r>
            <w:proofErr w:type="spellStart"/>
            <w:r w:rsidRPr="001932AF">
              <w:rPr>
                <w:rFonts w:cs="Calibri"/>
                <w:szCs w:val="22"/>
              </w:rPr>
              <w:t>Dr.</w:t>
            </w:r>
            <w:proofErr w:type="spellEnd"/>
            <w:r w:rsidRPr="001932AF">
              <w:rPr>
                <w:rFonts w:cs="Calibri"/>
                <w:szCs w:val="22"/>
              </w:rPr>
              <w:t xml:space="preserve"> med.), University of Cologne, Germany, 1992</w:t>
            </w:r>
          </w:p>
          <w:p w14:paraId="48346A90" w14:textId="77777777" w:rsidR="00101A81" w:rsidRPr="001932AF" w:rsidRDefault="00101A81" w:rsidP="00523B6B">
            <w:pPr>
              <w:spacing w:before="0" w:after="0"/>
              <w:rPr>
                <w:rFonts w:cs="Calibri"/>
                <w:szCs w:val="22"/>
              </w:rPr>
            </w:pPr>
            <w:r w:rsidRPr="001932AF">
              <w:rPr>
                <w:rFonts w:cs="Calibri"/>
                <w:szCs w:val="22"/>
              </w:rPr>
              <w:t>MD-theses research stipend of the Max-Planck-Institute for Neurological Research, Cologne, Germany 1989</w:t>
            </w:r>
          </w:p>
          <w:p w14:paraId="1DE8F792" w14:textId="77777777" w:rsidR="00101A81" w:rsidRPr="001932AF" w:rsidRDefault="00101A81" w:rsidP="00523B6B">
            <w:pPr>
              <w:spacing w:before="0" w:after="0"/>
              <w:rPr>
                <w:rFonts w:cs="Calibri"/>
                <w:szCs w:val="22"/>
              </w:rPr>
            </w:pPr>
            <w:r w:rsidRPr="001932AF">
              <w:rPr>
                <w:rFonts w:cs="Calibri"/>
                <w:szCs w:val="22"/>
              </w:rPr>
              <w:t>Medical School, Free University of Berlin, Germany, 1982-1988</w:t>
            </w:r>
          </w:p>
          <w:p w14:paraId="0D6E6D0A" w14:textId="77777777" w:rsidR="00525451" w:rsidRPr="001932AF" w:rsidRDefault="00525451" w:rsidP="00525451">
            <w:pPr>
              <w:spacing w:before="0" w:after="0"/>
              <w:rPr>
                <w:rFonts w:cs="Calibri"/>
                <w:b/>
                <w:szCs w:val="22"/>
                <w:u w:val="single"/>
              </w:rPr>
            </w:pPr>
            <w:r w:rsidRPr="001932AF">
              <w:rPr>
                <w:rFonts w:cs="Calibri"/>
                <w:b/>
                <w:szCs w:val="22"/>
                <w:u w:val="single"/>
              </w:rPr>
              <w:t>National and International Committees</w:t>
            </w:r>
          </w:p>
          <w:p w14:paraId="6059D9AB" w14:textId="77777777" w:rsidR="00525451" w:rsidRPr="001932AF" w:rsidRDefault="00525451" w:rsidP="00525451">
            <w:pPr>
              <w:spacing w:before="0" w:after="0"/>
              <w:rPr>
                <w:rFonts w:cs="Calibri"/>
                <w:szCs w:val="22"/>
              </w:rPr>
            </w:pPr>
            <w:r w:rsidRPr="001932AF">
              <w:rPr>
                <w:rFonts w:cs="Calibri"/>
                <w:szCs w:val="22"/>
              </w:rPr>
              <w:t xml:space="preserve">2018- 2nd Vice-President DGKN (German Society for Clinical Neurophysiology) </w:t>
            </w:r>
          </w:p>
          <w:p w14:paraId="7200686F" w14:textId="77777777" w:rsidR="00525451" w:rsidRPr="001932AF" w:rsidRDefault="00525451" w:rsidP="001932AF">
            <w:pPr>
              <w:spacing w:before="0" w:after="0"/>
              <w:rPr>
                <w:rFonts w:cs="Calibri"/>
                <w:szCs w:val="22"/>
              </w:rPr>
            </w:pPr>
            <w:r w:rsidRPr="001932AF">
              <w:rPr>
                <w:rFonts w:cs="Calibri"/>
                <w:szCs w:val="22"/>
              </w:rPr>
              <w:t xml:space="preserve">2018- </w:t>
            </w:r>
            <w:r w:rsidRPr="001932AF">
              <w:rPr>
                <w:bCs/>
              </w:rPr>
              <w:t xml:space="preserve">ILAE, </w:t>
            </w:r>
            <w:r w:rsidRPr="001932AF">
              <w:rPr>
                <w:rFonts w:cs="Calibri"/>
                <w:szCs w:val="22"/>
              </w:rPr>
              <w:t xml:space="preserve">Task Force on </w:t>
            </w:r>
            <w:proofErr w:type="gramStart"/>
            <w:r w:rsidRPr="001932AF">
              <w:rPr>
                <w:rFonts w:cs="Calibri"/>
                <w:szCs w:val="22"/>
              </w:rPr>
              <w:t>evidence based</w:t>
            </w:r>
            <w:proofErr w:type="gramEnd"/>
            <w:r w:rsidRPr="001932AF">
              <w:rPr>
                <w:rFonts w:cs="Calibri"/>
                <w:szCs w:val="22"/>
              </w:rPr>
              <w:t xml:space="preserve"> epilepsy surgery </w:t>
            </w:r>
          </w:p>
          <w:p w14:paraId="14B35912" w14:textId="77777777" w:rsidR="00101A81" w:rsidRPr="001932AF" w:rsidRDefault="00101A81" w:rsidP="006C52C0">
            <w:pPr>
              <w:spacing w:before="0" w:after="0"/>
              <w:rPr>
                <w:rFonts w:cs="Calibri"/>
                <w:b/>
                <w:szCs w:val="22"/>
                <w:u w:val="single"/>
              </w:rPr>
            </w:pPr>
            <w:r w:rsidRPr="001932AF">
              <w:rPr>
                <w:rFonts w:cs="Calibri"/>
                <w:b/>
                <w:szCs w:val="22"/>
                <w:u w:val="single"/>
              </w:rPr>
              <w:t>Grants</w:t>
            </w:r>
          </w:p>
          <w:p w14:paraId="3F6CCCFF" w14:textId="77777777" w:rsidR="00101A81" w:rsidRPr="001932AF" w:rsidRDefault="00101A81" w:rsidP="00525451">
            <w:pPr>
              <w:spacing w:before="0" w:after="0"/>
              <w:rPr>
                <w:rFonts w:cs="Calibri"/>
                <w:szCs w:val="22"/>
              </w:rPr>
            </w:pPr>
            <w:r w:rsidRPr="001932AF">
              <w:rPr>
                <w:rFonts w:cs="Calibri"/>
                <w:szCs w:val="22"/>
              </w:rPr>
              <w:t xml:space="preserve">Coordinator, </w:t>
            </w:r>
            <w:proofErr w:type="spellStart"/>
            <w:r w:rsidRPr="001932AF">
              <w:rPr>
                <w:rFonts w:cs="Calibri"/>
                <w:szCs w:val="22"/>
              </w:rPr>
              <w:t>EpilepsieNetz</w:t>
            </w:r>
            <w:proofErr w:type="spellEnd"/>
            <w:r w:rsidRPr="001932AF">
              <w:rPr>
                <w:rFonts w:cs="Calibri"/>
                <w:szCs w:val="22"/>
              </w:rPr>
              <w:t xml:space="preserve"> Hessen (</w:t>
            </w:r>
            <w:proofErr w:type="spellStart"/>
            <w:r w:rsidRPr="001932AF">
              <w:rPr>
                <w:rFonts w:cs="Calibri"/>
                <w:szCs w:val="22"/>
              </w:rPr>
              <w:t>Telemedine</w:t>
            </w:r>
            <w:proofErr w:type="spellEnd"/>
            <w:r w:rsidRPr="001932AF">
              <w:rPr>
                <w:rFonts w:cs="Calibri"/>
                <w:szCs w:val="22"/>
              </w:rPr>
              <w:t xml:space="preserve"> network project), funded through the Hessian Ministries of Social Affairs and Integration and of Research and Art. Total funding 750,000 €; 2018 – 2021</w:t>
            </w:r>
          </w:p>
          <w:p w14:paraId="4C013B16" w14:textId="77777777" w:rsidR="00101A81" w:rsidRPr="001932AF" w:rsidRDefault="00101A81" w:rsidP="00525451">
            <w:pPr>
              <w:spacing w:before="0" w:after="0"/>
              <w:rPr>
                <w:rFonts w:cs="Calibri"/>
                <w:szCs w:val="22"/>
              </w:rPr>
            </w:pPr>
            <w:r w:rsidRPr="001932AF">
              <w:rPr>
                <w:rFonts w:cs="Calibri"/>
                <w:szCs w:val="22"/>
              </w:rPr>
              <w:t xml:space="preserve">Coordinator, </w:t>
            </w:r>
            <w:proofErr w:type="spellStart"/>
            <w:r w:rsidRPr="001932AF">
              <w:rPr>
                <w:rFonts w:cs="Calibri"/>
                <w:szCs w:val="22"/>
              </w:rPr>
              <w:t>Center</w:t>
            </w:r>
            <w:proofErr w:type="spellEnd"/>
            <w:r w:rsidRPr="001932AF">
              <w:rPr>
                <w:rFonts w:cs="Calibri"/>
                <w:szCs w:val="22"/>
              </w:rPr>
              <w:t xml:space="preserve"> for Personalized Translational Epilepsy Research (</w:t>
            </w:r>
            <w:proofErr w:type="spellStart"/>
            <w:r w:rsidRPr="001932AF">
              <w:rPr>
                <w:rFonts w:cs="Calibri"/>
                <w:szCs w:val="22"/>
              </w:rPr>
              <w:t>CePTER</w:t>
            </w:r>
            <w:proofErr w:type="spellEnd"/>
            <w:r w:rsidRPr="001932AF">
              <w:rPr>
                <w:rFonts w:cs="Calibri"/>
                <w:szCs w:val="22"/>
              </w:rPr>
              <w:t>), funded through the Hessian Ministry of Research and Art's LOEWE initiative. Total funding 4.7 Mio €; 2018 – 2021</w:t>
            </w:r>
          </w:p>
          <w:p w14:paraId="66449CC6" w14:textId="77777777" w:rsidR="00101A81" w:rsidRPr="001932AF" w:rsidRDefault="00101A81" w:rsidP="001932AF">
            <w:pPr>
              <w:spacing w:before="0" w:after="0"/>
              <w:rPr>
                <w:rFonts w:cs="Calibri"/>
                <w:szCs w:val="22"/>
              </w:rPr>
            </w:pPr>
            <w:r w:rsidRPr="001932AF">
              <w:rPr>
                <w:rFonts w:cs="Calibri"/>
                <w:szCs w:val="22"/>
              </w:rPr>
              <w:t xml:space="preserve">Co-Coordinator, </w:t>
            </w:r>
            <w:proofErr w:type="spellStart"/>
            <w:r w:rsidRPr="001932AF">
              <w:rPr>
                <w:rFonts w:cs="Calibri"/>
                <w:szCs w:val="22"/>
              </w:rPr>
              <w:t>EpimiRNA</w:t>
            </w:r>
            <w:proofErr w:type="spellEnd"/>
            <w:r w:rsidRPr="001932AF">
              <w:rPr>
                <w:rFonts w:cs="Calibri"/>
                <w:szCs w:val="22"/>
              </w:rPr>
              <w:t xml:space="preserve"> consortium (www.epimirna.eu): Funded through the European Union’s Seventh Framework Programme (FP7), Grant Agreement no. 602130. Total funding: 11.5 Mio €, Philipps-University Marburg 3 Mio €, 2013 – 18</w:t>
            </w:r>
          </w:p>
        </w:tc>
      </w:tr>
      <w:tr w:rsidR="00101A81" w:rsidRPr="001932AF" w14:paraId="39E7A9C8" w14:textId="77777777" w:rsidTr="006C52C0">
        <w:trPr>
          <w:trHeight w:val="4680"/>
        </w:trPr>
        <w:tc>
          <w:tcPr>
            <w:tcW w:w="831" w:type="pct"/>
            <w:shd w:val="clear" w:color="auto" w:fill="B8CCE4" w:themeFill="accent1" w:themeFillTint="66"/>
            <w:vAlign w:val="center"/>
            <w:hideMark/>
          </w:tcPr>
          <w:p w14:paraId="20A18186" w14:textId="77777777" w:rsidR="00101A81" w:rsidRPr="001932AF" w:rsidRDefault="00101A81" w:rsidP="00101A81">
            <w:pPr>
              <w:spacing w:before="0" w:after="0"/>
              <w:rPr>
                <w:rFonts w:cs="Calibri"/>
                <w:b/>
                <w:bCs/>
                <w:szCs w:val="22"/>
              </w:rPr>
            </w:pPr>
            <w:r w:rsidRPr="001932AF">
              <w:rPr>
                <w:rFonts w:cs="Calibri"/>
                <w:b/>
                <w:bCs/>
                <w:szCs w:val="22"/>
              </w:rPr>
              <w:t>List of</w:t>
            </w:r>
          </w:p>
          <w:p w14:paraId="6EF2C153" w14:textId="77777777" w:rsidR="00101A81" w:rsidRPr="001932AF" w:rsidRDefault="00101A81" w:rsidP="00101A81">
            <w:pPr>
              <w:spacing w:before="0" w:after="0"/>
              <w:rPr>
                <w:rFonts w:cs="Calibri"/>
                <w:b/>
                <w:bCs/>
                <w:szCs w:val="22"/>
              </w:rPr>
            </w:pPr>
            <w:r w:rsidRPr="001932AF">
              <w:rPr>
                <w:rFonts w:cs="Calibri"/>
                <w:b/>
                <w:bCs/>
                <w:szCs w:val="22"/>
              </w:rPr>
              <w:t>five relevant publications within the last five years</w:t>
            </w:r>
          </w:p>
        </w:tc>
        <w:tc>
          <w:tcPr>
            <w:tcW w:w="4169" w:type="pct"/>
            <w:vAlign w:val="center"/>
          </w:tcPr>
          <w:p w14:paraId="71EF9093" w14:textId="77777777" w:rsidR="00101A81" w:rsidRPr="001932AF" w:rsidRDefault="00101A81" w:rsidP="006C52C0">
            <w:pPr>
              <w:spacing w:before="0" w:after="0"/>
              <w:rPr>
                <w:rFonts w:cs="Calibri"/>
                <w:szCs w:val="22"/>
              </w:rPr>
            </w:pPr>
            <w:r w:rsidRPr="001932AF">
              <w:rPr>
                <w:rFonts w:cs="Calibri"/>
                <w:szCs w:val="22"/>
              </w:rPr>
              <w:t>535 Publications, 10497 citations, H-index 49 (Google Scholar, February 2018)</w:t>
            </w:r>
          </w:p>
          <w:p w14:paraId="0E8A4853" w14:textId="77777777" w:rsidR="00101A81" w:rsidRPr="001932AF" w:rsidRDefault="00101A81" w:rsidP="006C52C0">
            <w:pPr>
              <w:spacing w:before="0" w:after="0"/>
              <w:rPr>
                <w:rFonts w:cs="Calibri"/>
                <w:szCs w:val="22"/>
              </w:rPr>
            </w:pPr>
            <w:r w:rsidRPr="001932AF">
              <w:rPr>
                <w:rFonts w:cs="Calibri"/>
                <w:szCs w:val="22"/>
              </w:rPr>
              <w:t>Full list: https://www.ncbi.nlm.nih.gov/pubmed/?term=Rosenow+F</w:t>
            </w:r>
          </w:p>
          <w:p w14:paraId="6A054170" w14:textId="77777777" w:rsidR="00101A81" w:rsidRPr="006C52C0" w:rsidRDefault="00101A81" w:rsidP="006C52C0">
            <w:pPr>
              <w:pStyle w:val="Titel8"/>
              <w:spacing w:before="0" w:beforeAutospacing="0" w:after="0" w:afterAutospacing="0"/>
              <w:rPr>
                <w:rFonts w:asciiTheme="minorHAnsi" w:hAnsiTheme="minorHAnsi"/>
                <w:b/>
                <w:sz w:val="22"/>
                <w:szCs w:val="22"/>
                <w:lang w:val="en-GB"/>
              </w:rPr>
            </w:pPr>
            <w:proofErr w:type="spellStart"/>
            <w:r w:rsidRPr="006C52C0">
              <w:rPr>
                <w:rFonts w:asciiTheme="minorHAnsi" w:hAnsiTheme="minorHAnsi"/>
                <w:sz w:val="22"/>
                <w:lang w:val="en-GB"/>
              </w:rPr>
              <w:t>Blumcke</w:t>
            </w:r>
            <w:proofErr w:type="spellEnd"/>
            <w:r w:rsidRPr="006C52C0">
              <w:rPr>
                <w:rFonts w:asciiTheme="minorHAnsi" w:hAnsiTheme="minorHAnsi"/>
                <w:sz w:val="22"/>
                <w:lang w:val="en-GB"/>
              </w:rPr>
              <w:t xml:space="preserve"> </w:t>
            </w:r>
            <w:proofErr w:type="gramStart"/>
            <w:r w:rsidRPr="006C52C0">
              <w:rPr>
                <w:rFonts w:asciiTheme="minorHAnsi" w:hAnsiTheme="minorHAnsi"/>
                <w:sz w:val="22"/>
                <w:lang w:val="en-GB"/>
              </w:rPr>
              <w:t>I,…</w:t>
            </w:r>
            <w:proofErr w:type="gramEnd"/>
            <w:r w:rsidRPr="006C52C0">
              <w:rPr>
                <w:rFonts w:asciiTheme="minorHAnsi" w:hAnsiTheme="minorHAnsi"/>
                <w:sz w:val="22"/>
                <w:lang w:val="en-GB"/>
              </w:rPr>
              <w:t>.</w:t>
            </w:r>
            <w:r w:rsidRPr="006C52C0">
              <w:rPr>
                <w:rFonts w:asciiTheme="minorHAnsi" w:hAnsiTheme="minorHAnsi"/>
                <w:b/>
                <w:sz w:val="22"/>
                <w:u w:val="single"/>
                <w:lang w:val="en-GB"/>
              </w:rPr>
              <w:t>Rosenow F</w:t>
            </w:r>
            <w:r w:rsidRPr="006C52C0">
              <w:rPr>
                <w:rFonts w:asciiTheme="minorHAnsi" w:hAnsiTheme="minorHAnsi"/>
                <w:sz w:val="22"/>
                <w:lang w:val="en-GB"/>
              </w:rPr>
              <w:t xml:space="preserve"> et al.  Histopathological Findings in Brain Tissue </w:t>
            </w:r>
            <w:r w:rsidRPr="006C52C0">
              <w:rPr>
                <w:rFonts w:asciiTheme="minorHAnsi" w:hAnsiTheme="minorHAnsi"/>
                <w:sz w:val="22"/>
                <w:szCs w:val="22"/>
                <w:lang w:val="en-GB"/>
              </w:rPr>
              <w:t xml:space="preserve">Obtained from Epilepsy Surgery. </w:t>
            </w:r>
            <w:r w:rsidRPr="006C52C0">
              <w:rPr>
                <w:rFonts w:asciiTheme="minorHAnsi" w:hAnsiTheme="minorHAnsi"/>
                <w:i/>
                <w:sz w:val="22"/>
                <w:szCs w:val="22"/>
                <w:lang w:val="en-GB"/>
              </w:rPr>
              <w:t xml:space="preserve">New </w:t>
            </w:r>
            <w:proofErr w:type="spellStart"/>
            <w:r w:rsidRPr="006C52C0">
              <w:rPr>
                <w:rFonts w:asciiTheme="minorHAnsi" w:hAnsiTheme="minorHAnsi"/>
                <w:i/>
                <w:sz w:val="22"/>
                <w:szCs w:val="22"/>
                <w:lang w:val="en-GB"/>
              </w:rPr>
              <w:t>Engl</w:t>
            </w:r>
            <w:proofErr w:type="spellEnd"/>
            <w:r w:rsidRPr="006C52C0">
              <w:rPr>
                <w:rFonts w:asciiTheme="minorHAnsi" w:hAnsiTheme="minorHAnsi"/>
                <w:i/>
                <w:sz w:val="22"/>
                <w:szCs w:val="22"/>
                <w:lang w:val="en-GB"/>
              </w:rPr>
              <w:t xml:space="preserve"> J Med</w:t>
            </w:r>
            <w:r w:rsidRPr="006C52C0">
              <w:rPr>
                <w:rFonts w:asciiTheme="minorHAnsi" w:hAnsiTheme="minorHAnsi"/>
                <w:b/>
                <w:sz w:val="22"/>
                <w:szCs w:val="22"/>
                <w:lang w:val="en-GB"/>
              </w:rPr>
              <w:t xml:space="preserve">, </w:t>
            </w:r>
            <w:r w:rsidRPr="006C52C0">
              <w:rPr>
                <w:rFonts w:asciiTheme="minorHAnsi" w:hAnsiTheme="minorHAnsi"/>
                <w:sz w:val="22"/>
                <w:szCs w:val="22"/>
                <w:lang w:val="en-GB"/>
              </w:rPr>
              <w:t>2017 377(17):1648-1656.</w:t>
            </w:r>
            <w:r w:rsidRPr="006C52C0">
              <w:rPr>
                <w:rFonts w:asciiTheme="minorHAnsi" w:hAnsiTheme="minorHAnsi"/>
                <w:b/>
                <w:sz w:val="22"/>
                <w:szCs w:val="22"/>
                <w:lang w:val="en-GB"/>
              </w:rPr>
              <w:t xml:space="preserve"> </w:t>
            </w:r>
          </w:p>
          <w:p w14:paraId="66AC42BF" w14:textId="77777777" w:rsidR="00101A81" w:rsidRPr="006C52C0" w:rsidRDefault="00101A81" w:rsidP="006C52C0">
            <w:pPr>
              <w:pStyle w:val="Titel8"/>
              <w:spacing w:before="0" w:beforeAutospacing="0" w:after="0" w:afterAutospacing="0"/>
              <w:rPr>
                <w:rFonts w:asciiTheme="minorHAnsi" w:hAnsiTheme="minorHAnsi"/>
                <w:sz w:val="22"/>
                <w:szCs w:val="22"/>
                <w:lang w:val="en-GB"/>
              </w:rPr>
            </w:pPr>
            <w:proofErr w:type="spellStart"/>
            <w:r w:rsidRPr="001932AF">
              <w:rPr>
                <w:rFonts w:asciiTheme="minorHAnsi" w:hAnsiTheme="minorHAnsi" w:cs="Arial"/>
                <w:sz w:val="22"/>
                <w:szCs w:val="22"/>
                <w:lang w:val="en-GB"/>
              </w:rPr>
              <w:t>Baulac</w:t>
            </w:r>
            <w:proofErr w:type="spellEnd"/>
            <w:r w:rsidRPr="001932AF">
              <w:rPr>
                <w:rFonts w:asciiTheme="minorHAnsi" w:hAnsiTheme="minorHAnsi" w:cs="Arial"/>
                <w:sz w:val="22"/>
                <w:szCs w:val="22"/>
                <w:lang w:val="en-GB"/>
              </w:rPr>
              <w:t xml:space="preserve"> M, </w:t>
            </w:r>
            <w:r w:rsidRPr="001932AF">
              <w:rPr>
                <w:rFonts w:asciiTheme="minorHAnsi" w:hAnsiTheme="minorHAnsi" w:cs="Arial"/>
                <w:b/>
                <w:sz w:val="22"/>
                <w:szCs w:val="22"/>
                <w:u w:val="single"/>
                <w:lang w:val="en-GB"/>
              </w:rPr>
              <w:t>Rosenow F</w:t>
            </w:r>
            <w:r w:rsidRPr="004112F8">
              <w:rPr>
                <w:rFonts w:asciiTheme="minorHAnsi" w:hAnsiTheme="minorHAnsi" w:cs="Arial"/>
                <w:sz w:val="22"/>
                <w:szCs w:val="22"/>
                <w:lang w:val="en-GB"/>
              </w:rPr>
              <w:t xml:space="preserve"> et al. Efficacy, safety, and tolerability of </w:t>
            </w:r>
            <w:proofErr w:type="spellStart"/>
            <w:r w:rsidRPr="004112F8">
              <w:rPr>
                <w:rFonts w:asciiTheme="minorHAnsi" w:hAnsiTheme="minorHAnsi" w:cs="Arial"/>
                <w:sz w:val="22"/>
                <w:szCs w:val="22"/>
                <w:lang w:val="en-GB"/>
              </w:rPr>
              <w:t>lacosamide</w:t>
            </w:r>
            <w:proofErr w:type="spellEnd"/>
            <w:r w:rsidRPr="004112F8">
              <w:rPr>
                <w:rFonts w:asciiTheme="minorHAnsi" w:hAnsiTheme="minorHAnsi" w:cs="Arial"/>
                <w:sz w:val="22"/>
                <w:szCs w:val="22"/>
                <w:lang w:val="en-GB"/>
              </w:rPr>
              <w:t xml:space="preserve"> monotherapy versus controlled-release carbamazepine in patients with newly-diagnosed epilepsy: a phase 3, randomised, double-blind, non-inferiority trial. </w:t>
            </w:r>
            <w:r w:rsidRPr="00523B6B">
              <w:rPr>
                <w:rFonts w:asciiTheme="minorHAnsi" w:hAnsiTheme="minorHAnsi" w:cs="Arial"/>
                <w:i/>
                <w:sz w:val="22"/>
                <w:szCs w:val="22"/>
                <w:lang w:val="en-GB"/>
              </w:rPr>
              <w:t xml:space="preserve">Lancet </w:t>
            </w:r>
            <w:proofErr w:type="spellStart"/>
            <w:r w:rsidRPr="00523B6B">
              <w:rPr>
                <w:rFonts w:asciiTheme="minorHAnsi" w:hAnsiTheme="minorHAnsi" w:cs="Arial"/>
                <w:i/>
                <w:sz w:val="22"/>
                <w:szCs w:val="22"/>
                <w:lang w:val="en-GB"/>
              </w:rPr>
              <w:t>Neurol</w:t>
            </w:r>
            <w:proofErr w:type="spellEnd"/>
            <w:r w:rsidRPr="00523B6B">
              <w:rPr>
                <w:rFonts w:asciiTheme="minorHAnsi" w:hAnsiTheme="minorHAnsi" w:cs="Arial"/>
                <w:sz w:val="22"/>
                <w:szCs w:val="22"/>
                <w:lang w:val="en-GB"/>
              </w:rPr>
              <w:t>, 2017</w:t>
            </w:r>
            <w:r w:rsidRPr="006C52C0">
              <w:rPr>
                <w:rFonts w:asciiTheme="minorHAnsi" w:hAnsiTheme="minorHAnsi"/>
                <w:sz w:val="22"/>
                <w:szCs w:val="22"/>
                <w:lang w:val="en-GB"/>
              </w:rPr>
              <w:t>;16(1):43-54</w:t>
            </w:r>
          </w:p>
          <w:p w14:paraId="79898A27" w14:textId="77777777" w:rsidR="00101A81" w:rsidRPr="006C52C0" w:rsidRDefault="00101A81" w:rsidP="006C52C0">
            <w:pPr>
              <w:pStyle w:val="Titel8"/>
              <w:spacing w:before="0" w:beforeAutospacing="0" w:after="0" w:afterAutospacing="0"/>
              <w:rPr>
                <w:rFonts w:asciiTheme="minorHAnsi" w:hAnsiTheme="minorHAnsi"/>
                <w:sz w:val="22"/>
                <w:szCs w:val="22"/>
                <w:lang w:val="en-GB"/>
              </w:rPr>
            </w:pPr>
            <w:r w:rsidRPr="006C52C0">
              <w:rPr>
                <w:rFonts w:asciiTheme="minorHAnsi" w:hAnsiTheme="minorHAnsi"/>
                <w:sz w:val="22"/>
                <w:szCs w:val="22"/>
                <w:lang w:val="en-GB"/>
              </w:rPr>
              <w:t xml:space="preserve">Reschke CR, …, </w:t>
            </w:r>
            <w:r w:rsidRPr="006C52C0">
              <w:rPr>
                <w:rFonts w:asciiTheme="minorHAnsi" w:hAnsiTheme="minorHAnsi"/>
                <w:b/>
                <w:bCs/>
                <w:sz w:val="22"/>
                <w:szCs w:val="22"/>
                <w:u w:val="single"/>
                <w:lang w:val="en-GB"/>
              </w:rPr>
              <w:t>Rosenow F</w:t>
            </w:r>
            <w:r w:rsidRPr="006C52C0">
              <w:rPr>
                <w:rFonts w:asciiTheme="minorHAnsi" w:hAnsiTheme="minorHAnsi"/>
                <w:sz w:val="22"/>
                <w:szCs w:val="22"/>
                <w:lang w:val="en-GB"/>
              </w:rPr>
              <w:t>, Henshall DC. Potent Anti-seizure Effects of Locked Nucleic Acid Antagomirs Targeting miR-134 in Multiple Mouse and Rat Models of Epilepsy.</w:t>
            </w:r>
            <w:r w:rsidRPr="006C52C0">
              <w:rPr>
                <w:rStyle w:val="jrnl"/>
                <w:i/>
                <w:lang w:val="en-GB"/>
              </w:rPr>
              <w:t xml:space="preserve"> </w:t>
            </w:r>
            <w:proofErr w:type="spellStart"/>
            <w:r w:rsidRPr="006C52C0">
              <w:rPr>
                <w:rStyle w:val="jrnl"/>
                <w:rFonts w:asciiTheme="minorHAnsi" w:hAnsiTheme="minorHAnsi"/>
                <w:i/>
                <w:szCs w:val="22"/>
                <w:lang w:val="en-GB"/>
              </w:rPr>
              <w:t>Mol</w:t>
            </w:r>
            <w:proofErr w:type="spellEnd"/>
            <w:r w:rsidRPr="006C52C0">
              <w:rPr>
                <w:rStyle w:val="jrnl"/>
                <w:rFonts w:asciiTheme="minorHAnsi" w:hAnsiTheme="minorHAnsi"/>
                <w:i/>
                <w:szCs w:val="22"/>
                <w:lang w:val="en-GB"/>
              </w:rPr>
              <w:t xml:space="preserve"> </w:t>
            </w:r>
            <w:proofErr w:type="spellStart"/>
            <w:r w:rsidRPr="006C52C0">
              <w:rPr>
                <w:rStyle w:val="jrnl"/>
                <w:rFonts w:asciiTheme="minorHAnsi" w:hAnsiTheme="minorHAnsi"/>
                <w:i/>
                <w:szCs w:val="22"/>
                <w:lang w:val="en-GB"/>
              </w:rPr>
              <w:t>Ther</w:t>
            </w:r>
            <w:proofErr w:type="spellEnd"/>
            <w:r w:rsidRPr="006C52C0">
              <w:rPr>
                <w:rStyle w:val="jrnl"/>
                <w:rFonts w:asciiTheme="minorHAnsi" w:hAnsiTheme="minorHAnsi"/>
                <w:i/>
                <w:szCs w:val="22"/>
                <w:lang w:val="en-GB"/>
              </w:rPr>
              <w:t xml:space="preserve"> Nucleic Acids</w:t>
            </w:r>
            <w:r w:rsidRPr="006C52C0">
              <w:rPr>
                <w:rFonts w:asciiTheme="minorHAnsi" w:hAnsiTheme="minorHAnsi"/>
                <w:b/>
                <w:sz w:val="22"/>
                <w:szCs w:val="22"/>
                <w:lang w:val="en-GB"/>
              </w:rPr>
              <w:t xml:space="preserve"> </w:t>
            </w:r>
            <w:proofErr w:type="gramStart"/>
            <w:r w:rsidRPr="006C52C0">
              <w:rPr>
                <w:rFonts w:asciiTheme="minorHAnsi" w:hAnsiTheme="minorHAnsi"/>
                <w:sz w:val="22"/>
                <w:szCs w:val="22"/>
                <w:lang w:val="en-GB"/>
              </w:rPr>
              <w:t>2017;6:45</w:t>
            </w:r>
            <w:proofErr w:type="gramEnd"/>
            <w:r w:rsidRPr="006C52C0">
              <w:rPr>
                <w:rFonts w:asciiTheme="minorHAnsi" w:hAnsiTheme="minorHAnsi"/>
                <w:sz w:val="22"/>
                <w:szCs w:val="22"/>
                <w:lang w:val="en-GB"/>
              </w:rPr>
              <w:t>-56</w:t>
            </w:r>
          </w:p>
          <w:p w14:paraId="2C85E22C" w14:textId="77777777" w:rsidR="00101A81" w:rsidRPr="00523B6B" w:rsidRDefault="00101A81" w:rsidP="006C52C0">
            <w:pPr>
              <w:pStyle w:val="Titel8"/>
              <w:spacing w:before="0" w:beforeAutospacing="0" w:after="0" w:afterAutospacing="0"/>
              <w:rPr>
                <w:rFonts w:asciiTheme="minorHAnsi" w:hAnsiTheme="minorHAnsi"/>
                <w:sz w:val="22"/>
                <w:szCs w:val="22"/>
                <w:lang w:val="en-GB"/>
              </w:rPr>
            </w:pPr>
            <w:proofErr w:type="spellStart"/>
            <w:r w:rsidRPr="006C52C0">
              <w:rPr>
                <w:rFonts w:asciiTheme="minorHAnsi" w:hAnsiTheme="minorHAnsi" w:cs="Arial"/>
                <w:sz w:val="22"/>
                <w:szCs w:val="22"/>
                <w:lang w:val="en-GB"/>
              </w:rPr>
              <w:t>Rajman</w:t>
            </w:r>
            <w:proofErr w:type="spellEnd"/>
            <w:r w:rsidRPr="006C52C0">
              <w:rPr>
                <w:rFonts w:asciiTheme="minorHAnsi" w:hAnsiTheme="minorHAnsi" w:cs="Arial"/>
                <w:sz w:val="22"/>
                <w:szCs w:val="22"/>
                <w:lang w:val="en-GB"/>
              </w:rPr>
              <w:t xml:space="preserve"> M, …, </w:t>
            </w:r>
            <w:r w:rsidRPr="006C52C0">
              <w:rPr>
                <w:rFonts w:asciiTheme="minorHAnsi" w:hAnsiTheme="minorHAnsi" w:cs="Arial"/>
                <w:b/>
                <w:sz w:val="22"/>
                <w:szCs w:val="22"/>
                <w:u w:val="single"/>
                <w:lang w:val="en-GB"/>
              </w:rPr>
              <w:t>Rosenow F</w:t>
            </w:r>
            <w:r w:rsidRPr="006C52C0">
              <w:rPr>
                <w:rFonts w:asciiTheme="minorHAnsi" w:hAnsiTheme="minorHAnsi" w:cs="Arial"/>
                <w:b/>
                <w:sz w:val="22"/>
                <w:szCs w:val="22"/>
                <w:lang w:val="en-GB"/>
              </w:rPr>
              <w:t xml:space="preserve"> et al</w:t>
            </w:r>
            <w:r w:rsidRPr="006C52C0">
              <w:rPr>
                <w:rFonts w:asciiTheme="minorHAnsi" w:hAnsiTheme="minorHAnsi" w:cs="Arial"/>
                <w:sz w:val="22"/>
                <w:szCs w:val="22"/>
                <w:lang w:val="en-GB"/>
              </w:rPr>
              <w:t xml:space="preserve">. </w:t>
            </w:r>
            <w:r w:rsidRPr="006C52C0">
              <w:rPr>
                <w:rFonts w:asciiTheme="minorHAnsi" w:eastAsiaTheme="minorHAnsi" w:hAnsiTheme="minorHAnsi" w:cs="TimesNewRoman,Bold"/>
                <w:bCs/>
                <w:sz w:val="22"/>
                <w:szCs w:val="22"/>
                <w:lang w:val="en-GB" w:eastAsia="en-US"/>
              </w:rPr>
              <w:t>A microRNA-129-5p/</w:t>
            </w:r>
            <w:proofErr w:type="spellStart"/>
            <w:r w:rsidRPr="006C52C0">
              <w:rPr>
                <w:rFonts w:asciiTheme="minorHAnsi" w:eastAsiaTheme="minorHAnsi" w:hAnsiTheme="minorHAnsi" w:cs="TimesNewRoman,Bold"/>
                <w:bCs/>
                <w:sz w:val="22"/>
                <w:szCs w:val="22"/>
                <w:lang w:val="en-GB" w:eastAsia="en-US"/>
              </w:rPr>
              <w:t>Rbfox</w:t>
            </w:r>
            <w:proofErr w:type="spellEnd"/>
            <w:r w:rsidRPr="006C52C0">
              <w:rPr>
                <w:rFonts w:asciiTheme="minorHAnsi" w:eastAsiaTheme="minorHAnsi" w:hAnsiTheme="minorHAnsi" w:cs="TimesNewRoman,Bold"/>
                <w:bCs/>
                <w:sz w:val="22"/>
                <w:szCs w:val="22"/>
                <w:lang w:val="en-GB" w:eastAsia="en-US"/>
              </w:rPr>
              <w:t xml:space="preserve"> crosstalk coordinates homeostatic downscaling of</w:t>
            </w:r>
            <w:r w:rsidRPr="001932AF">
              <w:rPr>
                <w:rFonts w:asciiTheme="minorHAnsi" w:hAnsiTheme="minorHAnsi" w:cs="Arial"/>
                <w:sz w:val="22"/>
                <w:szCs w:val="22"/>
                <w:lang w:val="en-GB"/>
              </w:rPr>
              <w:t xml:space="preserve"> </w:t>
            </w:r>
            <w:r w:rsidRPr="006C52C0">
              <w:rPr>
                <w:rFonts w:asciiTheme="minorHAnsi" w:eastAsiaTheme="minorHAnsi" w:hAnsiTheme="minorHAnsi" w:cs="TimesNewRoman,Bold"/>
                <w:bCs/>
                <w:sz w:val="22"/>
                <w:szCs w:val="22"/>
                <w:lang w:val="en-GB" w:eastAsia="en-US"/>
              </w:rPr>
              <w:t>excitatory synapses</w:t>
            </w:r>
            <w:r w:rsidRPr="001932AF">
              <w:rPr>
                <w:rFonts w:asciiTheme="minorHAnsi" w:hAnsiTheme="minorHAnsi" w:cs="Arial"/>
                <w:sz w:val="22"/>
                <w:szCs w:val="22"/>
                <w:lang w:val="en-GB"/>
              </w:rPr>
              <w:t xml:space="preserve">. </w:t>
            </w:r>
            <w:r w:rsidRPr="001932AF">
              <w:rPr>
                <w:rFonts w:asciiTheme="minorHAnsi" w:hAnsiTheme="minorHAnsi"/>
                <w:i/>
                <w:sz w:val="22"/>
                <w:szCs w:val="22"/>
                <w:lang w:val="en-GB"/>
              </w:rPr>
              <w:t>The EMBO Journal</w:t>
            </w:r>
            <w:r w:rsidRPr="004112F8">
              <w:rPr>
                <w:rFonts w:asciiTheme="minorHAnsi" w:hAnsiTheme="minorHAnsi"/>
                <w:sz w:val="22"/>
                <w:szCs w:val="22"/>
                <w:lang w:val="en-GB"/>
              </w:rPr>
              <w:t xml:space="preserve"> 2017 </w:t>
            </w:r>
            <w:r w:rsidRPr="004112F8">
              <w:rPr>
                <w:rFonts w:asciiTheme="minorHAnsi" w:eastAsiaTheme="minorHAnsi" w:hAnsiTheme="minorHAnsi" w:cs="AdvOT61678bbb.B"/>
                <w:sz w:val="22"/>
                <w:szCs w:val="22"/>
                <w:lang w:val="en-GB" w:eastAsia="en-US"/>
              </w:rPr>
              <w:t xml:space="preserve">DOI </w:t>
            </w:r>
            <w:r w:rsidRPr="00523B6B">
              <w:rPr>
                <w:rFonts w:asciiTheme="minorHAnsi" w:eastAsiaTheme="minorHAnsi" w:hAnsiTheme="minorHAnsi" w:cs="AdvStPro-L"/>
                <w:sz w:val="22"/>
                <w:szCs w:val="22"/>
                <w:lang w:val="en-GB" w:eastAsia="en-US"/>
              </w:rPr>
              <w:t>10</w:t>
            </w:r>
            <w:r w:rsidRPr="00523B6B">
              <w:rPr>
                <w:rFonts w:asciiTheme="minorHAnsi" w:eastAsiaTheme="minorHAnsi" w:hAnsiTheme="minorHAnsi" w:cs="AdvOTa293a443"/>
                <w:sz w:val="22"/>
                <w:szCs w:val="22"/>
                <w:lang w:val="en-GB" w:eastAsia="en-US"/>
              </w:rPr>
              <w:t>.</w:t>
            </w:r>
            <w:r w:rsidRPr="00523B6B">
              <w:rPr>
                <w:rFonts w:asciiTheme="minorHAnsi" w:eastAsiaTheme="minorHAnsi" w:hAnsiTheme="minorHAnsi" w:cs="AdvStPro-L"/>
                <w:sz w:val="22"/>
                <w:szCs w:val="22"/>
                <w:lang w:val="en-GB" w:eastAsia="en-US"/>
              </w:rPr>
              <w:t>15252</w:t>
            </w:r>
            <w:r w:rsidRPr="00523B6B">
              <w:rPr>
                <w:rFonts w:asciiTheme="minorHAnsi" w:eastAsiaTheme="minorHAnsi" w:hAnsiTheme="minorHAnsi" w:cs="AdvOTa293a443"/>
                <w:sz w:val="22"/>
                <w:szCs w:val="22"/>
                <w:lang w:val="en-GB" w:eastAsia="en-US"/>
              </w:rPr>
              <w:t>/embj.</w:t>
            </w:r>
            <w:r w:rsidRPr="00523B6B">
              <w:rPr>
                <w:rFonts w:asciiTheme="minorHAnsi" w:eastAsiaTheme="minorHAnsi" w:hAnsiTheme="minorHAnsi" w:cs="AdvStPro-L"/>
                <w:sz w:val="22"/>
                <w:szCs w:val="22"/>
                <w:lang w:val="en-GB" w:eastAsia="en-US"/>
              </w:rPr>
              <w:t>201695748</w:t>
            </w:r>
            <w:r w:rsidRPr="00523B6B">
              <w:rPr>
                <w:rFonts w:asciiTheme="minorHAnsi" w:hAnsiTheme="minorHAnsi"/>
                <w:sz w:val="22"/>
                <w:szCs w:val="22"/>
                <w:lang w:val="en-GB"/>
              </w:rPr>
              <w:t xml:space="preserve"> </w:t>
            </w:r>
          </w:p>
          <w:p w14:paraId="274269F5" w14:textId="77777777" w:rsidR="00101A81" w:rsidRPr="00523B6B" w:rsidRDefault="00101A81" w:rsidP="00525451">
            <w:pPr>
              <w:spacing w:before="0" w:after="0"/>
              <w:rPr>
                <w:rFonts w:cs="Calibri"/>
                <w:szCs w:val="22"/>
              </w:rPr>
            </w:pPr>
            <w:r w:rsidRPr="006C52C0">
              <w:rPr>
                <w:rFonts w:asciiTheme="minorHAnsi" w:hAnsiTheme="minorHAnsi"/>
              </w:rPr>
              <w:t xml:space="preserve">Johannesen K, …, </w:t>
            </w:r>
            <w:r w:rsidRPr="006C52C0">
              <w:rPr>
                <w:rFonts w:asciiTheme="minorHAnsi" w:hAnsiTheme="minorHAnsi"/>
                <w:b/>
                <w:bCs/>
                <w:u w:val="single"/>
              </w:rPr>
              <w:t>Rosenow F</w:t>
            </w:r>
            <w:r w:rsidRPr="006C52C0">
              <w:rPr>
                <w:rFonts w:asciiTheme="minorHAnsi" w:hAnsiTheme="minorHAnsi"/>
              </w:rPr>
              <w:t xml:space="preserve"> et al. Phenotypic spectrum of GABRA1: From gene</w:t>
            </w:r>
            <w:r w:rsidRPr="00A574DF">
              <w:rPr>
                <w:rFonts w:asciiTheme="minorHAnsi" w:hAnsiTheme="minorHAnsi"/>
              </w:rPr>
              <w:t>r</w:t>
            </w:r>
            <w:r w:rsidRPr="006C52C0">
              <w:rPr>
                <w:rFonts w:asciiTheme="minorHAnsi" w:hAnsiTheme="minorHAnsi"/>
              </w:rPr>
              <w:t>alized epilepsies to severe epileptic encephalopathies.</w:t>
            </w:r>
            <w:r w:rsidRPr="001932AF">
              <w:rPr>
                <w:rStyle w:val="jrnl"/>
              </w:rPr>
              <w:t xml:space="preserve"> </w:t>
            </w:r>
            <w:r w:rsidRPr="001932AF">
              <w:rPr>
                <w:rStyle w:val="jrnl"/>
                <w:rFonts w:asciiTheme="minorHAnsi" w:hAnsiTheme="minorHAnsi"/>
                <w:i/>
              </w:rPr>
              <w:t>Neurology</w:t>
            </w:r>
            <w:r w:rsidRPr="004112F8">
              <w:rPr>
                <w:rFonts w:asciiTheme="minorHAnsi" w:hAnsiTheme="minorHAnsi"/>
                <w:b/>
              </w:rPr>
              <w:t xml:space="preserve">, </w:t>
            </w:r>
            <w:r w:rsidRPr="004112F8">
              <w:rPr>
                <w:rFonts w:asciiTheme="minorHAnsi" w:hAnsiTheme="minorHAnsi"/>
              </w:rPr>
              <w:t>2016;87(11):1140-51</w:t>
            </w:r>
          </w:p>
        </w:tc>
      </w:tr>
    </w:tbl>
    <w:p w14:paraId="076925F7" w14:textId="77777777" w:rsidR="00AE228E" w:rsidRPr="001932AF" w:rsidRDefault="00AE228E" w:rsidP="00AE228E">
      <w:pPr>
        <w:pStyle w:val="Default"/>
        <w:tabs>
          <w:tab w:val="left" w:pos="1701"/>
        </w:tabs>
        <w:spacing w:line="276" w:lineRule="auto"/>
        <w:rPr>
          <w:sz w:val="16"/>
          <w:szCs w:val="16"/>
          <w:lang w:val="en-GB"/>
        </w:rPr>
      </w:pPr>
    </w:p>
    <w:p w14:paraId="67E23312" w14:textId="77777777" w:rsidR="00AE228E" w:rsidRPr="001932AF" w:rsidRDefault="00AE228E" w:rsidP="00FA72DD">
      <w:pPr>
        <w:pStyle w:val="Default"/>
        <w:numPr>
          <w:ilvl w:val="1"/>
          <w:numId w:val="5"/>
        </w:numPr>
        <w:spacing w:line="276" w:lineRule="auto"/>
        <w:ind w:left="56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Project Partner 5</w:t>
      </w:r>
    </w:p>
    <w:tbl>
      <w:tblPr>
        <w:tblpPr w:leftFromText="141" w:rightFromText="141" w:vertAnchor="text" w:horzAnchor="margin" w:tblpY="51"/>
        <w:tblW w:w="49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76"/>
        <w:gridCol w:w="7407"/>
      </w:tblGrid>
      <w:tr w:rsidR="00101A81" w:rsidRPr="001932AF" w14:paraId="0AE9DA31" w14:textId="77777777" w:rsidTr="00101A81">
        <w:trPr>
          <w:trHeight w:val="264"/>
        </w:trPr>
        <w:tc>
          <w:tcPr>
            <w:tcW w:w="831" w:type="pct"/>
            <w:shd w:val="clear" w:color="auto" w:fill="B8CCE4" w:themeFill="accent1" w:themeFillTint="66"/>
            <w:vAlign w:val="center"/>
            <w:hideMark/>
          </w:tcPr>
          <w:p w14:paraId="6BCE182C" w14:textId="77777777" w:rsidR="00101A81" w:rsidRPr="001932AF" w:rsidRDefault="00101A81" w:rsidP="00101A81">
            <w:pPr>
              <w:spacing w:before="0" w:after="0"/>
              <w:rPr>
                <w:rFonts w:cs="Calibri"/>
                <w:b/>
                <w:bCs/>
                <w:szCs w:val="22"/>
              </w:rPr>
            </w:pPr>
            <w:r w:rsidRPr="001932AF">
              <w:rPr>
                <w:rFonts w:cs="Calibri"/>
                <w:b/>
                <w:bCs/>
                <w:szCs w:val="22"/>
              </w:rPr>
              <w:t>Last Name</w:t>
            </w:r>
          </w:p>
        </w:tc>
        <w:tc>
          <w:tcPr>
            <w:tcW w:w="4169" w:type="pct"/>
            <w:vAlign w:val="center"/>
          </w:tcPr>
          <w:p w14:paraId="5C8239A2" w14:textId="77777777" w:rsidR="00101A81" w:rsidRPr="001932AF" w:rsidRDefault="00101A81" w:rsidP="00101A81">
            <w:pPr>
              <w:spacing w:before="0" w:after="0"/>
              <w:rPr>
                <w:rFonts w:cs="Calibri"/>
                <w:szCs w:val="22"/>
              </w:rPr>
            </w:pPr>
            <w:r w:rsidRPr="001932AF">
              <w:rPr>
                <w:rFonts w:cs="Calibri"/>
                <w:szCs w:val="22"/>
              </w:rPr>
              <w:t>Kälviäinen</w:t>
            </w:r>
          </w:p>
        </w:tc>
      </w:tr>
      <w:tr w:rsidR="00101A81" w:rsidRPr="001932AF" w14:paraId="6E767C38" w14:textId="77777777" w:rsidTr="00101A81">
        <w:trPr>
          <w:trHeight w:val="266"/>
        </w:trPr>
        <w:tc>
          <w:tcPr>
            <w:tcW w:w="831" w:type="pct"/>
            <w:shd w:val="clear" w:color="auto" w:fill="B8CCE4" w:themeFill="accent1" w:themeFillTint="66"/>
            <w:vAlign w:val="center"/>
            <w:hideMark/>
          </w:tcPr>
          <w:p w14:paraId="48643136" w14:textId="77777777" w:rsidR="00101A81" w:rsidRPr="001932AF" w:rsidRDefault="00101A81" w:rsidP="00101A81">
            <w:pPr>
              <w:spacing w:before="0" w:after="0"/>
              <w:rPr>
                <w:rFonts w:cs="Calibri"/>
                <w:b/>
                <w:bCs/>
                <w:szCs w:val="22"/>
              </w:rPr>
            </w:pPr>
            <w:r w:rsidRPr="001932AF">
              <w:rPr>
                <w:rFonts w:cs="Calibri"/>
                <w:b/>
                <w:bCs/>
                <w:szCs w:val="22"/>
              </w:rPr>
              <w:t>First Name</w:t>
            </w:r>
          </w:p>
        </w:tc>
        <w:tc>
          <w:tcPr>
            <w:tcW w:w="4169" w:type="pct"/>
            <w:vAlign w:val="center"/>
          </w:tcPr>
          <w:p w14:paraId="46C0D349" w14:textId="77777777" w:rsidR="00101A81" w:rsidRPr="001932AF" w:rsidRDefault="00101A81" w:rsidP="00101A81">
            <w:pPr>
              <w:spacing w:before="0" w:after="0"/>
              <w:rPr>
                <w:rFonts w:cs="Calibri"/>
                <w:szCs w:val="22"/>
              </w:rPr>
            </w:pPr>
            <w:r w:rsidRPr="001932AF">
              <w:rPr>
                <w:rFonts w:cs="Calibri"/>
                <w:szCs w:val="22"/>
              </w:rPr>
              <w:t>Reetta</w:t>
            </w:r>
          </w:p>
        </w:tc>
      </w:tr>
      <w:tr w:rsidR="00101A81" w:rsidRPr="001932AF" w14:paraId="241D9FAC" w14:textId="77777777" w:rsidTr="00101A81">
        <w:trPr>
          <w:trHeight w:val="266"/>
        </w:trPr>
        <w:tc>
          <w:tcPr>
            <w:tcW w:w="831" w:type="pct"/>
            <w:shd w:val="clear" w:color="auto" w:fill="B8CCE4" w:themeFill="accent1" w:themeFillTint="66"/>
            <w:vAlign w:val="center"/>
            <w:hideMark/>
          </w:tcPr>
          <w:p w14:paraId="52887557" w14:textId="77777777" w:rsidR="00101A81" w:rsidRPr="001932AF" w:rsidRDefault="00101A81" w:rsidP="00101A81">
            <w:pPr>
              <w:spacing w:before="0" w:after="0"/>
              <w:rPr>
                <w:rFonts w:cs="Calibri"/>
                <w:b/>
                <w:bCs/>
                <w:szCs w:val="22"/>
              </w:rPr>
            </w:pPr>
            <w:r w:rsidRPr="001932AF">
              <w:rPr>
                <w:rFonts w:cs="Calibri"/>
                <w:b/>
                <w:bCs/>
                <w:szCs w:val="22"/>
              </w:rPr>
              <w:t>Institution</w:t>
            </w:r>
          </w:p>
        </w:tc>
        <w:tc>
          <w:tcPr>
            <w:tcW w:w="4169" w:type="pct"/>
            <w:vAlign w:val="center"/>
          </w:tcPr>
          <w:p w14:paraId="580A7454" w14:textId="77777777" w:rsidR="00101A81" w:rsidRPr="001932AF" w:rsidRDefault="00101A81" w:rsidP="00101A81">
            <w:pPr>
              <w:spacing w:before="0" w:after="0"/>
              <w:rPr>
                <w:rFonts w:cs="Calibri"/>
                <w:szCs w:val="22"/>
              </w:rPr>
            </w:pPr>
            <w:r w:rsidRPr="001932AF">
              <w:rPr>
                <w:rFonts w:cs="Calibri"/>
                <w:szCs w:val="22"/>
              </w:rPr>
              <w:t>University of Eastern Finland</w:t>
            </w:r>
          </w:p>
        </w:tc>
      </w:tr>
      <w:tr w:rsidR="00101A81" w:rsidRPr="001932AF" w14:paraId="1320ECF0" w14:textId="77777777" w:rsidTr="00101A81">
        <w:trPr>
          <w:trHeight w:val="7617"/>
        </w:trPr>
        <w:tc>
          <w:tcPr>
            <w:tcW w:w="831" w:type="pct"/>
            <w:shd w:val="clear" w:color="auto" w:fill="B8CCE4" w:themeFill="accent1" w:themeFillTint="66"/>
            <w:vAlign w:val="center"/>
            <w:hideMark/>
          </w:tcPr>
          <w:p w14:paraId="1F834534" w14:textId="77777777" w:rsidR="00101A81" w:rsidRPr="001932AF" w:rsidRDefault="00101A81" w:rsidP="00101A81">
            <w:pPr>
              <w:spacing w:before="0" w:after="0"/>
              <w:rPr>
                <w:rFonts w:cs="Calibri"/>
                <w:b/>
                <w:bCs/>
                <w:szCs w:val="22"/>
              </w:rPr>
            </w:pPr>
            <w:r w:rsidRPr="001932AF">
              <w:rPr>
                <w:rFonts w:cs="Calibri"/>
                <w:b/>
                <w:bCs/>
                <w:szCs w:val="22"/>
              </w:rPr>
              <w:t>Short CV</w:t>
            </w:r>
          </w:p>
        </w:tc>
        <w:tc>
          <w:tcPr>
            <w:tcW w:w="4169" w:type="pct"/>
            <w:vAlign w:val="center"/>
          </w:tcPr>
          <w:p w14:paraId="0A02ACD1" w14:textId="77777777" w:rsidR="00101A81" w:rsidRPr="001932AF" w:rsidRDefault="00101A81" w:rsidP="00101A81">
            <w:pPr>
              <w:spacing w:before="0" w:after="0"/>
              <w:rPr>
                <w:rFonts w:cs="Calibri"/>
                <w:b/>
                <w:szCs w:val="22"/>
                <w:u w:val="single"/>
              </w:rPr>
            </w:pPr>
            <w:r w:rsidRPr="001932AF">
              <w:rPr>
                <w:rFonts w:cs="Calibri"/>
                <w:b/>
                <w:szCs w:val="22"/>
                <w:u w:val="single"/>
              </w:rPr>
              <w:t>Professional and University Career</w:t>
            </w:r>
          </w:p>
          <w:p w14:paraId="23AC87FF" w14:textId="77777777" w:rsidR="00101A81" w:rsidRPr="001932AF" w:rsidRDefault="00101A81" w:rsidP="00101A81">
            <w:pPr>
              <w:spacing w:before="0"/>
              <w:rPr>
                <w:rFonts w:cs="Calibri"/>
                <w:szCs w:val="22"/>
              </w:rPr>
            </w:pPr>
            <w:r w:rsidRPr="001932AF">
              <w:rPr>
                <w:rFonts w:cs="Calibri"/>
                <w:szCs w:val="22"/>
              </w:rPr>
              <w:t>Professor of Neurology/Clinical Epileptology, University of Eastern Finland, Kuopio, Finland, since 2010</w:t>
            </w:r>
          </w:p>
          <w:p w14:paraId="2CEA12B6" w14:textId="77777777" w:rsidR="00101A81" w:rsidRPr="001932AF" w:rsidRDefault="00101A81" w:rsidP="00101A81">
            <w:pPr>
              <w:spacing w:before="0"/>
              <w:rPr>
                <w:rFonts w:cs="Calibri"/>
                <w:szCs w:val="22"/>
              </w:rPr>
            </w:pPr>
            <w:r w:rsidRPr="001932AF">
              <w:rPr>
                <w:rFonts w:cs="Calibri"/>
                <w:szCs w:val="22"/>
              </w:rPr>
              <w:t xml:space="preserve">Director, Epilepsy </w:t>
            </w:r>
            <w:proofErr w:type="spellStart"/>
            <w:r w:rsidRPr="001932AF">
              <w:rPr>
                <w:rFonts w:cs="Calibri"/>
                <w:szCs w:val="22"/>
              </w:rPr>
              <w:t>Center</w:t>
            </w:r>
            <w:proofErr w:type="spellEnd"/>
            <w:r w:rsidRPr="001932AF">
              <w:rPr>
                <w:rFonts w:cs="Calibri"/>
                <w:szCs w:val="22"/>
              </w:rPr>
              <w:t>/</w:t>
            </w:r>
            <w:proofErr w:type="spellStart"/>
            <w:r w:rsidRPr="001932AF">
              <w:rPr>
                <w:rFonts w:cs="Calibri"/>
                <w:szCs w:val="22"/>
              </w:rPr>
              <w:t>NeuroCenter</w:t>
            </w:r>
            <w:proofErr w:type="spellEnd"/>
            <w:r w:rsidRPr="001932AF">
              <w:rPr>
                <w:rFonts w:cs="Calibri"/>
                <w:szCs w:val="22"/>
              </w:rPr>
              <w:t xml:space="preserve">, Kuopio University Hospital Kuopio, Finland, which belongs to the European Reference Network for Rare and Complex Epilepsies </w:t>
            </w:r>
            <w:proofErr w:type="spellStart"/>
            <w:r w:rsidRPr="001932AF">
              <w:rPr>
                <w:rFonts w:cs="Calibri"/>
                <w:szCs w:val="22"/>
              </w:rPr>
              <w:t>EpiCARE</w:t>
            </w:r>
            <w:proofErr w:type="spellEnd"/>
            <w:r w:rsidRPr="001932AF">
              <w:rPr>
                <w:rFonts w:cs="Calibri"/>
                <w:szCs w:val="22"/>
              </w:rPr>
              <w:t>, since 2007</w:t>
            </w:r>
          </w:p>
          <w:p w14:paraId="2ADC9820" w14:textId="77777777" w:rsidR="00101A81" w:rsidRPr="001932AF" w:rsidRDefault="00101A81" w:rsidP="00101A81">
            <w:pPr>
              <w:spacing w:before="0"/>
              <w:rPr>
                <w:rFonts w:cs="Calibri"/>
                <w:szCs w:val="22"/>
              </w:rPr>
            </w:pPr>
            <w:r w:rsidRPr="001932AF">
              <w:rPr>
                <w:rFonts w:cs="Calibri"/>
                <w:szCs w:val="22"/>
              </w:rPr>
              <w:t>Docent of Clinical Neurology, University of Kuopio, Finland, 1998</w:t>
            </w:r>
          </w:p>
          <w:p w14:paraId="6BC4CC74" w14:textId="77777777" w:rsidR="00101A81" w:rsidRPr="001932AF" w:rsidRDefault="00101A81" w:rsidP="00101A81">
            <w:pPr>
              <w:spacing w:before="0"/>
              <w:rPr>
                <w:rFonts w:cs="Calibri"/>
                <w:szCs w:val="22"/>
              </w:rPr>
            </w:pPr>
            <w:r w:rsidRPr="001932AF">
              <w:rPr>
                <w:rFonts w:cs="Calibri"/>
                <w:szCs w:val="22"/>
              </w:rPr>
              <w:t>Specialist in Neurology, University of Kuopio, Finland, 1992</w:t>
            </w:r>
          </w:p>
          <w:p w14:paraId="77E46D42" w14:textId="77777777" w:rsidR="00101A81" w:rsidRPr="001932AF" w:rsidRDefault="00101A81" w:rsidP="00101A81">
            <w:pPr>
              <w:spacing w:before="0"/>
              <w:rPr>
                <w:rFonts w:cs="Calibri"/>
                <w:szCs w:val="22"/>
              </w:rPr>
            </w:pPr>
            <w:r w:rsidRPr="001932AF">
              <w:rPr>
                <w:rFonts w:cs="Calibri"/>
                <w:szCs w:val="22"/>
              </w:rPr>
              <w:t>PhD in Medicine, University of Kuopio, Finland, Topic: “Prognosis of Epilepsy”, 1992</w:t>
            </w:r>
          </w:p>
          <w:p w14:paraId="11406534" w14:textId="77777777" w:rsidR="00101A81" w:rsidRPr="001932AF" w:rsidRDefault="00101A81" w:rsidP="00101A81">
            <w:pPr>
              <w:spacing w:before="0"/>
              <w:rPr>
                <w:rFonts w:cs="Calibri"/>
                <w:szCs w:val="22"/>
              </w:rPr>
            </w:pPr>
            <w:r w:rsidRPr="001932AF">
              <w:rPr>
                <w:rFonts w:cs="Calibri"/>
                <w:szCs w:val="22"/>
              </w:rPr>
              <w:t>Licensed doctor, Finland (9.7.1986), ID number 256925 MD, 1986</w:t>
            </w:r>
          </w:p>
          <w:p w14:paraId="6E7748D7" w14:textId="77777777" w:rsidR="00101A81" w:rsidRPr="001932AF" w:rsidRDefault="00101A81" w:rsidP="00101A81">
            <w:pPr>
              <w:spacing w:before="0"/>
              <w:rPr>
                <w:rFonts w:cs="Calibri"/>
                <w:szCs w:val="22"/>
              </w:rPr>
            </w:pPr>
            <w:r w:rsidRPr="001932AF">
              <w:rPr>
                <w:rFonts w:cs="Calibri"/>
                <w:szCs w:val="22"/>
              </w:rPr>
              <w:t>University of Kuopio, Finland, 1985</w:t>
            </w:r>
          </w:p>
          <w:p w14:paraId="71324ED9" w14:textId="77777777" w:rsidR="00101A81" w:rsidRPr="001932AF" w:rsidRDefault="00101A81" w:rsidP="00101A81">
            <w:pPr>
              <w:spacing w:before="120" w:after="0"/>
              <w:rPr>
                <w:rFonts w:cs="Calibri"/>
                <w:b/>
                <w:szCs w:val="22"/>
                <w:u w:val="single"/>
              </w:rPr>
            </w:pPr>
            <w:r w:rsidRPr="001932AF">
              <w:rPr>
                <w:rFonts w:cs="Calibri"/>
                <w:b/>
                <w:szCs w:val="22"/>
                <w:u w:val="single"/>
              </w:rPr>
              <w:t>Grants</w:t>
            </w:r>
          </w:p>
          <w:p w14:paraId="3207C6A8" w14:textId="77777777" w:rsidR="00101A81" w:rsidRPr="001932AF" w:rsidRDefault="00101A81" w:rsidP="00101A81">
            <w:pPr>
              <w:spacing w:before="0" w:after="0"/>
              <w:rPr>
                <w:rFonts w:cs="Calibri"/>
                <w:szCs w:val="22"/>
              </w:rPr>
            </w:pPr>
            <w:r w:rsidRPr="001932AF">
              <w:rPr>
                <w:rFonts w:cs="Calibri"/>
                <w:szCs w:val="22"/>
              </w:rPr>
              <w:t>“Biomarkers of epilepsy”, which combines different methodologies (clinical, genetic, electrophysiological and imaging) to predict response and to better understand the interplay of epileptic activity and other pathophysiological processes of epilepsy, no overlap with the pre-proposal</w:t>
            </w:r>
          </w:p>
          <w:p w14:paraId="6F5CDD31" w14:textId="77777777" w:rsidR="00101A81" w:rsidRPr="001932AF" w:rsidRDefault="00101A81" w:rsidP="00FA72DD">
            <w:pPr>
              <w:pStyle w:val="Listenabsatz"/>
              <w:numPr>
                <w:ilvl w:val="0"/>
                <w:numId w:val="6"/>
              </w:numPr>
              <w:spacing w:before="0" w:after="0"/>
              <w:rPr>
                <w:rFonts w:cs="Calibri"/>
                <w:szCs w:val="22"/>
              </w:rPr>
            </w:pPr>
            <w:proofErr w:type="spellStart"/>
            <w:r w:rsidRPr="001932AF">
              <w:rPr>
                <w:rFonts w:cs="Calibri"/>
                <w:szCs w:val="22"/>
              </w:rPr>
              <w:t>Saastamoinen</w:t>
            </w:r>
            <w:proofErr w:type="spellEnd"/>
            <w:r w:rsidRPr="001932AF">
              <w:rPr>
                <w:rFonts w:cs="Calibri"/>
                <w:szCs w:val="22"/>
              </w:rPr>
              <w:t xml:space="preserve"> </w:t>
            </w:r>
            <w:proofErr w:type="gramStart"/>
            <w:r w:rsidRPr="001932AF">
              <w:rPr>
                <w:rFonts w:cs="Calibri"/>
                <w:szCs w:val="22"/>
              </w:rPr>
              <w:t>Foundation  2014</w:t>
            </w:r>
            <w:proofErr w:type="gramEnd"/>
            <w:r w:rsidRPr="001932AF">
              <w:rPr>
                <w:rFonts w:cs="Calibri"/>
                <w:szCs w:val="22"/>
              </w:rPr>
              <w:t>–21  1,180,000 €</w:t>
            </w:r>
          </w:p>
          <w:p w14:paraId="589E898D" w14:textId="77777777" w:rsidR="00101A81" w:rsidRPr="001932AF" w:rsidRDefault="00101A81" w:rsidP="00FA72DD">
            <w:pPr>
              <w:pStyle w:val="Listenabsatz"/>
              <w:numPr>
                <w:ilvl w:val="0"/>
                <w:numId w:val="6"/>
              </w:numPr>
              <w:spacing w:before="0" w:after="0"/>
              <w:rPr>
                <w:rFonts w:cs="Calibri"/>
                <w:szCs w:val="22"/>
              </w:rPr>
            </w:pPr>
            <w:r w:rsidRPr="001932AF">
              <w:rPr>
                <w:rFonts w:cs="Calibri"/>
                <w:szCs w:val="22"/>
              </w:rPr>
              <w:t xml:space="preserve">KUH special catchment area state research </w:t>
            </w:r>
            <w:proofErr w:type="gramStart"/>
            <w:r w:rsidRPr="001932AF">
              <w:rPr>
                <w:rFonts w:cs="Calibri"/>
                <w:szCs w:val="22"/>
              </w:rPr>
              <w:t>funding  2014</w:t>
            </w:r>
            <w:proofErr w:type="gramEnd"/>
            <w:r w:rsidRPr="001932AF">
              <w:rPr>
                <w:rFonts w:cs="Calibri"/>
                <w:szCs w:val="22"/>
              </w:rPr>
              <w:t>–18  276,376 €</w:t>
            </w:r>
          </w:p>
          <w:p w14:paraId="550FBDAA" w14:textId="77777777" w:rsidR="00101A81" w:rsidRPr="001932AF" w:rsidRDefault="00101A81" w:rsidP="00101A81">
            <w:pPr>
              <w:spacing w:before="120" w:after="0"/>
              <w:rPr>
                <w:rFonts w:cs="Calibri"/>
                <w:b/>
                <w:szCs w:val="22"/>
                <w:u w:val="single"/>
              </w:rPr>
            </w:pPr>
            <w:r w:rsidRPr="001932AF">
              <w:rPr>
                <w:rFonts w:cs="Calibri"/>
                <w:b/>
                <w:szCs w:val="22"/>
                <w:u w:val="single"/>
              </w:rPr>
              <w:t xml:space="preserve">Societal and scientific impact </w:t>
            </w:r>
          </w:p>
          <w:p w14:paraId="57EBFB9F" w14:textId="77777777" w:rsidR="00101A81" w:rsidRPr="001932AF" w:rsidRDefault="00101A81" w:rsidP="00101A81">
            <w:pPr>
              <w:spacing w:before="0" w:after="0"/>
              <w:rPr>
                <w:rFonts w:cs="Calibri"/>
                <w:szCs w:val="22"/>
              </w:rPr>
            </w:pPr>
            <w:r w:rsidRPr="001932AF">
              <w:rPr>
                <w:rFonts w:cs="Calibri"/>
                <w:szCs w:val="22"/>
              </w:rPr>
              <w:t>Hirsch-index 42 (Web of Science), 12 articles cited more than 100 times, 132 published original scientific articles (128 international), 52 review articles (39 international), 32 book chapters, 2 editorials, editor of 2 books. Group member of 1 international and1 European treatment guideline and 1 European White paper and Chair or group member in Finnish 6 treatment guidelines.</w:t>
            </w:r>
          </w:p>
        </w:tc>
      </w:tr>
      <w:tr w:rsidR="00101A81" w:rsidRPr="001932AF" w14:paraId="7D29CDFF" w14:textId="77777777" w:rsidTr="00101A81">
        <w:trPr>
          <w:trHeight w:val="5090"/>
        </w:trPr>
        <w:tc>
          <w:tcPr>
            <w:tcW w:w="831" w:type="pct"/>
            <w:shd w:val="clear" w:color="auto" w:fill="B8CCE4" w:themeFill="accent1" w:themeFillTint="66"/>
            <w:vAlign w:val="center"/>
            <w:hideMark/>
          </w:tcPr>
          <w:p w14:paraId="712E756C" w14:textId="77777777" w:rsidR="00101A81" w:rsidRPr="001932AF" w:rsidRDefault="00101A81" w:rsidP="00101A81">
            <w:pPr>
              <w:spacing w:before="0" w:after="0"/>
              <w:rPr>
                <w:rFonts w:cs="Calibri"/>
                <w:b/>
                <w:bCs/>
                <w:szCs w:val="22"/>
              </w:rPr>
            </w:pPr>
            <w:r w:rsidRPr="001932AF">
              <w:rPr>
                <w:rFonts w:cs="Calibri"/>
                <w:b/>
                <w:bCs/>
                <w:szCs w:val="22"/>
              </w:rPr>
              <w:t>List of</w:t>
            </w:r>
          </w:p>
          <w:p w14:paraId="1E5B9FF4" w14:textId="77777777" w:rsidR="00101A81" w:rsidRPr="001932AF" w:rsidRDefault="00101A81" w:rsidP="00101A81">
            <w:pPr>
              <w:spacing w:before="0" w:after="0"/>
              <w:rPr>
                <w:rFonts w:cs="Calibri"/>
                <w:b/>
                <w:bCs/>
                <w:szCs w:val="22"/>
              </w:rPr>
            </w:pPr>
            <w:r w:rsidRPr="001932AF">
              <w:rPr>
                <w:rFonts w:cs="Calibri"/>
                <w:b/>
                <w:bCs/>
                <w:szCs w:val="22"/>
              </w:rPr>
              <w:t>five relevant publications within the last five years</w:t>
            </w:r>
          </w:p>
        </w:tc>
        <w:tc>
          <w:tcPr>
            <w:tcW w:w="4169" w:type="pct"/>
            <w:vAlign w:val="center"/>
          </w:tcPr>
          <w:p w14:paraId="6D1B0004" w14:textId="4662F321" w:rsidR="00FD38A8" w:rsidRDefault="00D17799" w:rsidP="00101A81">
            <w:pPr>
              <w:spacing w:before="0"/>
              <w:rPr>
                <w:rFonts w:cs="Calibri"/>
                <w:szCs w:val="22"/>
                <w:lang w:val="en-US"/>
              </w:rPr>
            </w:pPr>
            <w:r w:rsidRPr="00D17799">
              <w:rPr>
                <w:rFonts w:cs="Calibri"/>
                <w:szCs w:val="22"/>
                <w:lang w:val="de-DE"/>
              </w:rPr>
              <w:t xml:space="preserve">1. </w:t>
            </w:r>
            <w:proofErr w:type="spellStart"/>
            <w:r w:rsidRPr="00D17799">
              <w:rPr>
                <w:rFonts w:cs="Calibri"/>
                <w:szCs w:val="22"/>
                <w:lang w:val="de-DE"/>
              </w:rPr>
              <w:t>Brainstorm</w:t>
            </w:r>
            <w:proofErr w:type="spellEnd"/>
            <w:r w:rsidRPr="00D17799">
              <w:rPr>
                <w:rFonts w:cs="Calibri"/>
                <w:szCs w:val="22"/>
                <w:lang w:val="de-DE"/>
              </w:rPr>
              <w:t xml:space="preserve"> </w:t>
            </w:r>
            <w:proofErr w:type="spellStart"/>
            <w:r w:rsidRPr="00D17799">
              <w:rPr>
                <w:rFonts w:cs="Calibri"/>
                <w:szCs w:val="22"/>
                <w:lang w:val="de-DE"/>
              </w:rPr>
              <w:t>Consortium</w:t>
            </w:r>
            <w:proofErr w:type="spellEnd"/>
            <w:r w:rsidRPr="00D17799">
              <w:rPr>
                <w:rFonts w:cs="Calibri"/>
                <w:szCs w:val="22"/>
                <w:lang w:val="de-DE"/>
              </w:rPr>
              <w:t xml:space="preserve">, …, Depondt C, …, </w:t>
            </w:r>
            <w:r w:rsidRPr="00D17799">
              <w:rPr>
                <w:rFonts w:cs="Calibri"/>
                <w:b/>
                <w:szCs w:val="22"/>
                <w:lang w:val="de-DE"/>
              </w:rPr>
              <w:t>Kälviäinen R</w:t>
            </w:r>
            <w:r>
              <w:rPr>
                <w:rFonts w:cs="Calibri"/>
                <w:szCs w:val="22"/>
                <w:lang w:val="de-DE"/>
              </w:rPr>
              <w:t xml:space="preserve"> et al. </w:t>
            </w:r>
            <w:r w:rsidRPr="00D17799">
              <w:rPr>
                <w:rFonts w:cs="Calibri"/>
                <w:szCs w:val="22"/>
                <w:lang w:val="en-US"/>
              </w:rPr>
              <w:t>Analysis of shared heritability in c</w:t>
            </w:r>
            <w:r>
              <w:rPr>
                <w:rFonts w:cs="Calibri"/>
                <w:szCs w:val="22"/>
                <w:lang w:val="en-US"/>
              </w:rPr>
              <w:t>ommon disorders of the brain.</w:t>
            </w:r>
            <w:r>
              <w:t xml:space="preserve"> </w:t>
            </w:r>
            <w:r w:rsidRPr="00D17799">
              <w:rPr>
                <w:rFonts w:cs="Calibri"/>
                <w:szCs w:val="22"/>
                <w:lang w:val="en-US"/>
              </w:rPr>
              <w:t>Science 2018</w:t>
            </w:r>
            <w:r>
              <w:rPr>
                <w:rFonts w:cs="Calibri"/>
                <w:szCs w:val="22"/>
                <w:lang w:val="en-US"/>
              </w:rPr>
              <w:t>;</w:t>
            </w:r>
            <w:r w:rsidRPr="00D17799">
              <w:rPr>
                <w:rFonts w:cs="Calibri"/>
                <w:szCs w:val="22"/>
                <w:lang w:val="en-US"/>
              </w:rPr>
              <w:t>360</w:t>
            </w:r>
            <w:r w:rsidR="00FD38A8">
              <w:rPr>
                <w:rFonts w:cs="Calibri"/>
                <w:szCs w:val="22"/>
                <w:lang w:val="en-US"/>
              </w:rPr>
              <w:t>, doi:10.1126/</w:t>
            </w:r>
            <w:proofErr w:type="gramStart"/>
            <w:r w:rsidR="00FD38A8">
              <w:rPr>
                <w:rFonts w:cs="Calibri"/>
                <w:szCs w:val="22"/>
                <w:lang w:val="en-US"/>
              </w:rPr>
              <w:t>science.aap</w:t>
            </w:r>
            <w:proofErr w:type="gramEnd"/>
            <w:r w:rsidR="00FD38A8">
              <w:rPr>
                <w:rFonts w:cs="Calibri"/>
                <w:szCs w:val="22"/>
                <w:lang w:val="en-US"/>
              </w:rPr>
              <w:t>8757.</w:t>
            </w:r>
          </w:p>
          <w:p w14:paraId="3C1426E3" w14:textId="08ACE5A6" w:rsidR="00101A81" w:rsidRPr="004112F8" w:rsidRDefault="00FD38A8" w:rsidP="00101A81">
            <w:pPr>
              <w:spacing w:before="0"/>
              <w:rPr>
                <w:rFonts w:cs="Calibri"/>
                <w:szCs w:val="22"/>
              </w:rPr>
            </w:pPr>
            <w:r w:rsidRPr="00FD38A8">
              <w:rPr>
                <w:rFonts w:cs="Calibri"/>
                <w:szCs w:val="22"/>
              </w:rPr>
              <w:t>2</w:t>
            </w:r>
            <w:r w:rsidR="00101A81" w:rsidRPr="00FD38A8">
              <w:rPr>
                <w:rFonts w:cs="Calibri"/>
                <w:szCs w:val="22"/>
              </w:rPr>
              <w:t xml:space="preserve">. </w:t>
            </w:r>
            <w:r w:rsidR="00101A81" w:rsidRPr="00FD38A8">
              <w:rPr>
                <w:rFonts w:cs="Calibri"/>
                <w:b/>
                <w:szCs w:val="22"/>
                <w:u w:val="single"/>
              </w:rPr>
              <w:t>Kälviäinen R</w:t>
            </w:r>
            <w:r w:rsidR="00101A81" w:rsidRPr="00FD38A8">
              <w:rPr>
                <w:rFonts w:cs="Calibri"/>
                <w:szCs w:val="22"/>
              </w:rPr>
              <w:t xml:space="preserve">, </w:t>
            </w:r>
            <w:proofErr w:type="spellStart"/>
            <w:r w:rsidR="00101A81" w:rsidRPr="00FD38A8">
              <w:rPr>
                <w:rFonts w:cs="Calibri"/>
                <w:szCs w:val="22"/>
              </w:rPr>
              <w:t>Genton</w:t>
            </w:r>
            <w:proofErr w:type="spellEnd"/>
            <w:r w:rsidR="00101A81" w:rsidRPr="00FD38A8">
              <w:rPr>
                <w:rFonts w:cs="Calibri"/>
                <w:szCs w:val="22"/>
              </w:rPr>
              <w:t xml:space="preserve"> P, </w:t>
            </w:r>
            <w:proofErr w:type="spellStart"/>
            <w:r w:rsidR="00101A81" w:rsidRPr="00FD38A8">
              <w:rPr>
                <w:rFonts w:cs="Calibri"/>
                <w:szCs w:val="22"/>
              </w:rPr>
              <w:t>Andermann</w:t>
            </w:r>
            <w:proofErr w:type="spellEnd"/>
            <w:r w:rsidR="00101A81" w:rsidRPr="00FD38A8">
              <w:rPr>
                <w:rFonts w:cs="Calibri"/>
                <w:szCs w:val="22"/>
              </w:rPr>
              <w:t xml:space="preserve"> E, </w:t>
            </w:r>
            <w:proofErr w:type="spellStart"/>
            <w:r w:rsidR="00101A81" w:rsidRPr="00FD38A8">
              <w:rPr>
                <w:rFonts w:cs="Calibri"/>
                <w:szCs w:val="22"/>
              </w:rPr>
              <w:t>Andermann</w:t>
            </w:r>
            <w:proofErr w:type="spellEnd"/>
            <w:r w:rsidR="00101A81" w:rsidRPr="00FD38A8">
              <w:rPr>
                <w:rFonts w:cs="Calibri"/>
                <w:szCs w:val="22"/>
              </w:rPr>
              <w:t xml:space="preserve"> F, </w:t>
            </w:r>
            <w:proofErr w:type="spellStart"/>
            <w:r w:rsidR="00101A81" w:rsidRPr="00FD38A8">
              <w:rPr>
                <w:rFonts w:cs="Calibri"/>
                <w:szCs w:val="22"/>
              </w:rPr>
              <w:t>Magaudda</w:t>
            </w:r>
            <w:proofErr w:type="spellEnd"/>
            <w:r w:rsidR="00101A81" w:rsidRPr="00FD38A8">
              <w:rPr>
                <w:rFonts w:cs="Calibri"/>
                <w:szCs w:val="22"/>
              </w:rPr>
              <w:t xml:space="preserve"> A, </w:t>
            </w:r>
            <w:proofErr w:type="spellStart"/>
            <w:r w:rsidR="00101A81" w:rsidRPr="00FD38A8">
              <w:rPr>
                <w:rFonts w:cs="Calibri"/>
                <w:szCs w:val="22"/>
              </w:rPr>
              <w:t>Frucht</w:t>
            </w:r>
            <w:proofErr w:type="spellEnd"/>
            <w:r w:rsidR="00101A81" w:rsidRPr="00FD38A8">
              <w:rPr>
                <w:rFonts w:cs="Calibri"/>
                <w:szCs w:val="22"/>
              </w:rPr>
              <w:t xml:space="preserve"> SJ, </w:t>
            </w:r>
            <w:proofErr w:type="spellStart"/>
            <w:r w:rsidR="00101A81" w:rsidRPr="00FD38A8">
              <w:rPr>
                <w:rFonts w:cs="Calibri"/>
                <w:szCs w:val="22"/>
              </w:rPr>
              <w:t>Schlit</w:t>
            </w:r>
            <w:proofErr w:type="spellEnd"/>
            <w:r w:rsidR="00101A81" w:rsidRPr="00FD38A8">
              <w:rPr>
                <w:rFonts w:cs="Calibri"/>
                <w:szCs w:val="22"/>
              </w:rPr>
              <w:t xml:space="preserve"> A‐F, Gerard D., Van </w:t>
            </w:r>
            <w:proofErr w:type="spellStart"/>
            <w:r w:rsidR="00101A81" w:rsidRPr="00FD38A8">
              <w:rPr>
                <w:rFonts w:cs="Calibri"/>
                <w:szCs w:val="22"/>
              </w:rPr>
              <w:t>Otterdijk</w:t>
            </w:r>
            <w:proofErr w:type="spellEnd"/>
            <w:r w:rsidR="00101A81" w:rsidRPr="00FD38A8">
              <w:rPr>
                <w:rFonts w:cs="Calibri"/>
                <w:szCs w:val="22"/>
              </w:rPr>
              <w:t xml:space="preserve"> E., de la Loge C., von </w:t>
            </w:r>
            <w:proofErr w:type="spellStart"/>
            <w:r w:rsidR="00101A81" w:rsidRPr="00FD38A8">
              <w:rPr>
                <w:rFonts w:cs="Calibri"/>
                <w:szCs w:val="22"/>
              </w:rPr>
              <w:t>Rosenstiel</w:t>
            </w:r>
            <w:proofErr w:type="spellEnd"/>
            <w:r w:rsidR="00101A81" w:rsidRPr="00FD38A8">
              <w:rPr>
                <w:rFonts w:cs="Calibri"/>
                <w:szCs w:val="22"/>
              </w:rPr>
              <w:t xml:space="preserve"> P. Brivaracetam in </w:t>
            </w:r>
            <w:proofErr w:type="spellStart"/>
            <w:r w:rsidR="00101A81" w:rsidRPr="00FD38A8">
              <w:rPr>
                <w:rFonts w:cs="Calibri"/>
                <w:szCs w:val="22"/>
              </w:rPr>
              <w:t>Unverricht‐Lundborg</w:t>
            </w:r>
            <w:proofErr w:type="spellEnd"/>
            <w:r w:rsidR="00101A81" w:rsidRPr="00FD38A8">
              <w:rPr>
                <w:rFonts w:cs="Calibri"/>
                <w:szCs w:val="22"/>
              </w:rPr>
              <w:t xml:space="preserve"> disease: results from two randomized, double‐blind, placebo‐controlled studies. </w:t>
            </w:r>
            <w:proofErr w:type="spellStart"/>
            <w:r w:rsidR="00101A81" w:rsidRPr="001932AF">
              <w:rPr>
                <w:rFonts w:cs="Calibri"/>
                <w:szCs w:val="22"/>
              </w:rPr>
              <w:t>Epilepsia</w:t>
            </w:r>
            <w:proofErr w:type="spellEnd"/>
            <w:r w:rsidR="00101A81" w:rsidRPr="001932AF">
              <w:rPr>
                <w:rFonts w:cs="Calibri"/>
                <w:szCs w:val="22"/>
              </w:rPr>
              <w:t xml:space="preserve"> </w:t>
            </w:r>
            <w:proofErr w:type="gramStart"/>
            <w:r w:rsidR="00101A81" w:rsidRPr="001932AF">
              <w:rPr>
                <w:rFonts w:cs="Calibri"/>
                <w:szCs w:val="22"/>
              </w:rPr>
              <w:t>2016;57:210</w:t>
            </w:r>
            <w:proofErr w:type="gramEnd"/>
            <w:r w:rsidR="00101A81" w:rsidRPr="001932AF">
              <w:rPr>
                <w:rFonts w:cs="Calibri"/>
                <w:szCs w:val="22"/>
              </w:rPr>
              <w:t>‐21.</w:t>
            </w:r>
          </w:p>
          <w:p w14:paraId="6C24A4BC" w14:textId="75821E2D" w:rsidR="00101A81" w:rsidRPr="00523B6B" w:rsidRDefault="00FD38A8" w:rsidP="00101A81">
            <w:pPr>
              <w:spacing w:before="0"/>
              <w:rPr>
                <w:rFonts w:cs="Calibri"/>
                <w:szCs w:val="22"/>
              </w:rPr>
            </w:pPr>
            <w:r>
              <w:rPr>
                <w:rFonts w:cs="Calibri"/>
                <w:szCs w:val="22"/>
              </w:rPr>
              <w:t>3</w:t>
            </w:r>
            <w:r w:rsidR="00101A81" w:rsidRPr="004112F8">
              <w:rPr>
                <w:rFonts w:cs="Calibri"/>
                <w:szCs w:val="22"/>
              </w:rPr>
              <w:t xml:space="preserve">. </w:t>
            </w:r>
            <w:proofErr w:type="spellStart"/>
            <w:r w:rsidR="00101A81" w:rsidRPr="004112F8">
              <w:rPr>
                <w:rFonts w:cs="Calibri"/>
                <w:szCs w:val="22"/>
              </w:rPr>
              <w:t>Saavalaine</w:t>
            </w:r>
            <w:r w:rsidR="00101A81" w:rsidRPr="00523B6B">
              <w:rPr>
                <w:rFonts w:cs="Calibri"/>
                <w:szCs w:val="22"/>
              </w:rPr>
              <w:t>n</w:t>
            </w:r>
            <w:proofErr w:type="spellEnd"/>
            <w:r w:rsidR="00101A81" w:rsidRPr="00523B6B">
              <w:rPr>
                <w:rFonts w:cs="Calibri"/>
                <w:szCs w:val="22"/>
              </w:rPr>
              <w:t xml:space="preserve"> T, </w:t>
            </w:r>
            <w:proofErr w:type="spellStart"/>
            <w:r w:rsidR="00101A81" w:rsidRPr="00523B6B">
              <w:rPr>
                <w:rFonts w:cs="Calibri"/>
                <w:szCs w:val="22"/>
              </w:rPr>
              <w:t>Jutila</w:t>
            </w:r>
            <w:proofErr w:type="spellEnd"/>
            <w:r w:rsidR="00101A81" w:rsidRPr="00523B6B">
              <w:rPr>
                <w:rFonts w:cs="Calibri"/>
                <w:szCs w:val="22"/>
              </w:rPr>
              <w:t xml:space="preserve"> L, </w:t>
            </w:r>
            <w:proofErr w:type="spellStart"/>
            <w:r w:rsidR="00101A81" w:rsidRPr="00523B6B">
              <w:rPr>
                <w:rFonts w:cs="Calibri"/>
                <w:szCs w:val="22"/>
              </w:rPr>
              <w:t>Mervaala</w:t>
            </w:r>
            <w:proofErr w:type="spellEnd"/>
            <w:r w:rsidR="00101A81" w:rsidRPr="00523B6B">
              <w:rPr>
                <w:rFonts w:cs="Calibri"/>
                <w:szCs w:val="22"/>
              </w:rPr>
              <w:t xml:space="preserve"> E, </w:t>
            </w:r>
            <w:r w:rsidR="00101A81" w:rsidRPr="00523B6B">
              <w:rPr>
                <w:rFonts w:cs="Calibri"/>
                <w:b/>
                <w:szCs w:val="22"/>
                <w:u w:val="single"/>
              </w:rPr>
              <w:t>Kälviäinen R</w:t>
            </w:r>
            <w:r w:rsidR="00101A81" w:rsidRPr="00523B6B">
              <w:rPr>
                <w:rFonts w:cs="Calibri"/>
                <w:szCs w:val="22"/>
              </w:rPr>
              <w:t xml:space="preserve">, </w:t>
            </w:r>
            <w:proofErr w:type="spellStart"/>
            <w:r w:rsidR="00101A81" w:rsidRPr="00523B6B">
              <w:rPr>
                <w:rFonts w:cs="Calibri"/>
                <w:szCs w:val="22"/>
              </w:rPr>
              <w:t>Vanninen</w:t>
            </w:r>
            <w:proofErr w:type="spellEnd"/>
            <w:r w:rsidR="00101A81" w:rsidRPr="00523B6B">
              <w:rPr>
                <w:rFonts w:cs="Calibri"/>
                <w:szCs w:val="22"/>
              </w:rPr>
              <w:t xml:space="preserve"> R, </w:t>
            </w:r>
            <w:proofErr w:type="spellStart"/>
            <w:r w:rsidR="00101A81" w:rsidRPr="00523B6B">
              <w:rPr>
                <w:rFonts w:cs="Calibri"/>
                <w:szCs w:val="22"/>
              </w:rPr>
              <w:t>Immonen</w:t>
            </w:r>
            <w:proofErr w:type="spellEnd"/>
            <w:r w:rsidR="00101A81" w:rsidRPr="00523B6B">
              <w:rPr>
                <w:rFonts w:cs="Calibri"/>
                <w:szCs w:val="22"/>
              </w:rPr>
              <w:t xml:space="preserve"> A. Temporal anteroinferior encephalocele: An under‐recognized </w:t>
            </w:r>
            <w:proofErr w:type="spellStart"/>
            <w:r w:rsidR="00101A81" w:rsidRPr="00523B6B">
              <w:rPr>
                <w:rFonts w:cs="Calibri"/>
                <w:szCs w:val="22"/>
              </w:rPr>
              <w:t>etiology</w:t>
            </w:r>
            <w:proofErr w:type="spellEnd"/>
            <w:r w:rsidR="00101A81" w:rsidRPr="00523B6B">
              <w:rPr>
                <w:rFonts w:cs="Calibri"/>
                <w:szCs w:val="22"/>
              </w:rPr>
              <w:t xml:space="preserve"> of temporal lobe epilepsy? Neurology </w:t>
            </w:r>
            <w:proofErr w:type="gramStart"/>
            <w:r w:rsidR="00101A81" w:rsidRPr="00523B6B">
              <w:rPr>
                <w:rFonts w:cs="Calibri"/>
                <w:szCs w:val="22"/>
              </w:rPr>
              <w:t>2015;85:1467</w:t>
            </w:r>
            <w:proofErr w:type="gramEnd"/>
            <w:r w:rsidR="00101A81" w:rsidRPr="00523B6B">
              <w:rPr>
                <w:rFonts w:cs="Calibri"/>
                <w:szCs w:val="22"/>
              </w:rPr>
              <w:t>‐74</w:t>
            </w:r>
            <w:r>
              <w:rPr>
                <w:rFonts w:cs="Calibri"/>
                <w:szCs w:val="22"/>
              </w:rPr>
              <w:t>.</w:t>
            </w:r>
          </w:p>
          <w:p w14:paraId="54D0AB12" w14:textId="4117852A" w:rsidR="00101A81" w:rsidRPr="00523B6B" w:rsidRDefault="00FD38A8" w:rsidP="00101A81">
            <w:pPr>
              <w:spacing w:before="0"/>
              <w:rPr>
                <w:rFonts w:cs="Calibri"/>
                <w:szCs w:val="22"/>
              </w:rPr>
            </w:pPr>
            <w:r>
              <w:rPr>
                <w:rFonts w:cs="Calibri"/>
                <w:szCs w:val="22"/>
              </w:rPr>
              <w:t>4</w:t>
            </w:r>
            <w:r w:rsidR="00101A81" w:rsidRPr="00523B6B">
              <w:rPr>
                <w:rFonts w:cs="Calibri"/>
                <w:szCs w:val="22"/>
              </w:rPr>
              <w:t xml:space="preserve">. </w:t>
            </w:r>
            <w:proofErr w:type="spellStart"/>
            <w:r w:rsidR="00101A81" w:rsidRPr="00523B6B">
              <w:rPr>
                <w:rFonts w:cs="Calibri"/>
                <w:szCs w:val="22"/>
              </w:rPr>
              <w:t>Huttunen</w:t>
            </w:r>
            <w:proofErr w:type="spellEnd"/>
            <w:r w:rsidR="00101A81" w:rsidRPr="00523B6B">
              <w:rPr>
                <w:rFonts w:cs="Calibri"/>
                <w:szCs w:val="22"/>
              </w:rPr>
              <w:t xml:space="preserve"> J., </w:t>
            </w:r>
            <w:proofErr w:type="spellStart"/>
            <w:r w:rsidR="00101A81" w:rsidRPr="00523B6B">
              <w:rPr>
                <w:rFonts w:cs="Calibri"/>
                <w:szCs w:val="22"/>
              </w:rPr>
              <w:t>Kurki</w:t>
            </w:r>
            <w:proofErr w:type="spellEnd"/>
            <w:r w:rsidR="00101A81" w:rsidRPr="00523B6B">
              <w:rPr>
                <w:rFonts w:cs="Calibri"/>
                <w:szCs w:val="22"/>
              </w:rPr>
              <w:t xml:space="preserve"> M, </w:t>
            </w:r>
            <w:proofErr w:type="spellStart"/>
            <w:r w:rsidR="00101A81" w:rsidRPr="00523B6B">
              <w:rPr>
                <w:rFonts w:cs="Calibri"/>
                <w:szCs w:val="22"/>
              </w:rPr>
              <w:t>Fraunberg</w:t>
            </w:r>
            <w:proofErr w:type="spellEnd"/>
            <w:r w:rsidR="00101A81" w:rsidRPr="00523B6B">
              <w:rPr>
                <w:rFonts w:cs="Calibri"/>
                <w:szCs w:val="22"/>
              </w:rPr>
              <w:t xml:space="preserve"> M, </w:t>
            </w:r>
            <w:proofErr w:type="spellStart"/>
            <w:r w:rsidR="00101A81" w:rsidRPr="00523B6B">
              <w:rPr>
                <w:rFonts w:cs="Calibri"/>
                <w:szCs w:val="22"/>
              </w:rPr>
              <w:t>Koivisto</w:t>
            </w:r>
            <w:proofErr w:type="spellEnd"/>
            <w:r w:rsidR="00101A81" w:rsidRPr="00523B6B">
              <w:rPr>
                <w:rFonts w:cs="Calibri"/>
                <w:szCs w:val="22"/>
              </w:rPr>
              <w:t xml:space="preserve"> T, </w:t>
            </w:r>
            <w:proofErr w:type="spellStart"/>
            <w:r w:rsidR="00101A81" w:rsidRPr="00523B6B">
              <w:rPr>
                <w:rFonts w:cs="Calibri"/>
                <w:szCs w:val="22"/>
              </w:rPr>
              <w:t>Ronkainen</w:t>
            </w:r>
            <w:proofErr w:type="spellEnd"/>
            <w:r w:rsidR="00101A81" w:rsidRPr="00523B6B">
              <w:rPr>
                <w:rFonts w:cs="Calibri"/>
                <w:szCs w:val="22"/>
              </w:rPr>
              <w:t xml:space="preserve"> A, Rinne J, </w:t>
            </w:r>
            <w:proofErr w:type="spellStart"/>
            <w:r w:rsidR="00101A81" w:rsidRPr="00523B6B">
              <w:rPr>
                <w:rFonts w:cs="Calibri"/>
                <w:szCs w:val="22"/>
              </w:rPr>
              <w:t>Jääskeläinen</w:t>
            </w:r>
            <w:proofErr w:type="spellEnd"/>
            <w:r w:rsidR="00101A81" w:rsidRPr="00523B6B">
              <w:rPr>
                <w:rFonts w:cs="Calibri"/>
                <w:szCs w:val="22"/>
              </w:rPr>
              <w:t xml:space="preserve"> JE, </w:t>
            </w:r>
            <w:r w:rsidR="00101A81" w:rsidRPr="00523B6B">
              <w:rPr>
                <w:rFonts w:cs="Calibri"/>
                <w:b/>
                <w:szCs w:val="22"/>
                <w:u w:val="single"/>
              </w:rPr>
              <w:t>Kälviäinen R</w:t>
            </w:r>
            <w:r w:rsidR="00101A81" w:rsidRPr="00523B6B">
              <w:rPr>
                <w:rFonts w:cs="Calibri"/>
                <w:szCs w:val="22"/>
              </w:rPr>
              <w:t xml:space="preserve">, </w:t>
            </w:r>
            <w:proofErr w:type="spellStart"/>
            <w:r w:rsidR="00101A81" w:rsidRPr="00523B6B">
              <w:rPr>
                <w:rFonts w:cs="Calibri"/>
                <w:szCs w:val="22"/>
              </w:rPr>
              <w:t>Immonen</w:t>
            </w:r>
            <w:proofErr w:type="spellEnd"/>
            <w:r w:rsidR="00101A81" w:rsidRPr="00523B6B">
              <w:rPr>
                <w:rFonts w:cs="Calibri"/>
                <w:szCs w:val="22"/>
              </w:rPr>
              <w:t xml:space="preserve"> A. Epilepsy after aneurysmal subarachnoid </w:t>
            </w:r>
            <w:proofErr w:type="spellStart"/>
            <w:r w:rsidR="00101A81" w:rsidRPr="00523B6B">
              <w:rPr>
                <w:rFonts w:cs="Calibri"/>
                <w:szCs w:val="22"/>
              </w:rPr>
              <w:t>hemorrhage</w:t>
            </w:r>
            <w:proofErr w:type="spellEnd"/>
            <w:r w:rsidR="00101A81" w:rsidRPr="00523B6B">
              <w:rPr>
                <w:rFonts w:cs="Calibri"/>
                <w:szCs w:val="22"/>
              </w:rPr>
              <w:t xml:space="preserve"> in 876 patients – a population‐ based study. Neurology </w:t>
            </w:r>
            <w:proofErr w:type="gramStart"/>
            <w:r w:rsidR="00101A81" w:rsidRPr="00523B6B">
              <w:rPr>
                <w:rFonts w:cs="Calibri"/>
                <w:szCs w:val="22"/>
              </w:rPr>
              <w:t>2015;84:2229</w:t>
            </w:r>
            <w:proofErr w:type="gramEnd"/>
            <w:r w:rsidR="00101A81" w:rsidRPr="00523B6B">
              <w:rPr>
                <w:rFonts w:cs="Calibri"/>
                <w:szCs w:val="22"/>
              </w:rPr>
              <w:t xml:space="preserve">‐37. </w:t>
            </w:r>
          </w:p>
          <w:p w14:paraId="78B2C483" w14:textId="23DAA741" w:rsidR="00101A81" w:rsidRPr="00523B6B" w:rsidRDefault="00FD38A8" w:rsidP="00FD38A8">
            <w:pPr>
              <w:spacing w:before="0"/>
              <w:rPr>
                <w:rFonts w:cs="Calibri"/>
                <w:szCs w:val="22"/>
              </w:rPr>
            </w:pPr>
            <w:r>
              <w:rPr>
                <w:rFonts w:cs="Calibri"/>
                <w:szCs w:val="22"/>
              </w:rPr>
              <w:t>5</w:t>
            </w:r>
            <w:r w:rsidR="00101A81" w:rsidRPr="00523B6B">
              <w:rPr>
                <w:rFonts w:cs="Calibri"/>
                <w:szCs w:val="22"/>
              </w:rPr>
              <w:t xml:space="preserve">. </w:t>
            </w:r>
            <w:proofErr w:type="spellStart"/>
            <w:r w:rsidR="00101A81" w:rsidRPr="00523B6B">
              <w:rPr>
                <w:rFonts w:cs="Calibri"/>
                <w:szCs w:val="22"/>
              </w:rPr>
              <w:t>Hyppönen</w:t>
            </w:r>
            <w:proofErr w:type="spellEnd"/>
            <w:r w:rsidR="00101A81" w:rsidRPr="00523B6B">
              <w:rPr>
                <w:rFonts w:cs="Calibri"/>
                <w:szCs w:val="22"/>
              </w:rPr>
              <w:t xml:space="preserve"> J, </w:t>
            </w:r>
            <w:proofErr w:type="spellStart"/>
            <w:r w:rsidR="00101A81" w:rsidRPr="00523B6B">
              <w:rPr>
                <w:rFonts w:cs="Calibri"/>
                <w:szCs w:val="22"/>
              </w:rPr>
              <w:t>Äikiä</w:t>
            </w:r>
            <w:proofErr w:type="spellEnd"/>
            <w:r w:rsidR="00101A81" w:rsidRPr="00523B6B">
              <w:rPr>
                <w:rFonts w:cs="Calibri"/>
                <w:szCs w:val="22"/>
              </w:rPr>
              <w:t xml:space="preserve"> M, Joensuu T, </w:t>
            </w:r>
            <w:proofErr w:type="spellStart"/>
            <w:r w:rsidR="00101A81" w:rsidRPr="00523B6B">
              <w:rPr>
                <w:rFonts w:cs="Calibri"/>
                <w:szCs w:val="22"/>
              </w:rPr>
              <w:t>Julkunen</w:t>
            </w:r>
            <w:proofErr w:type="spellEnd"/>
            <w:r w:rsidR="00101A81" w:rsidRPr="00523B6B">
              <w:rPr>
                <w:rFonts w:cs="Calibri"/>
                <w:szCs w:val="22"/>
              </w:rPr>
              <w:t xml:space="preserve"> P, Danner N, </w:t>
            </w:r>
            <w:proofErr w:type="spellStart"/>
            <w:r w:rsidR="00101A81" w:rsidRPr="00523B6B">
              <w:rPr>
                <w:rFonts w:cs="Calibri"/>
                <w:szCs w:val="22"/>
              </w:rPr>
              <w:t>Koskenkorva</w:t>
            </w:r>
            <w:proofErr w:type="spellEnd"/>
            <w:r w:rsidR="00101A81" w:rsidRPr="00523B6B">
              <w:rPr>
                <w:rFonts w:cs="Calibri"/>
                <w:szCs w:val="22"/>
              </w:rPr>
              <w:t xml:space="preserve"> P, </w:t>
            </w:r>
            <w:proofErr w:type="spellStart"/>
            <w:r w:rsidR="00101A81" w:rsidRPr="00523B6B">
              <w:rPr>
                <w:rFonts w:cs="Calibri"/>
                <w:szCs w:val="22"/>
              </w:rPr>
              <w:t>Vanninen</w:t>
            </w:r>
            <w:proofErr w:type="spellEnd"/>
            <w:r w:rsidR="00101A81" w:rsidRPr="00523B6B">
              <w:rPr>
                <w:rFonts w:cs="Calibri"/>
                <w:szCs w:val="22"/>
              </w:rPr>
              <w:t xml:space="preserve"> R, </w:t>
            </w:r>
            <w:proofErr w:type="spellStart"/>
            <w:r w:rsidR="00101A81" w:rsidRPr="00523B6B">
              <w:rPr>
                <w:rFonts w:cs="Calibri"/>
                <w:szCs w:val="22"/>
              </w:rPr>
              <w:t>Lehesjoki</w:t>
            </w:r>
            <w:proofErr w:type="spellEnd"/>
            <w:r w:rsidR="00101A81" w:rsidRPr="00523B6B">
              <w:rPr>
                <w:rFonts w:cs="Calibri"/>
                <w:szCs w:val="22"/>
              </w:rPr>
              <w:t xml:space="preserve"> A‐E, </w:t>
            </w:r>
            <w:proofErr w:type="spellStart"/>
            <w:r w:rsidR="00101A81" w:rsidRPr="00523B6B">
              <w:rPr>
                <w:rFonts w:cs="Calibri"/>
                <w:szCs w:val="22"/>
              </w:rPr>
              <w:t>Mervaala</w:t>
            </w:r>
            <w:proofErr w:type="spellEnd"/>
            <w:r w:rsidR="00101A81" w:rsidRPr="00523B6B">
              <w:rPr>
                <w:rFonts w:cs="Calibri"/>
                <w:szCs w:val="22"/>
              </w:rPr>
              <w:t xml:space="preserve"> E, </w:t>
            </w:r>
            <w:r w:rsidR="00101A81" w:rsidRPr="00523B6B">
              <w:rPr>
                <w:rFonts w:cs="Calibri"/>
                <w:b/>
                <w:szCs w:val="22"/>
                <w:u w:val="single"/>
              </w:rPr>
              <w:t>Kälviäinen R</w:t>
            </w:r>
            <w:r w:rsidR="00101A81" w:rsidRPr="00523B6B">
              <w:rPr>
                <w:rFonts w:cs="Calibri"/>
                <w:szCs w:val="22"/>
              </w:rPr>
              <w:t xml:space="preserve">. Refining the phenotype of </w:t>
            </w:r>
            <w:proofErr w:type="spellStart"/>
            <w:r w:rsidR="00101A81" w:rsidRPr="00523B6B">
              <w:rPr>
                <w:rFonts w:cs="Calibri"/>
                <w:szCs w:val="22"/>
              </w:rPr>
              <w:t>Unverricht‐Lundborg</w:t>
            </w:r>
            <w:proofErr w:type="spellEnd"/>
            <w:r w:rsidR="00101A81" w:rsidRPr="00523B6B">
              <w:rPr>
                <w:rFonts w:cs="Calibri"/>
                <w:szCs w:val="22"/>
              </w:rPr>
              <w:t xml:space="preserve"> disease (EPM1): a population‐wide Finnish study. Neurology 2015; 84:1529‐36. </w:t>
            </w:r>
          </w:p>
        </w:tc>
      </w:tr>
    </w:tbl>
    <w:p w14:paraId="47D0ABF1" w14:textId="77777777" w:rsidR="00AE228E" w:rsidRPr="001932AF" w:rsidRDefault="00AE228E" w:rsidP="00AE228E">
      <w:pPr>
        <w:pStyle w:val="Default"/>
        <w:tabs>
          <w:tab w:val="left" w:pos="1701"/>
        </w:tabs>
        <w:spacing w:line="276" w:lineRule="auto"/>
        <w:rPr>
          <w:sz w:val="16"/>
          <w:szCs w:val="16"/>
          <w:lang w:val="en-GB"/>
        </w:rPr>
      </w:pPr>
    </w:p>
    <w:p w14:paraId="2B612394" w14:textId="77777777" w:rsidR="00AE228E" w:rsidRPr="001932AF" w:rsidRDefault="00AE228E" w:rsidP="00FA72DD">
      <w:pPr>
        <w:pStyle w:val="Default"/>
        <w:numPr>
          <w:ilvl w:val="1"/>
          <w:numId w:val="5"/>
        </w:numPr>
        <w:spacing w:line="276" w:lineRule="auto"/>
        <w:ind w:left="567"/>
        <w:outlineLvl w:val="1"/>
        <w:rPr>
          <w:rFonts w:ascii="Calibri" w:hAnsi="Calibri" w:cs="Times New Roman"/>
          <w:b/>
          <w:bCs/>
          <w:smallCaps/>
          <w:color w:val="auto"/>
          <w:kern w:val="32"/>
          <w:sz w:val="26"/>
          <w:szCs w:val="32"/>
          <w:lang w:val="en-GB" w:eastAsia="fr-FR"/>
        </w:rPr>
      </w:pPr>
      <w:r w:rsidRPr="001932AF">
        <w:rPr>
          <w:rFonts w:ascii="Calibri" w:hAnsi="Calibri" w:cs="Times New Roman"/>
          <w:b/>
          <w:bCs/>
          <w:smallCaps/>
          <w:color w:val="auto"/>
          <w:kern w:val="32"/>
          <w:sz w:val="26"/>
          <w:szCs w:val="32"/>
          <w:lang w:val="en-GB" w:eastAsia="fr-FR"/>
        </w:rPr>
        <w:t>Project Partner 6</w:t>
      </w:r>
    </w:p>
    <w:tbl>
      <w:tblPr>
        <w:tblpPr w:leftFromText="141" w:rightFromText="141" w:vertAnchor="text" w:horzAnchor="margin" w:tblpY="51"/>
        <w:tblW w:w="49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0A0" w:firstRow="1" w:lastRow="0" w:firstColumn="1" w:lastColumn="0" w:noHBand="0" w:noVBand="0"/>
      </w:tblPr>
      <w:tblGrid>
        <w:gridCol w:w="1476"/>
        <w:gridCol w:w="7407"/>
      </w:tblGrid>
      <w:tr w:rsidR="00101A81" w:rsidRPr="001932AF" w14:paraId="7173EF3D" w14:textId="77777777" w:rsidTr="00101A81">
        <w:trPr>
          <w:trHeight w:val="264"/>
        </w:trPr>
        <w:tc>
          <w:tcPr>
            <w:tcW w:w="831" w:type="pct"/>
            <w:shd w:val="clear" w:color="auto" w:fill="B8CCE4" w:themeFill="accent1" w:themeFillTint="66"/>
            <w:vAlign w:val="center"/>
            <w:hideMark/>
          </w:tcPr>
          <w:p w14:paraId="489EB53D" w14:textId="77777777" w:rsidR="00101A81" w:rsidRPr="001932AF" w:rsidRDefault="00101A81" w:rsidP="00101A81">
            <w:pPr>
              <w:spacing w:before="0" w:after="0"/>
              <w:rPr>
                <w:rFonts w:cs="Calibri"/>
                <w:b/>
                <w:bCs/>
                <w:szCs w:val="22"/>
              </w:rPr>
            </w:pPr>
            <w:r w:rsidRPr="001932AF">
              <w:rPr>
                <w:rFonts w:cs="Calibri"/>
                <w:b/>
                <w:bCs/>
                <w:szCs w:val="22"/>
              </w:rPr>
              <w:t>Last Name</w:t>
            </w:r>
          </w:p>
        </w:tc>
        <w:tc>
          <w:tcPr>
            <w:tcW w:w="4169" w:type="pct"/>
            <w:vAlign w:val="center"/>
          </w:tcPr>
          <w:p w14:paraId="0B9BC226" w14:textId="77777777" w:rsidR="00101A81" w:rsidRPr="001932AF" w:rsidRDefault="00101A81" w:rsidP="00101A81">
            <w:pPr>
              <w:spacing w:before="0" w:after="0"/>
              <w:rPr>
                <w:rFonts w:cs="Calibri"/>
                <w:szCs w:val="22"/>
              </w:rPr>
            </w:pPr>
            <w:r w:rsidRPr="001932AF">
              <w:rPr>
                <w:rFonts w:cs="Calibri"/>
                <w:szCs w:val="22"/>
              </w:rPr>
              <w:t>Pandolfo</w:t>
            </w:r>
          </w:p>
        </w:tc>
      </w:tr>
      <w:tr w:rsidR="00101A81" w:rsidRPr="001932AF" w14:paraId="3ABA7311" w14:textId="77777777" w:rsidTr="00101A81">
        <w:trPr>
          <w:trHeight w:val="266"/>
        </w:trPr>
        <w:tc>
          <w:tcPr>
            <w:tcW w:w="831" w:type="pct"/>
            <w:shd w:val="clear" w:color="auto" w:fill="B8CCE4" w:themeFill="accent1" w:themeFillTint="66"/>
            <w:vAlign w:val="center"/>
            <w:hideMark/>
          </w:tcPr>
          <w:p w14:paraId="07ADE349" w14:textId="77777777" w:rsidR="00101A81" w:rsidRPr="001932AF" w:rsidRDefault="00101A81" w:rsidP="00101A81">
            <w:pPr>
              <w:spacing w:before="0" w:after="0"/>
              <w:rPr>
                <w:rFonts w:cs="Calibri"/>
                <w:b/>
                <w:bCs/>
                <w:szCs w:val="22"/>
              </w:rPr>
            </w:pPr>
            <w:r w:rsidRPr="001932AF">
              <w:rPr>
                <w:rFonts w:cs="Calibri"/>
                <w:b/>
                <w:bCs/>
                <w:szCs w:val="22"/>
              </w:rPr>
              <w:t>First Name</w:t>
            </w:r>
          </w:p>
        </w:tc>
        <w:tc>
          <w:tcPr>
            <w:tcW w:w="4169" w:type="pct"/>
            <w:vAlign w:val="center"/>
          </w:tcPr>
          <w:p w14:paraId="34F51F31" w14:textId="77777777" w:rsidR="00101A81" w:rsidRPr="001932AF" w:rsidRDefault="00101A81" w:rsidP="00101A81">
            <w:pPr>
              <w:spacing w:before="0" w:after="0"/>
              <w:rPr>
                <w:rFonts w:cs="Calibri"/>
                <w:szCs w:val="22"/>
              </w:rPr>
            </w:pPr>
            <w:r w:rsidRPr="001932AF">
              <w:rPr>
                <w:rFonts w:cs="Calibri"/>
                <w:szCs w:val="22"/>
              </w:rPr>
              <w:t>Massimo</w:t>
            </w:r>
          </w:p>
        </w:tc>
      </w:tr>
      <w:tr w:rsidR="00101A81" w:rsidRPr="001932AF" w14:paraId="34DB0E8C" w14:textId="77777777" w:rsidTr="00101A81">
        <w:trPr>
          <w:trHeight w:val="266"/>
        </w:trPr>
        <w:tc>
          <w:tcPr>
            <w:tcW w:w="831" w:type="pct"/>
            <w:shd w:val="clear" w:color="auto" w:fill="B8CCE4" w:themeFill="accent1" w:themeFillTint="66"/>
            <w:vAlign w:val="center"/>
            <w:hideMark/>
          </w:tcPr>
          <w:p w14:paraId="1DDD2BF8" w14:textId="77777777" w:rsidR="00101A81" w:rsidRPr="001932AF" w:rsidRDefault="00101A81" w:rsidP="00101A81">
            <w:pPr>
              <w:spacing w:before="0" w:after="0"/>
              <w:rPr>
                <w:rFonts w:cs="Calibri"/>
                <w:b/>
                <w:bCs/>
                <w:szCs w:val="22"/>
              </w:rPr>
            </w:pPr>
            <w:r w:rsidRPr="001932AF">
              <w:rPr>
                <w:rFonts w:cs="Calibri"/>
                <w:b/>
                <w:bCs/>
                <w:szCs w:val="22"/>
              </w:rPr>
              <w:t>Institution</w:t>
            </w:r>
          </w:p>
        </w:tc>
        <w:tc>
          <w:tcPr>
            <w:tcW w:w="4169" w:type="pct"/>
            <w:vAlign w:val="center"/>
          </w:tcPr>
          <w:p w14:paraId="48EC85EF" w14:textId="77777777" w:rsidR="00101A81" w:rsidRPr="001932AF" w:rsidRDefault="00101A81" w:rsidP="00101A81">
            <w:pPr>
              <w:spacing w:before="0" w:after="0"/>
              <w:rPr>
                <w:rFonts w:cs="Calibri"/>
                <w:szCs w:val="22"/>
              </w:rPr>
            </w:pPr>
            <w:proofErr w:type="spellStart"/>
            <w:r w:rsidRPr="001932AF">
              <w:rPr>
                <w:rFonts w:cs="Calibri"/>
                <w:szCs w:val="22"/>
              </w:rPr>
              <w:t>Université</w:t>
            </w:r>
            <w:proofErr w:type="spellEnd"/>
            <w:r w:rsidRPr="001932AF">
              <w:rPr>
                <w:rFonts w:cs="Calibri"/>
                <w:szCs w:val="22"/>
              </w:rPr>
              <w:t xml:space="preserve"> Libre de </w:t>
            </w:r>
            <w:proofErr w:type="spellStart"/>
            <w:r w:rsidRPr="001932AF">
              <w:rPr>
                <w:rFonts w:cs="Calibri"/>
                <w:szCs w:val="22"/>
              </w:rPr>
              <w:t>Bruxelles</w:t>
            </w:r>
            <w:proofErr w:type="spellEnd"/>
          </w:p>
        </w:tc>
      </w:tr>
      <w:tr w:rsidR="00101A81" w:rsidRPr="001932AF" w14:paraId="1B2ECBC6" w14:textId="77777777" w:rsidTr="00101A81">
        <w:trPr>
          <w:trHeight w:val="7617"/>
        </w:trPr>
        <w:tc>
          <w:tcPr>
            <w:tcW w:w="831" w:type="pct"/>
            <w:shd w:val="clear" w:color="auto" w:fill="B8CCE4" w:themeFill="accent1" w:themeFillTint="66"/>
            <w:vAlign w:val="center"/>
            <w:hideMark/>
          </w:tcPr>
          <w:p w14:paraId="52C9D9D7" w14:textId="77777777" w:rsidR="00101A81" w:rsidRPr="001932AF" w:rsidRDefault="00101A81" w:rsidP="00101A81">
            <w:pPr>
              <w:spacing w:before="0" w:after="0"/>
              <w:rPr>
                <w:rFonts w:cs="Calibri"/>
                <w:b/>
                <w:bCs/>
                <w:szCs w:val="22"/>
              </w:rPr>
            </w:pPr>
            <w:r w:rsidRPr="001932AF">
              <w:rPr>
                <w:rFonts w:cs="Calibri"/>
                <w:b/>
                <w:bCs/>
                <w:szCs w:val="22"/>
              </w:rPr>
              <w:t>Short CV</w:t>
            </w:r>
          </w:p>
        </w:tc>
        <w:tc>
          <w:tcPr>
            <w:tcW w:w="4169" w:type="pct"/>
            <w:vAlign w:val="center"/>
          </w:tcPr>
          <w:p w14:paraId="24B6E3CD" w14:textId="77777777" w:rsidR="00101A81" w:rsidRPr="001932AF" w:rsidRDefault="00101A81" w:rsidP="00101A81">
            <w:pPr>
              <w:spacing w:before="0" w:after="0"/>
              <w:rPr>
                <w:rFonts w:cs="Calibri"/>
                <w:b/>
                <w:szCs w:val="22"/>
                <w:u w:val="single"/>
              </w:rPr>
            </w:pPr>
            <w:r w:rsidRPr="001932AF">
              <w:rPr>
                <w:rFonts w:cs="Calibri"/>
                <w:b/>
                <w:szCs w:val="22"/>
                <w:u w:val="single"/>
              </w:rPr>
              <w:t>Professional and University Career</w:t>
            </w:r>
          </w:p>
          <w:p w14:paraId="174DE905" w14:textId="77777777" w:rsidR="00101A81" w:rsidRPr="001932AF" w:rsidRDefault="00101A81" w:rsidP="00101A81">
            <w:pPr>
              <w:spacing w:before="0" w:after="0"/>
              <w:rPr>
                <w:rFonts w:cs="Calibri"/>
                <w:szCs w:val="22"/>
              </w:rPr>
            </w:pPr>
            <w:r w:rsidRPr="001932AF">
              <w:rPr>
                <w:rFonts w:cs="Calibri"/>
                <w:szCs w:val="22"/>
              </w:rPr>
              <w:t xml:space="preserve">Chief of Neurology, </w:t>
            </w:r>
            <w:proofErr w:type="spellStart"/>
            <w:r w:rsidRPr="001932AF">
              <w:rPr>
                <w:rFonts w:cs="Calibri"/>
                <w:szCs w:val="22"/>
              </w:rPr>
              <w:t>Erasme</w:t>
            </w:r>
            <w:proofErr w:type="spellEnd"/>
            <w:r w:rsidRPr="001932AF">
              <w:rPr>
                <w:rFonts w:cs="Calibri"/>
                <w:szCs w:val="22"/>
              </w:rPr>
              <w:t xml:space="preserve"> Hospital, and Professor of Neurology, Brussels Free University (ULB), Brussels, Belgium, since 2001</w:t>
            </w:r>
          </w:p>
          <w:p w14:paraId="22F12B7A" w14:textId="77777777" w:rsidR="00101A81" w:rsidRPr="001932AF" w:rsidRDefault="00101A81" w:rsidP="00101A81">
            <w:pPr>
              <w:spacing w:before="0" w:after="0"/>
              <w:rPr>
                <w:rFonts w:cs="Calibri"/>
                <w:szCs w:val="22"/>
              </w:rPr>
            </w:pPr>
            <w:proofErr w:type="spellStart"/>
            <w:r w:rsidRPr="001932AF">
              <w:rPr>
                <w:rFonts w:cs="Calibri"/>
                <w:szCs w:val="22"/>
              </w:rPr>
              <w:t>Professeur</w:t>
            </w:r>
            <w:proofErr w:type="spellEnd"/>
            <w:r w:rsidRPr="001932AF">
              <w:rPr>
                <w:rFonts w:cs="Calibri"/>
                <w:szCs w:val="22"/>
              </w:rPr>
              <w:t xml:space="preserve"> </w:t>
            </w:r>
            <w:proofErr w:type="spellStart"/>
            <w:r w:rsidRPr="001932AF">
              <w:rPr>
                <w:rFonts w:cs="Calibri"/>
                <w:szCs w:val="22"/>
              </w:rPr>
              <w:t>Agrégé</w:t>
            </w:r>
            <w:proofErr w:type="spellEnd"/>
            <w:r w:rsidRPr="001932AF">
              <w:rPr>
                <w:rFonts w:cs="Calibri"/>
                <w:szCs w:val="22"/>
              </w:rPr>
              <w:t xml:space="preserve"> (Associate Professor), </w:t>
            </w:r>
            <w:proofErr w:type="spellStart"/>
            <w:r w:rsidRPr="001932AF">
              <w:rPr>
                <w:rFonts w:cs="Calibri"/>
                <w:szCs w:val="22"/>
              </w:rPr>
              <w:t>Université</w:t>
            </w:r>
            <w:proofErr w:type="spellEnd"/>
            <w:r w:rsidRPr="001932AF">
              <w:rPr>
                <w:rFonts w:cs="Calibri"/>
                <w:szCs w:val="22"/>
              </w:rPr>
              <w:t xml:space="preserve"> de Montréal, Department of Medicine, Montreal, Canada, 1996 – 2001</w:t>
            </w:r>
          </w:p>
          <w:p w14:paraId="191DA5D0" w14:textId="77777777" w:rsidR="00101A81" w:rsidRPr="001932AF" w:rsidRDefault="00101A81" w:rsidP="00101A81">
            <w:pPr>
              <w:spacing w:before="0" w:after="0"/>
              <w:rPr>
                <w:rFonts w:cs="Calibri"/>
                <w:szCs w:val="22"/>
              </w:rPr>
            </w:pPr>
            <w:r w:rsidRPr="001932AF">
              <w:rPr>
                <w:rFonts w:cs="Calibri"/>
                <w:szCs w:val="22"/>
              </w:rPr>
              <w:t>Adjunct Professor, McGill University, Department of Neurology and Neurosurgery, Montreal, Canada, since 1996</w:t>
            </w:r>
          </w:p>
          <w:p w14:paraId="216EE2C6" w14:textId="77777777" w:rsidR="00101A81" w:rsidRPr="001932AF" w:rsidRDefault="00101A81" w:rsidP="00101A81">
            <w:pPr>
              <w:spacing w:before="0" w:after="0"/>
              <w:rPr>
                <w:rFonts w:cs="Calibri"/>
                <w:szCs w:val="22"/>
              </w:rPr>
            </w:pPr>
            <w:r w:rsidRPr="001932AF">
              <w:rPr>
                <w:rFonts w:cs="Calibri"/>
                <w:szCs w:val="22"/>
              </w:rPr>
              <w:t>Assistant Professor of Neurology, Baylor College of Medicine, Houston, TX, 1994 – 1996</w:t>
            </w:r>
          </w:p>
          <w:p w14:paraId="35FE80F9" w14:textId="77777777" w:rsidR="00101A81" w:rsidRPr="001932AF" w:rsidRDefault="00101A81" w:rsidP="00101A81">
            <w:pPr>
              <w:spacing w:before="0" w:after="0"/>
              <w:rPr>
                <w:rFonts w:cs="Calibri"/>
                <w:szCs w:val="22"/>
              </w:rPr>
            </w:pPr>
            <w:proofErr w:type="spellStart"/>
            <w:r w:rsidRPr="001932AF">
              <w:rPr>
                <w:rFonts w:cs="Calibri"/>
                <w:szCs w:val="22"/>
              </w:rPr>
              <w:t>Assistente</w:t>
            </w:r>
            <w:proofErr w:type="spellEnd"/>
            <w:r w:rsidRPr="001932AF">
              <w:rPr>
                <w:rFonts w:cs="Calibri"/>
                <w:szCs w:val="22"/>
              </w:rPr>
              <w:t xml:space="preserve"> Medico di </w:t>
            </w:r>
            <w:proofErr w:type="spellStart"/>
            <w:r w:rsidRPr="001932AF">
              <w:rPr>
                <w:rFonts w:cs="Calibri"/>
                <w:szCs w:val="22"/>
              </w:rPr>
              <w:t>Neurologia</w:t>
            </w:r>
            <w:proofErr w:type="spellEnd"/>
            <w:r w:rsidRPr="001932AF">
              <w:rPr>
                <w:rFonts w:cs="Calibri"/>
                <w:szCs w:val="22"/>
              </w:rPr>
              <w:t xml:space="preserve"> (Assistant Professor), Division of Biochemistry and Genetics of the Nervous System, National Neurological Institute “C. </w:t>
            </w:r>
            <w:proofErr w:type="spellStart"/>
            <w:r w:rsidRPr="001932AF">
              <w:rPr>
                <w:rFonts w:cs="Calibri"/>
                <w:szCs w:val="22"/>
              </w:rPr>
              <w:t>Besta</w:t>
            </w:r>
            <w:proofErr w:type="spellEnd"/>
            <w:r w:rsidRPr="001932AF">
              <w:rPr>
                <w:rFonts w:cs="Calibri"/>
                <w:szCs w:val="22"/>
              </w:rPr>
              <w:t>”, Milan, Italy, 1988 – 1993</w:t>
            </w:r>
          </w:p>
          <w:p w14:paraId="7FA6AF63" w14:textId="77777777" w:rsidR="00101A81" w:rsidRPr="001932AF" w:rsidRDefault="00101A81" w:rsidP="00101A81">
            <w:pPr>
              <w:spacing w:before="0" w:after="0"/>
              <w:rPr>
                <w:rFonts w:cs="Calibri"/>
                <w:szCs w:val="22"/>
              </w:rPr>
            </w:pPr>
            <w:r w:rsidRPr="001932AF">
              <w:rPr>
                <w:rFonts w:cs="Calibri"/>
                <w:szCs w:val="22"/>
              </w:rPr>
              <w:t>Post-Doc in Molecular Genetics at University of California, Irvine, 1986 – 1988</w:t>
            </w:r>
          </w:p>
          <w:p w14:paraId="38A36E7D" w14:textId="77777777" w:rsidR="00101A81" w:rsidRPr="001932AF" w:rsidRDefault="00101A81" w:rsidP="00101A81">
            <w:pPr>
              <w:spacing w:before="0" w:after="0"/>
              <w:rPr>
                <w:rFonts w:cs="Calibri"/>
                <w:szCs w:val="22"/>
              </w:rPr>
            </w:pPr>
            <w:r w:rsidRPr="001932AF">
              <w:rPr>
                <w:rFonts w:cs="Calibri"/>
                <w:szCs w:val="22"/>
              </w:rPr>
              <w:t>Residency in Neurology at University of Milan, Italy, 1980 – 1984</w:t>
            </w:r>
          </w:p>
          <w:p w14:paraId="70D27F42" w14:textId="77777777" w:rsidR="00101A81" w:rsidRPr="001932AF" w:rsidRDefault="00101A81" w:rsidP="00101A81">
            <w:pPr>
              <w:spacing w:before="0" w:after="0"/>
              <w:rPr>
                <w:rFonts w:cs="Calibri"/>
                <w:szCs w:val="22"/>
              </w:rPr>
            </w:pPr>
            <w:r w:rsidRPr="001932AF">
              <w:rPr>
                <w:rFonts w:cs="Calibri"/>
                <w:szCs w:val="22"/>
              </w:rPr>
              <w:t>Doctor in Medicine and Surgery (MD), University of Milan, Italy, 1980</w:t>
            </w:r>
          </w:p>
          <w:p w14:paraId="5668FC9D" w14:textId="77777777" w:rsidR="00101A81" w:rsidRPr="001932AF" w:rsidRDefault="00101A81" w:rsidP="00101A81">
            <w:pPr>
              <w:spacing w:before="0" w:after="0"/>
              <w:rPr>
                <w:rFonts w:cs="Calibri"/>
                <w:szCs w:val="22"/>
              </w:rPr>
            </w:pPr>
            <w:r w:rsidRPr="001932AF">
              <w:rPr>
                <w:rFonts w:cs="Calibri"/>
                <w:szCs w:val="22"/>
              </w:rPr>
              <w:t>Medical school at University of Milan, Italy, 1974 – 1980</w:t>
            </w:r>
          </w:p>
          <w:p w14:paraId="14AFF3C5" w14:textId="77777777" w:rsidR="00101A81" w:rsidRPr="001932AF" w:rsidRDefault="00101A81" w:rsidP="00101A81">
            <w:pPr>
              <w:spacing w:after="0"/>
              <w:rPr>
                <w:rFonts w:cs="Calibri"/>
                <w:b/>
                <w:szCs w:val="22"/>
                <w:u w:val="single"/>
              </w:rPr>
            </w:pPr>
            <w:r w:rsidRPr="001932AF">
              <w:rPr>
                <w:rFonts w:cs="Calibri"/>
                <w:b/>
                <w:szCs w:val="22"/>
                <w:u w:val="single"/>
              </w:rPr>
              <w:t>Grants</w:t>
            </w:r>
          </w:p>
          <w:p w14:paraId="3D279326" w14:textId="77777777" w:rsidR="00101A81" w:rsidRPr="001932AF" w:rsidRDefault="00101A81" w:rsidP="00101A81">
            <w:pPr>
              <w:spacing w:before="0" w:after="0"/>
              <w:rPr>
                <w:rFonts w:cs="Calibri"/>
                <w:szCs w:val="22"/>
              </w:rPr>
            </w:pPr>
            <w:r w:rsidRPr="001932AF">
              <w:rPr>
                <w:rFonts w:cs="Calibri"/>
                <w:szCs w:val="22"/>
              </w:rPr>
              <w:t>DEPDC5 in development and epilepsy: Supported by Belgian Fund for Scientific Research – Fund for Medical Scientific Research, 2016-18, 30,000€/year</w:t>
            </w:r>
          </w:p>
          <w:p w14:paraId="3244F6B1" w14:textId="77777777" w:rsidR="00101A81" w:rsidRPr="001932AF" w:rsidRDefault="00101A81" w:rsidP="00101A81">
            <w:pPr>
              <w:spacing w:after="0"/>
              <w:rPr>
                <w:rFonts w:cs="Calibri"/>
                <w:szCs w:val="22"/>
              </w:rPr>
            </w:pPr>
            <w:r w:rsidRPr="001932AF">
              <w:rPr>
                <w:rFonts w:cs="Calibri"/>
                <w:szCs w:val="22"/>
              </w:rPr>
              <w:t>Deciphering oligo- to polygenic genetic architecture in brain developmental disorders: Supported by Concerted Research Action (ARC), French Community of Belgium, 2015-19, 120,000€/5 years</w:t>
            </w:r>
          </w:p>
          <w:p w14:paraId="1AB8AEA2" w14:textId="77777777" w:rsidR="00101A81" w:rsidRPr="001932AF" w:rsidRDefault="00101A81" w:rsidP="00101A81">
            <w:pPr>
              <w:spacing w:after="0"/>
              <w:rPr>
                <w:rStyle w:val="Fett"/>
                <w:rFonts w:cs="Calibri"/>
                <w:b w:val="0"/>
                <w:bCs w:val="0"/>
                <w:szCs w:val="22"/>
              </w:rPr>
            </w:pPr>
            <w:r w:rsidRPr="006C52C0">
              <w:t xml:space="preserve">Analysis of baseline and follow-up data from the EFACTS clinical cohort to develop potential end-points for a clinical trial in Friedreich’s ataxia: Supported by </w:t>
            </w:r>
            <w:r w:rsidRPr="001932AF">
              <w:rPr>
                <w:rStyle w:val="Fett"/>
                <w:b w:val="0"/>
              </w:rPr>
              <w:t>Voyager Therapeutics</w:t>
            </w:r>
            <w:r w:rsidRPr="001932AF">
              <w:rPr>
                <w:rStyle w:val="Fett"/>
                <w:i/>
              </w:rPr>
              <w:t>,</w:t>
            </w:r>
            <w:r w:rsidRPr="001932AF">
              <w:t xml:space="preserve"> 2016-18, $100,000/year</w:t>
            </w:r>
          </w:p>
          <w:p w14:paraId="3A103785" w14:textId="77777777" w:rsidR="00101A81" w:rsidRPr="001932AF" w:rsidRDefault="00101A81" w:rsidP="00101A81">
            <w:pPr>
              <w:spacing w:before="0" w:after="0"/>
              <w:rPr>
                <w:rFonts w:cs="Calibri"/>
                <w:szCs w:val="22"/>
              </w:rPr>
            </w:pPr>
            <w:r w:rsidRPr="001932AF">
              <w:rPr>
                <w:szCs w:val="22"/>
              </w:rPr>
              <w:t>European Friedreich’s Ataxia Consortium for Translational Studies (EFACTS) - Support for the clinical network.</w:t>
            </w:r>
            <w:r w:rsidRPr="001932AF">
              <w:t xml:space="preserve"> Supported by </w:t>
            </w:r>
            <w:proofErr w:type="spellStart"/>
            <w:r w:rsidRPr="001932AF">
              <w:t>Euroataxia</w:t>
            </w:r>
            <w:proofErr w:type="spellEnd"/>
            <w:r w:rsidRPr="001932AF">
              <w:t>, 2018-19, €106,000</w:t>
            </w:r>
          </w:p>
        </w:tc>
      </w:tr>
      <w:tr w:rsidR="00101A81" w:rsidRPr="001932AF" w14:paraId="7C4839E0" w14:textId="77777777" w:rsidTr="00101A81">
        <w:trPr>
          <w:trHeight w:val="4517"/>
        </w:trPr>
        <w:tc>
          <w:tcPr>
            <w:tcW w:w="831" w:type="pct"/>
            <w:shd w:val="clear" w:color="auto" w:fill="B8CCE4" w:themeFill="accent1" w:themeFillTint="66"/>
            <w:vAlign w:val="center"/>
            <w:hideMark/>
          </w:tcPr>
          <w:p w14:paraId="6D4C3854" w14:textId="77777777" w:rsidR="00101A81" w:rsidRPr="001932AF" w:rsidRDefault="00101A81" w:rsidP="00101A81">
            <w:pPr>
              <w:spacing w:before="0" w:after="0"/>
              <w:rPr>
                <w:rFonts w:cs="Calibri"/>
                <w:b/>
                <w:bCs/>
                <w:szCs w:val="22"/>
              </w:rPr>
            </w:pPr>
            <w:r w:rsidRPr="001932AF">
              <w:rPr>
                <w:rFonts w:cs="Calibri"/>
                <w:b/>
                <w:bCs/>
                <w:szCs w:val="22"/>
              </w:rPr>
              <w:t>List of</w:t>
            </w:r>
          </w:p>
          <w:p w14:paraId="2019E0B5" w14:textId="77777777" w:rsidR="00101A81" w:rsidRPr="001932AF" w:rsidRDefault="00101A81" w:rsidP="00101A81">
            <w:pPr>
              <w:spacing w:before="0" w:after="0"/>
              <w:rPr>
                <w:rFonts w:cs="Calibri"/>
                <w:b/>
                <w:bCs/>
                <w:szCs w:val="22"/>
              </w:rPr>
            </w:pPr>
            <w:r w:rsidRPr="001932AF">
              <w:rPr>
                <w:rFonts w:cs="Calibri"/>
                <w:b/>
                <w:bCs/>
                <w:szCs w:val="22"/>
              </w:rPr>
              <w:t>five relevant publications within the last five years</w:t>
            </w:r>
          </w:p>
        </w:tc>
        <w:tc>
          <w:tcPr>
            <w:tcW w:w="4169" w:type="pct"/>
            <w:vAlign w:val="center"/>
          </w:tcPr>
          <w:p w14:paraId="1BCE52B4" w14:textId="77777777" w:rsidR="00101A81" w:rsidRPr="001932AF" w:rsidRDefault="00101A81" w:rsidP="00101A81">
            <w:pPr>
              <w:autoSpaceDE w:val="0"/>
              <w:autoSpaceDN w:val="0"/>
              <w:spacing w:before="0"/>
              <w:rPr>
                <w:rFonts w:asciiTheme="minorHAnsi" w:hAnsiTheme="minorHAnsi" w:cstheme="minorHAnsi"/>
                <w:szCs w:val="22"/>
              </w:rPr>
            </w:pPr>
            <w:r w:rsidRPr="006C52C0">
              <w:rPr>
                <w:rFonts w:asciiTheme="minorHAnsi" w:hAnsiTheme="minorHAnsi" w:cstheme="minorHAnsi"/>
                <w:szCs w:val="22"/>
                <w:lang w:eastAsia="es-ES"/>
              </w:rPr>
              <w:t>225 publications, 19608 citations, H-index 69 (Google Scholar April 2018)</w:t>
            </w:r>
            <w:r w:rsidRPr="001932AF">
              <w:rPr>
                <w:rFonts w:asciiTheme="minorHAnsi" w:hAnsiTheme="minorHAnsi" w:cstheme="minorHAnsi"/>
                <w:szCs w:val="22"/>
              </w:rPr>
              <w:t xml:space="preserve"> </w:t>
            </w:r>
          </w:p>
          <w:p w14:paraId="554779CA" w14:textId="77777777" w:rsidR="00101A81" w:rsidRPr="00523B6B" w:rsidRDefault="00101A81" w:rsidP="00101A81">
            <w:pPr>
              <w:autoSpaceDE w:val="0"/>
              <w:autoSpaceDN w:val="0"/>
              <w:spacing w:before="0" w:after="0"/>
              <w:rPr>
                <w:rFonts w:asciiTheme="minorHAnsi" w:hAnsiTheme="minorHAnsi" w:cstheme="minorHAnsi"/>
                <w:bCs/>
                <w:color w:val="000000" w:themeColor="text1"/>
                <w:szCs w:val="22"/>
              </w:rPr>
            </w:pPr>
            <w:r w:rsidRPr="004112F8">
              <w:rPr>
                <w:rFonts w:asciiTheme="minorHAnsi" w:hAnsiTheme="minorHAnsi" w:cstheme="minorHAnsi"/>
                <w:szCs w:val="22"/>
              </w:rPr>
              <w:t xml:space="preserve">1. </w:t>
            </w:r>
            <w:proofErr w:type="spellStart"/>
            <w:r w:rsidRPr="004112F8">
              <w:rPr>
                <w:rFonts w:asciiTheme="minorHAnsi" w:hAnsiTheme="minorHAnsi" w:cstheme="minorHAnsi"/>
                <w:szCs w:val="22"/>
              </w:rPr>
              <w:t>Reetz</w:t>
            </w:r>
            <w:proofErr w:type="spellEnd"/>
            <w:r w:rsidRPr="004112F8">
              <w:rPr>
                <w:rFonts w:asciiTheme="minorHAnsi" w:hAnsiTheme="minorHAnsi" w:cstheme="minorHAnsi"/>
                <w:szCs w:val="22"/>
              </w:rPr>
              <w:t xml:space="preserve"> K, Dogan I, </w:t>
            </w:r>
            <w:proofErr w:type="spellStart"/>
            <w:r w:rsidRPr="004112F8">
              <w:rPr>
                <w:rFonts w:asciiTheme="minorHAnsi" w:hAnsiTheme="minorHAnsi" w:cstheme="minorHAnsi"/>
                <w:szCs w:val="22"/>
              </w:rPr>
              <w:t>Hilgers</w:t>
            </w:r>
            <w:proofErr w:type="spellEnd"/>
            <w:r w:rsidRPr="004112F8">
              <w:rPr>
                <w:rFonts w:asciiTheme="minorHAnsi" w:hAnsiTheme="minorHAnsi" w:cstheme="minorHAnsi"/>
                <w:szCs w:val="22"/>
              </w:rPr>
              <w:t xml:space="preserve"> R-D, </w:t>
            </w:r>
            <w:proofErr w:type="spellStart"/>
            <w:r w:rsidRPr="004112F8">
              <w:rPr>
                <w:rFonts w:asciiTheme="minorHAnsi" w:hAnsiTheme="minorHAnsi" w:cstheme="minorHAnsi"/>
                <w:szCs w:val="22"/>
              </w:rPr>
              <w:t>Giunti</w:t>
            </w:r>
            <w:proofErr w:type="spellEnd"/>
            <w:r w:rsidRPr="004112F8">
              <w:rPr>
                <w:rFonts w:asciiTheme="minorHAnsi" w:hAnsiTheme="minorHAnsi" w:cstheme="minorHAnsi"/>
                <w:szCs w:val="22"/>
              </w:rPr>
              <w:t xml:space="preserve"> P, </w:t>
            </w:r>
            <w:proofErr w:type="spellStart"/>
            <w:r w:rsidRPr="004112F8">
              <w:rPr>
                <w:rFonts w:asciiTheme="minorHAnsi" w:hAnsiTheme="minorHAnsi" w:cstheme="minorHAnsi"/>
                <w:szCs w:val="22"/>
              </w:rPr>
              <w:t>Mariotti</w:t>
            </w:r>
            <w:proofErr w:type="spellEnd"/>
            <w:r w:rsidRPr="004112F8">
              <w:rPr>
                <w:rFonts w:asciiTheme="minorHAnsi" w:hAnsiTheme="minorHAnsi" w:cstheme="minorHAnsi"/>
                <w:szCs w:val="22"/>
              </w:rPr>
              <w:t xml:space="preserve"> C, </w:t>
            </w:r>
            <w:proofErr w:type="spellStart"/>
            <w:r w:rsidRPr="004112F8">
              <w:rPr>
                <w:rFonts w:asciiTheme="minorHAnsi" w:hAnsiTheme="minorHAnsi" w:cstheme="minorHAnsi"/>
                <w:szCs w:val="22"/>
              </w:rPr>
              <w:t>Durr</w:t>
            </w:r>
            <w:proofErr w:type="spellEnd"/>
            <w:r w:rsidRPr="004112F8">
              <w:rPr>
                <w:rFonts w:asciiTheme="minorHAnsi" w:hAnsiTheme="minorHAnsi" w:cstheme="minorHAnsi"/>
                <w:szCs w:val="22"/>
              </w:rPr>
              <w:t xml:space="preserve"> A, </w:t>
            </w:r>
            <w:proofErr w:type="spellStart"/>
            <w:r w:rsidRPr="004112F8">
              <w:rPr>
                <w:rFonts w:asciiTheme="minorHAnsi" w:hAnsiTheme="minorHAnsi" w:cstheme="minorHAnsi"/>
                <w:szCs w:val="22"/>
              </w:rPr>
              <w:t>Boesch</w:t>
            </w:r>
            <w:proofErr w:type="spellEnd"/>
            <w:r w:rsidRPr="004112F8">
              <w:rPr>
                <w:rFonts w:asciiTheme="minorHAnsi" w:hAnsiTheme="minorHAnsi" w:cstheme="minorHAnsi"/>
                <w:szCs w:val="22"/>
              </w:rPr>
              <w:t xml:space="preserve"> S, Klopstock T, Rodriguez de Rivera FJ, </w:t>
            </w:r>
            <w:proofErr w:type="spellStart"/>
            <w:r w:rsidRPr="004112F8">
              <w:rPr>
                <w:rFonts w:asciiTheme="minorHAnsi" w:hAnsiTheme="minorHAnsi" w:cstheme="minorHAnsi"/>
                <w:szCs w:val="22"/>
              </w:rPr>
              <w:t>Schöls</w:t>
            </w:r>
            <w:proofErr w:type="spellEnd"/>
            <w:r w:rsidRPr="004112F8">
              <w:rPr>
                <w:rFonts w:asciiTheme="minorHAnsi" w:hAnsiTheme="minorHAnsi" w:cstheme="minorHAnsi"/>
                <w:szCs w:val="22"/>
              </w:rPr>
              <w:t xml:space="preserve"> L, </w:t>
            </w:r>
            <w:proofErr w:type="spellStart"/>
            <w:r w:rsidRPr="004112F8">
              <w:rPr>
                <w:rFonts w:asciiTheme="minorHAnsi" w:hAnsiTheme="minorHAnsi" w:cstheme="minorHAnsi"/>
                <w:szCs w:val="22"/>
              </w:rPr>
              <w:t>Klockgether</w:t>
            </w:r>
            <w:proofErr w:type="spellEnd"/>
            <w:r w:rsidRPr="004112F8">
              <w:rPr>
                <w:rFonts w:asciiTheme="minorHAnsi" w:hAnsiTheme="minorHAnsi" w:cstheme="minorHAnsi"/>
                <w:szCs w:val="22"/>
              </w:rPr>
              <w:t xml:space="preserve"> T, </w:t>
            </w:r>
            <w:proofErr w:type="spellStart"/>
            <w:r w:rsidRPr="004112F8">
              <w:rPr>
                <w:rFonts w:asciiTheme="minorHAnsi" w:hAnsiTheme="minorHAnsi" w:cstheme="minorHAnsi"/>
                <w:szCs w:val="22"/>
              </w:rPr>
              <w:t>Bürk</w:t>
            </w:r>
            <w:proofErr w:type="spellEnd"/>
            <w:r w:rsidRPr="004112F8">
              <w:rPr>
                <w:rFonts w:asciiTheme="minorHAnsi" w:hAnsiTheme="minorHAnsi" w:cstheme="minorHAnsi"/>
                <w:szCs w:val="22"/>
              </w:rPr>
              <w:t xml:space="preserve"> K, Rai M, </w:t>
            </w:r>
            <w:r w:rsidRPr="00523B6B">
              <w:rPr>
                <w:rFonts w:asciiTheme="minorHAnsi" w:hAnsiTheme="minorHAnsi" w:cstheme="minorHAnsi"/>
                <w:b/>
                <w:szCs w:val="22"/>
                <w:u w:val="single"/>
              </w:rPr>
              <w:t>Pandolfo M</w:t>
            </w:r>
            <w:r w:rsidRPr="00523B6B">
              <w:rPr>
                <w:rFonts w:asciiTheme="minorHAnsi" w:hAnsiTheme="minorHAnsi" w:cstheme="minorHAnsi"/>
                <w:szCs w:val="22"/>
              </w:rPr>
              <w:t xml:space="preserve">, Schulz JB, on behalf of the EFACTS Study Group. </w:t>
            </w:r>
            <w:r w:rsidRPr="00523B6B">
              <w:rPr>
                <w:rFonts w:asciiTheme="minorHAnsi" w:eastAsiaTheme="minorEastAsia" w:hAnsiTheme="minorHAnsi" w:cstheme="minorHAnsi"/>
                <w:szCs w:val="22"/>
              </w:rPr>
              <w:t xml:space="preserve">Progression characteristics of the European Friedreich’s Ataxia Consortium for Translational Studies (EFACTS): a 2-year cohort study. </w:t>
            </w:r>
            <w:r w:rsidRPr="00523B6B">
              <w:rPr>
                <w:rFonts w:asciiTheme="minorHAnsi" w:hAnsiTheme="minorHAnsi" w:cstheme="minorHAnsi"/>
                <w:iCs/>
                <w:color w:val="000000" w:themeColor="text1"/>
                <w:szCs w:val="22"/>
              </w:rPr>
              <w:t>Lancet Neurology 2016; 15:1346-1354.</w:t>
            </w:r>
          </w:p>
          <w:p w14:paraId="32180F47" w14:textId="77777777" w:rsidR="00101A81" w:rsidRPr="00523B6B" w:rsidRDefault="00101A81" w:rsidP="00101A81">
            <w:pPr>
              <w:suppressAutoHyphens/>
              <w:spacing w:before="0" w:after="0"/>
              <w:rPr>
                <w:rFonts w:asciiTheme="minorHAnsi" w:hAnsiTheme="minorHAnsi" w:cstheme="minorHAnsi"/>
                <w:szCs w:val="22"/>
              </w:rPr>
            </w:pPr>
            <w:r w:rsidRPr="00523B6B">
              <w:rPr>
                <w:rFonts w:asciiTheme="minorHAnsi" w:hAnsiTheme="minorHAnsi" w:cstheme="minorHAnsi"/>
                <w:szCs w:val="22"/>
              </w:rPr>
              <w:t xml:space="preserve">2. </w:t>
            </w:r>
            <w:proofErr w:type="spellStart"/>
            <w:r w:rsidRPr="00523B6B">
              <w:rPr>
                <w:rFonts w:asciiTheme="minorHAnsi" w:hAnsiTheme="minorHAnsi" w:cstheme="minorHAnsi"/>
              </w:rPr>
              <w:t>Codazzi</w:t>
            </w:r>
            <w:proofErr w:type="spellEnd"/>
            <w:r w:rsidRPr="00523B6B">
              <w:rPr>
                <w:rFonts w:asciiTheme="minorHAnsi" w:hAnsiTheme="minorHAnsi" w:cstheme="minorHAnsi"/>
              </w:rPr>
              <w:t xml:space="preserve"> F, …, </w:t>
            </w:r>
            <w:r w:rsidRPr="00523B6B">
              <w:rPr>
                <w:rFonts w:asciiTheme="minorHAnsi" w:hAnsiTheme="minorHAnsi" w:cstheme="minorHAnsi"/>
                <w:b/>
                <w:u w:val="single"/>
              </w:rPr>
              <w:t>Pandolfo M</w:t>
            </w:r>
            <w:r w:rsidRPr="00523B6B">
              <w:rPr>
                <w:rFonts w:asciiTheme="minorHAnsi" w:hAnsiTheme="minorHAnsi" w:cstheme="minorHAnsi"/>
              </w:rPr>
              <w:t xml:space="preserve">. Friedreich ataxia induced pluripotent stem cell-derived neurons show a cellular phenotype that is corrected by a benzamide HDAC inhibitor. Hum Mol Genet </w:t>
            </w:r>
            <w:proofErr w:type="gramStart"/>
            <w:r w:rsidRPr="00523B6B">
              <w:rPr>
                <w:rFonts w:asciiTheme="minorHAnsi" w:hAnsiTheme="minorHAnsi" w:cstheme="minorHAnsi"/>
              </w:rPr>
              <w:t>2016;25:4847</w:t>
            </w:r>
            <w:proofErr w:type="gramEnd"/>
            <w:r w:rsidRPr="00523B6B">
              <w:rPr>
                <w:rFonts w:asciiTheme="minorHAnsi" w:hAnsiTheme="minorHAnsi" w:cstheme="minorHAnsi"/>
              </w:rPr>
              <w:t xml:space="preserve">-55. </w:t>
            </w:r>
          </w:p>
          <w:p w14:paraId="600EE8EA" w14:textId="77777777" w:rsidR="00101A81" w:rsidRPr="00523B6B" w:rsidRDefault="00101A81" w:rsidP="00101A81">
            <w:pPr>
              <w:suppressAutoHyphens/>
              <w:spacing w:before="0" w:after="0"/>
              <w:rPr>
                <w:rFonts w:asciiTheme="minorHAnsi" w:hAnsiTheme="minorHAnsi" w:cstheme="minorHAnsi"/>
                <w:szCs w:val="22"/>
              </w:rPr>
            </w:pPr>
            <w:r w:rsidRPr="00523B6B">
              <w:rPr>
                <w:rFonts w:asciiTheme="minorHAnsi" w:hAnsiTheme="minorHAnsi" w:cstheme="minorHAnsi"/>
                <w:szCs w:val="22"/>
              </w:rPr>
              <w:t xml:space="preserve">3. Hick* A, </w:t>
            </w:r>
            <w:proofErr w:type="spellStart"/>
            <w:r w:rsidRPr="00523B6B">
              <w:rPr>
                <w:rFonts w:asciiTheme="minorHAnsi" w:hAnsiTheme="minorHAnsi" w:cstheme="minorHAnsi"/>
                <w:szCs w:val="22"/>
              </w:rPr>
              <w:t>Wattenhofer-Donzé</w:t>
            </w:r>
            <w:proofErr w:type="spellEnd"/>
            <w:r w:rsidRPr="00523B6B">
              <w:rPr>
                <w:rFonts w:asciiTheme="minorHAnsi" w:hAnsiTheme="minorHAnsi" w:cstheme="minorHAnsi"/>
                <w:szCs w:val="22"/>
              </w:rPr>
              <w:t xml:space="preserve">* M, </w:t>
            </w:r>
            <w:proofErr w:type="spellStart"/>
            <w:r w:rsidRPr="00523B6B">
              <w:rPr>
                <w:rFonts w:asciiTheme="minorHAnsi" w:hAnsiTheme="minorHAnsi" w:cstheme="minorHAnsi"/>
                <w:szCs w:val="22"/>
              </w:rPr>
              <w:t>Chintawar</w:t>
            </w:r>
            <w:proofErr w:type="spellEnd"/>
            <w:r w:rsidRPr="00523B6B">
              <w:rPr>
                <w:rFonts w:asciiTheme="minorHAnsi" w:hAnsiTheme="minorHAnsi" w:cstheme="minorHAnsi"/>
                <w:szCs w:val="22"/>
              </w:rPr>
              <w:t xml:space="preserve">* </w:t>
            </w:r>
            <w:proofErr w:type="gramStart"/>
            <w:r w:rsidRPr="00523B6B">
              <w:rPr>
                <w:rFonts w:asciiTheme="minorHAnsi" w:hAnsiTheme="minorHAnsi" w:cstheme="minorHAnsi"/>
                <w:szCs w:val="22"/>
              </w:rPr>
              <w:t>S ,</w:t>
            </w:r>
            <w:proofErr w:type="gramEnd"/>
            <w:r w:rsidRPr="00523B6B">
              <w:rPr>
                <w:rFonts w:asciiTheme="minorHAnsi" w:hAnsiTheme="minorHAnsi" w:cstheme="minorHAnsi"/>
                <w:szCs w:val="22"/>
              </w:rPr>
              <w:t xml:space="preserve"> …, </w:t>
            </w:r>
            <w:r w:rsidRPr="00523B6B">
              <w:rPr>
                <w:rFonts w:asciiTheme="minorHAnsi" w:hAnsiTheme="minorHAnsi" w:cstheme="minorHAnsi"/>
                <w:b/>
                <w:szCs w:val="22"/>
                <w:u w:val="single"/>
              </w:rPr>
              <w:t>Pandolfo M</w:t>
            </w:r>
            <w:r w:rsidRPr="00523B6B">
              <w:rPr>
                <w:rFonts w:asciiTheme="minorHAnsi" w:hAnsiTheme="minorHAnsi" w:cstheme="minorHAnsi"/>
                <w:szCs w:val="22"/>
              </w:rPr>
              <w:t xml:space="preserve">#, Puccio HM#. Induced pluripotent stem cell derived neurons and cardiomyocytes as a model for mitochondrial defects in Friedreich's ataxia. Dis Model Mech </w:t>
            </w:r>
            <w:proofErr w:type="gramStart"/>
            <w:r w:rsidRPr="00523B6B">
              <w:rPr>
                <w:rFonts w:asciiTheme="minorHAnsi" w:hAnsiTheme="minorHAnsi" w:cstheme="minorHAnsi"/>
                <w:szCs w:val="22"/>
              </w:rPr>
              <w:t>2013;6:608</w:t>
            </w:r>
            <w:proofErr w:type="gramEnd"/>
            <w:r w:rsidRPr="00523B6B">
              <w:rPr>
                <w:rFonts w:asciiTheme="minorHAnsi" w:hAnsiTheme="minorHAnsi" w:cstheme="minorHAnsi"/>
                <w:szCs w:val="22"/>
              </w:rPr>
              <w:t>-631 (#shared last authors).</w:t>
            </w:r>
          </w:p>
          <w:p w14:paraId="370A35D8" w14:textId="744230B5" w:rsidR="00101A81" w:rsidRPr="00523B6B" w:rsidRDefault="00101A81" w:rsidP="00101A81">
            <w:pPr>
              <w:suppressAutoHyphens/>
              <w:spacing w:before="0" w:after="0"/>
              <w:rPr>
                <w:rFonts w:asciiTheme="minorHAnsi" w:hAnsiTheme="minorHAnsi" w:cstheme="minorHAnsi"/>
                <w:szCs w:val="22"/>
              </w:rPr>
            </w:pPr>
            <w:r w:rsidRPr="00523B6B">
              <w:rPr>
                <w:rFonts w:asciiTheme="minorHAnsi" w:hAnsiTheme="minorHAnsi" w:cstheme="minorHAnsi"/>
                <w:szCs w:val="22"/>
              </w:rPr>
              <w:t xml:space="preserve">4.  </w:t>
            </w:r>
            <w:proofErr w:type="spellStart"/>
            <w:r w:rsidRPr="00523B6B">
              <w:rPr>
                <w:rFonts w:asciiTheme="minorHAnsi" w:hAnsiTheme="minorHAnsi" w:cstheme="minorHAnsi"/>
                <w:szCs w:val="22"/>
              </w:rPr>
              <w:t>Kasperaviciute</w:t>
            </w:r>
            <w:proofErr w:type="spellEnd"/>
            <w:r w:rsidRPr="00523B6B">
              <w:rPr>
                <w:rFonts w:asciiTheme="minorHAnsi" w:hAnsiTheme="minorHAnsi" w:cstheme="minorHAnsi"/>
                <w:szCs w:val="22"/>
              </w:rPr>
              <w:t xml:space="preserve"> D, …, </w:t>
            </w:r>
            <w:r w:rsidRPr="00523B6B">
              <w:rPr>
                <w:rFonts w:asciiTheme="minorHAnsi" w:hAnsiTheme="minorHAnsi" w:cstheme="minorHAnsi"/>
                <w:b/>
                <w:szCs w:val="22"/>
                <w:u w:val="single"/>
              </w:rPr>
              <w:t>Pandolfo M</w:t>
            </w:r>
            <w:r w:rsidRPr="00523B6B">
              <w:rPr>
                <w:rFonts w:asciiTheme="minorHAnsi" w:hAnsiTheme="minorHAnsi" w:cstheme="minorHAnsi"/>
                <w:szCs w:val="22"/>
              </w:rPr>
              <w:t xml:space="preserve">…, </w:t>
            </w:r>
            <w:r w:rsidR="00D235C4">
              <w:rPr>
                <w:rFonts w:asciiTheme="minorHAnsi" w:hAnsiTheme="minorHAnsi" w:cstheme="minorHAnsi"/>
                <w:szCs w:val="22"/>
              </w:rPr>
              <w:t xml:space="preserve">Reif PS, Rosenow F, …, </w:t>
            </w:r>
            <w:r w:rsidRPr="00523B6B">
              <w:rPr>
                <w:rFonts w:asciiTheme="minorHAnsi" w:hAnsiTheme="minorHAnsi" w:cstheme="minorHAnsi"/>
                <w:szCs w:val="22"/>
              </w:rPr>
              <w:t>Depondt C et al. Epilepsy, hippocampal sclerosis and febrile seizures linked by common genetic variation around SCN1A. Brain 2013;136:3140-50</w:t>
            </w:r>
          </w:p>
          <w:p w14:paraId="1DC07B55" w14:textId="77777777" w:rsidR="00101A81" w:rsidRPr="001932AF" w:rsidRDefault="00101A81" w:rsidP="00101A81">
            <w:pPr>
              <w:spacing w:before="0" w:after="0"/>
              <w:rPr>
                <w:rFonts w:cs="Calibri"/>
                <w:szCs w:val="22"/>
              </w:rPr>
            </w:pPr>
            <w:r w:rsidRPr="006C52C0">
              <w:rPr>
                <w:rFonts w:asciiTheme="minorHAnsi" w:hAnsiTheme="minorHAnsi" w:cstheme="minorHAnsi"/>
                <w:szCs w:val="22"/>
              </w:rPr>
              <w:t xml:space="preserve">5.  </w:t>
            </w:r>
            <w:proofErr w:type="spellStart"/>
            <w:r w:rsidRPr="006C52C0">
              <w:rPr>
                <w:rFonts w:asciiTheme="minorHAnsi" w:hAnsiTheme="minorHAnsi" w:cstheme="minorHAnsi"/>
                <w:szCs w:val="22"/>
                <w:lang w:val="en-US"/>
              </w:rPr>
              <w:t>Dibbens</w:t>
            </w:r>
            <w:proofErr w:type="spellEnd"/>
            <w:r w:rsidRPr="006C52C0">
              <w:rPr>
                <w:rFonts w:asciiTheme="minorHAnsi" w:hAnsiTheme="minorHAnsi" w:cstheme="minorHAnsi"/>
                <w:szCs w:val="22"/>
                <w:lang w:val="en-US"/>
              </w:rPr>
              <w:t xml:space="preserve"> LM, …, Klein KM, …, </w:t>
            </w:r>
            <w:r w:rsidRPr="006C52C0">
              <w:rPr>
                <w:rFonts w:asciiTheme="minorHAnsi" w:hAnsiTheme="minorHAnsi" w:cstheme="minorHAnsi"/>
                <w:b/>
                <w:szCs w:val="22"/>
                <w:u w:val="single"/>
                <w:lang w:val="en-US"/>
              </w:rPr>
              <w:t>Pandolfo M</w:t>
            </w:r>
            <w:r w:rsidRPr="006C52C0">
              <w:rPr>
                <w:rFonts w:asciiTheme="minorHAnsi" w:hAnsiTheme="minorHAnsi" w:cstheme="minorHAnsi"/>
                <w:szCs w:val="22"/>
                <w:lang w:val="en-US"/>
              </w:rPr>
              <w:t xml:space="preserve"> et al. </w:t>
            </w:r>
            <w:r w:rsidRPr="001932AF">
              <w:rPr>
                <w:rFonts w:asciiTheme="minorHAnsi" w:hAnsiTheme="minorHAnsi" w:cstheme="minorHAnsi"/>
                <w:szCs w:val="22"/>
              </w:rPr>
              <w:t xml:space="preserve">Mutations in DEPDC5 cause familial focal epilepsy with variable foci. Nature Genet </w:t>
            </w:r>
            <w:proofErr w:type="gramStart"/>
            <w:r w:rsidRPr="001932AF">
              <w:rPr>
                <w:rFonts w:asciiTheme="minorHAnsi" w:hAnsiTheme="minorHAnsi" w:cstheme="minorHAnsi"/>
                <w:szCs w:val="22"/>
              </w:rPr>
              <w:t>2013;45:546</w:t>
            </w:r>
            <w:proofErr w:type="gramEnd"/>
            <w:r w:rsidRPr="001932AF">
              <w:rPr>
                <w:rFonts w:asciiTheme="minorHAnsi" w:hAnsiTheme="minorHAnsi" w:cstheme="minorHAnsi"/>
                <w:szCs w:val="22"/>
              </w:rPr>
              <w:t>-51.</w:t>
            </w:r>
          </w:p>
        </w:tc>
      </w:tr>
    </w:tbl>
    <w:p w14:paraId="79E149F2" w14:textId="77777777" w:rsidR="007E1ADE" w:rsidRPr="001932AF" w:rsidRDefault="007E1ADE" w:rsidP="00AE228E">
      <w:pPr>
        <w:pStyle w:val="Default"/>
        <w:tabs>
          <w:tab w:val="left" w:pos="1701"/>
        </w:tabs>
        <w:spacing w:line="276" w:lineRule="auto"/>
        <w:rPr>
          <w:sz w:val="16"/>
          <w:szCs w:val="16"/>
          <w:lang w:val="en-GB"/>
        </w:rPr>
      </w:pPr>
    </w:p>
    <w:p w14:paraId="52DEC79E" w14:textId="77777777" w:rsidR="007E1ADE" w:rsidRPr="001932AF" w:rsidRDefault="007E1ADE" w:rsidP="00101A81">
      <w:pPr>
        <w:spacing w:before="0" w:after="0"/>
        <w:rPr>
          <w:b/>
          <w:bCs/>
          <w:smallCaps/>
          <w:kern w:val="32"/>
          <w:sz w:val="26"/>
          <w:szCs w:val="32"/>
        </w:rPr>
      </w:pPr>
      <w:r w:rsidRPr="001932AF">
        <w:rPr>
          <w:sz w:val="16"/>
          <w:szCs w:val="16"/>
        </w:rPr>
        <w:br w:type="page"/>
      </w:r>
      <w:r w:rsidRPr="001932AF">
        <w:rPr>
          <w:b/>
          <w:bCs/>
          <w:smallCaps/>
          <w:kern w:val="32"/>
          <w:sz w:val="26"/>
          <w:szCs w:val="32"/>
        </w:rPr>
        <w:lastRenderedPageBreak/>
        <w:t>Project Partner 7</w:t>
      </w:r>
    </w:p>
    <w:p w14:paraId="479CD83B" w14:textId="77777777" w:rsidR="008212A0" w:rsidRPr="001932AF" w:rsidRDefault="007E1ADE" w:rsidP="008212A0">
      <w:pPr>
        <w:pStyle w:val="Default"/>
        <w:spacing w:line="276" w:lineRule="auto"/>
        <w:ind w:left="613"/>
        <w:jc w:val="both"/>
        <w:rPr>
          <w:rFonts w:ascii="Calibri" w:hAnsi="Calibri" w:cs="Calibri"/>
          <w:b/>
          <w:bCs/>
          <w:i/>
          <w:color w:val="auto"/>
          <w:sz w:val="20"/>
          <w:szCs w:val="22"/>
          <w:lang w:val="en-GB" w:eastAsia="fr-FR"/>
        </w:rPr>
      </w:pPr>
      <w:r w:rsidRPr="001932AF">
        <w:rPr>
          <w:rFonts w:ascii="Calibri" w:hAnsi="Calibri" w:cs="Calibri"/>
          <w:bCs/>
          <w:i/>
          <w:color w:val="auto"/>
          <w:sz w:val="22"/>
          <w:szCs w:val="22"/>
          <w:lang w:val="en-GB" w:eastAsia="fr-FR"/>
        </w:rPr>
        <w:t>Only in case of inclusion of partners from underrepresented countries</w:t>
      </w:r>
      <w:r w:rsidR="00422FB2" w:rsidRPr="001932AF">
        <w:rPr>
          <w:rFonts w:ascii="Calibri" w:hAnsi="Calibri" w:cs="Calibri"/>
          <w:bCs/>
          <w:i/>
          <w:color w:val="auto"/>
          <w:sz w:val="22"/>
          <w:szCs w:val="22"/>
          <w:lang w:val="en-GB" w:eastAsia="fr-FR"/>
        </w:rPr>
        <w:t>.</w:t>
      </w:r>
      <w:r w:rsidR="008212A0" w:rsidRPr="001932AF">
        <w:rPr>
          <w:rFonts w:ascii="Calibri" w:hAnsi="Calibri" w:cs="Calibri"/>
          <w:b/>
          <w:bCs/>
          <w:i/>
          <w:color w:val="auto"/>
          <w:sz w:val="20"/>
          <w:szCs w:val="22"/>
          <w:lang w:val="en-GB" w:eastAsia="fr-FR"/>
        </w:rPr>
        <w:t xml:space="preserve"> These partners must be eligible research groups from the following funding organisations: Canada (FRQS, CIHR), Croatia (MSE), Estonia (</w:t>
      </w:r>
      <w:proofErr w:type="spellStart"/>
      <w:r w:rsidR="008212A0" w:rsidRPr="001932AF">
        <w:rPr>
          <w:rFonts w:ascii="Calibri" w:hAnsi="Calibri" w:cs="Calibri"/>
          <w:b/>
          <w:bCs/>
          <w:i/>
          <w:color w:val="auto"/>
          <w:sz w:val="20"/>
          <w:szCs w:val="22"/>
          <w:lang w:val="en-GB" w:eastAsia="fr-FR"/>
        </w:rPr>
        <w:t>ETAg</w:t>
      </w:r>
      <w:proofErr w:type="spellEnd"/>
      <w:r w:rsidR="008212A0" w:rsidRPr="001932AF">
        <w:rPr>
          <w:rFonts w:ascii="Calibri" w:hAnsi="Calibri" w:cs="Calibri"/>
          <w:b/>
          <w:bCs/>
          <w:i/>
          <w:color w:val="auto"/>
          <w:sz w:val="20"/>
          <w:szCs w:val="22"/>
          <w:lang w:val="en-GB" w:eastAsia="fr-FR"/>
        </w:rPr>
        <w:t>), Germany (Saxony), Italy (Lombardy, FRRB), Romania (UEFISCDI), Spain (GN), Spain (CDTI), Turkey (TUBITAK).</w:t>
      </w:r>
    </w:p>
    <w:p w14:paraId="6720357C" w14:textId="77777777" w:rsidR="007E1ADE" w:rsidRPr="001932AF" w:rsidRDefault="007E1ADE" w:rsidP="00E076FA">
      <w:pPr>
        <w:pStyle w:val="Default"/>
        <w:outlineLvl w:val="1"/>
        <w:rPr>
          <w:rFonts w:ascii="Calibri" w:hAnsi="Calibri" w:cs="Times New Roman"/>
          <w:b/>
          <w:bCs/>
          <w:smallCaps/>
          <w:color w:val="auto"/>
          <w:kern w:val="32"/>
          <w:sz w:val="26"/>
          <w:szCs w:val="32"/>
          <w:lang w:val="en-GB" w:eastAsia="fr-FR"/>
        </w:rPr>
      </w:pPr>
      <w:r w:rsidRPr="001932AF">
        <w:rPr>
          <w:rFonts w:ascii="Calibri" w:hAnsi="Calibri" w:cs="Calibri"/>
          <w:bCs/>
          <w:i/>
          <w:color w:val="auto"/>
          <w:sz w:val="22"/>
          <w:szCs w:val="22"/>
          <w:lang w:val="en-GB" w:eastAsia="fr-FR"/>
        </w:rPr>
        <w:t xml:space="preserve"> </w:t>
      </w:r>
    </w:p>
    <w:p w14:paraId="59B0BF05" w14:textId="77777777" w:rsidR="00AE228E" w:rsidRPr="001932AF" w:rsidRDefault="00FE2F58" w:rsidP="00AE228E">
      <w:pPr>
        <w:pStyle w:val="Default"/>
        <w:tabs>
          <w:tab w:val="left" w:pos="1701"/>
        </w:tabs>
        <w:spacing w:line="276" w:lineRule="auto"/>
        <w:rPr>
          <w:rFonts w:asciiTheme="minorHAnsi" w:hAnsiTheme="minorHAnsi"/>
          <w:b/>
          <w:sz w:val="28"/>
          <w:szCs w:val="16"/>
          <w:lang w:val="en-GB"/>
        </w:rPr>
      </w:pPr>
      <w:r w:rsidRPr="001932AF">
        <w:rPr>
          <w:rFonts w:asciiTheme="minorHAnsi" w:hAnsiTheme="minorHAnsi"/>
          <w:b/>
          <w:sz w:val="28"/>
          <w:szCs w:val="16"/>
          <w:lang w:val="en-GB"/>
        </w:rPr>
        <w:t>None</w:t>
      </w:r>
    </w:p>
    <w:p w14:paraId="6C9D0F03" w14:textId="77777777" w:rsidR="006E4C2E" w:rsidRPr="004112F8" w:rsidRDefault="00AE228E" w:rsidP="00FA72DD">
      <w:pPr>
        <w:pStyle w:val="Default"/>
        <w:numPr>
          <w:ilvl w:val="0"/>
          <w:numId w:val="15"/>
        </w:numPr>
        <w:spacing w:line="276" w:lineRule="auto"/>
        <w:ind w:left="567"/>
        <w:outlineLvl w:val="0"/>
        <w:rPr>
          <w:rStyle w:val="Fett"/>
          <w:rFonts w:ascii="Calibri" w:hAnsi="Calibri" w:cs="Calibri"/>
          <w:smallCaps/>
          <w:color w:val="auto"/>
          <w:sz w:val="28"/>
          <w:szCs w:val="28"/>
          <w:lang w:val="en-GB" w:eastAsia="fr-FR"/>
        </w:rPr>
      </w:pPr>
      <w:r w:rsidRPr="006C52C0">
        <w:rPr>
          <w:sz w:val="16"/>
          <w:szCs w:val="16"/>
          <w:lang w:val="en-GB"/>
        </w:rPr>
        <w:br w:type="page"/>
      </w:r>
      <w:r w:rsidR="00156C37" w:rsidRPr="001932AF">
        <w:rPr>
          <w:rStyle w:val="Fett"/>
          <w:rFonts w:ascii="Calibri" w:hAnsi="Calibri" w:cs="Calibri"/>
          <w:smallCaps/>
          <w:color w:val="auto"/>
          <w:sz w:val="28"/>
          <w:szCs w:val="28"/>
          <w:lang w:val="en-GB" w:eastAsia="fr-FR"/>
        </w:rPr>
        <w:lastRenderedPageBreak/>
        <w:t>Signature</w:t>
      </w:r>
      <w:r w:rsidR="00697B0E" w:rsidRPr="001932AF">
        <w:rPr>
          <w:rStyle w:val="Fett"/>
          <w:rFonts w:ascii="Calibri" w:hAnsi="Calibri" w:cs="Calibri"/>
          <w:smallCaps/>
          <w:color w:val="auto"/>
          <w:sz w:val="28"/>
          <w:szCs w:val="28"/>
          <w:lang w:val="en-GB" w:eastAsia="fr-FR"/>
        </w:rPr>
        <w:t xml:space="preserve"> </w:t>
      </w:r>
    </w:p>
    <w:p w14:paraId="6055CB04" w14:textId="77777777" w:rsidR="00AD71BA" w:rsidRPr="004112F8" w:rsidRDefault="00AD71BA" w:rsidP="00AD71BA"/>
    <w:tbl>
      <w:tblPr>
        <w:tblW w:w="0" w:type="auto"/>
        <w:tblInd w:w="108"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1E0" w:firstRow="1" w:lastRow="1" w:firstColumn="1" w:lastColumn="1" w:noHBand="0" w:noVBand="0"/>
      </w:tblPr>
      <w:tblGrid>
        <w:gridCol w:w="4478"/>
        <w:gridCol w:w="4478"/>
      </w:tblGrid>
      <w:tr w:rsidR="00156C37" w:rsidRPr="001932AF" w14:paraId="63F01107" w14:textId="77777777" w:rsidTr="00D86141">
        <w:trPr>
          <w:trHeight w:val="545"/>
        </w:trPr>
        <w:tc>
          <w:tcPr>
            <w:tcW w:w="4589" w:type="dxa"/>
            <w:shd w:val="clear" w:color="auto" w:fill="auto"/>
            <w:vAlign w:val="center"/>
          </w:tcPr>
          <w:p w14:paraId="565A4C11" w14:textId="77777777" w:rsidR="00156C37" w:rsidRPr="00523B6B" w:rsidRDefault="00156C37" w:rsidP="00156C37">
            <w:pPr>
              <w:rPr>
                <w:rFonts w:cs="Calibri"/>
                <w:b/>
                <w:szCs w:val="22"/>
              </w:rPr>
            </w:pPr>
            <w:r w:rsidRPr="00523B6B">
              <w:rPr>
                <w:rFonts w:cs="Calibri"/>
                <w:b/>
                <w:szCs w:val="22"/>
              </w:rPr>
              <w:t>Coordinator</w:t>
            </w:r>
            <w:r w:rsidR="007C7180" w:rsidRPr="00523B6B">
              <w:rPr>
                <w:rFonts w:cs="Calibri"/>
                <w:b/>
                <w:szCs w:val="22"/>
              </w:rPr>
              <w:t xml:space="preserve"> – Project Partner 1</w:t>
            </w:r>
          </w:p>
          <w:p w14:paraId="61250C6E" w14:textId="77777777" w:rsidR="00156C37" w:rsidRPr="00523B6B" w:rsidRDefault="00156C37" w:rsidP="00156C37">
            <w:pPr>
              <w:rPr>
                <w:rFonts w:cs="Calibri"/>
                <w:b/>
                <w:szCs w:val="22"/>
              </w:rPr>
            </w:pPr>
            <w:r w:rsidRPr="00523B6B">
              <w:rPr>
                <w:rFonts w:cs="Calibri"/>
                <w:b/>
                <w:szCs w:val="22"/>
              </w:rPr>
              <w:t xml:space="preserve">Family Name: </w:t>
            </w:r>
            <w:r w:rsidR="0021480D" w:rsidRPr="00523B6B">
              <w:rPr>
                <w:rFonts w:cs="Calibri"/>
                <w:b/>
                <w:szCs w:val="22"/>
              </w:rPr>
              <w:t>Klein</w:t>
            </w:r>
          </w:p>
          <w:p w14:paraId="655AB326" w14:textId="77777777" w:rsidR="00156C37" w:rsidRPr="00523B6B" w:rsidRDefault="00156C37" w:rsidP="00156C37">
            <w:pPr>
              <w:rPr>
                <w:rFonts w:cs="Calibri"/>
                <w:b/>
                <w:szCs w:val="22"/>
              </w:rPr>
            </w:pPr>
            <w:r w:rsidRPr="00523B6B">
              <w:rPr>
                <w:rFonts w:cs="Calibri"/>
                <w:b/>
                <w:szCs w:val="22"/>
              </w:rPr>
              <w:t>First Name:</w:t>
            </w:r>
            <w:r w:rsidR="0021480D" w:rsidRPr="00523B6B">
              <w:rPr>
                <w:rFonts w:cs="Calibri"/>
                <w:b/>
                <w:szCs w:val="22"/>
              </w:rPr>
              <w:t xml:space="preserve"> Karl Martin</w:t>
            </w:r>
          </w:p>
          <w:p w14:paraId="639794D1" w14:textId="77777777" w:rsidR="00697B0E" w:rsidRPr="00523B6B" w:rsidRDefault="00697B0E" w:rsidP="00156C37">
            <w:pPr>
              <w:rPr>
                <w:rFonts w:cs="Calibri"/>
                <w:b/>
                <w:szCs w:val="22"/>
              </w:rPr>
            </w:pPr>
          </w:p>
          <w:p w14:paraId="4934F1DD" w14:textId="77777777" w:rsidR="00156C37" w:rsidRPr="00523B6B" w:rsidRDefault="00156C37" w:rsidP="00156C37">
            <w:pPr>
              <w:rPr>
                <w:rFonts w:cs="Calibri"/>
                <w:szCs w:val="22"/>
              </w:rPr>
            </w:pPr>
          </w:p>
          <w:p w14:paraId="0F2F8042" w14:textId="77777777" w:rsidR="00156C37" w:rsidRPr="00523B6B" w:rsidRDefault="00156C37" w:rsidP="00156C37">
            <w:pPr>
              <w:rPr>
                <w:rFonts w:cs="Calibri"/>
                <w:b/>
                <w:szCs w:val="22"/>
              </w:rPr>
            </w:pPr>
            <w:r w:rsidRPr="00523B6B">
              <w:rPr>
                <w:rFonts w:cs="Calibri"/>
                <w:b/>
                <w:szCs w:val="22"/>
              </w:rPr>
              <w:t>Institution:</w:t>
            </w:r>
            <w:r w:rsidR="0021480D" w:rsidRPr="00523B6B">
              <w:rPr>
                <w:rFonts w:cs="Calibri"/>
                <w:b/>
                <w:szCs w:val="22"/>
              </w:rPr>
              <w:t xml:space="preserve"> University of Calgary</w:t>
            </w:r>
          </w:p>
        </w:tc>
        <w:tc>
          <w:tcPr>
            <w:tcW w:w="4589" w:type="dxa"/>
          </w:tcPr>
          <w:p w14:paraId="2C5816B4" w14:textId="77777777" w:rsidR="00156C37" w:rsidRPr="00523B6B" w:rsidRDefault="00092630" w:rsidP="00EB3B53">
            <w:pPr>
              <w:rPr>
                <w:rFonts w:cs="Calibri"/>
                <w:b/>
                <w:szCs w:val="22"/>
              </w:rPr>
            </w:pPr>
            <w:r w:rsidRPr="00523B6B">
              <w:rPr>
                <w:rFonts w:cs="Calibri"/>
                <w:b/>
                <w:szCs w:val="22"/>
              </w:rPr>
              <w:t xml:space="preserve">Stamp and </w:t>
            </w:r>
            <w:r w:rsidR="00156C37" w:rsidRPr="00523B6B">
              <w:rPr>
                <w:rFonts w:cs="Calibri"/>
                <w:b/>
                <w:szCs w:val="22"/>
              </w:rPr>
              <w:t>Signature</w:t>
            </w:r>
          </w:p>
          <w:p w14:paraId="4A6BD01B" w14:textId="77777777" w:rsidR="00156C37" w:rsidRPr="00523B6B" w:rsidRDefault="00156C37" w:rsidP="00EB3B53">
            <w:pPr>
              <w:rPr>
                <w:rFonts w:cs="Calibri"/>
                <w:b/>
                <w:szCs w:val="22"/>
              </w:rPr>
            </w:pPr>
          </w:p>
          <w:p w14:paraId="251B780C" w14:textId="77777777" w:rsidR="00156C37" w:rsidRPr="001932AF" w:rsidRDefault="00101A81" w:rsidP="00EB3B53">
            <w:pPr>
              <w:rPr>
                <w:rFonts w:cs="Calibri"/>
                <w:b/>
                <w:szCs w:val="22"/>
              </w:rPr>
            </w:pPr>
            <w:r w:rsidRPr="00C723CC">
              <w:rPr>
                <w:rFonts w:cs="Calibri"/>
                <w:b/>
                <w:smallCaps/>
                <w:noProof/>
                <w:sz w:val="40"/>
                <w:szCs w:val="42"/>
                <w:lang w:val="en-US" w:eastAsia="en-US"/>
              </w:rPr>
              <w:drawing>
                <wp:anchor distT="0" distB="0" distL="114300" distR="114300" simplePos="0" relativeHeight="251662336" behindDoc="0" locked="0" layoutInCell="1" allowOverlap="1" wp14:anchorId="108E3E46" wp14:editId="3BF7B03D">
                  <wp:simplePos x="0" y="0"/>
                  <wp:positionH relativeFrom="column">
                    <wp:posOffset>589470</wp:posOffset>
                  </wp:positionH>
                  <wp:positionV relativeFrom="page">
                    <wp:posOffset>441325</wp:posOffset>
                  </wp:positionV>
                  <wp:extent cx="1842770" cy="734060"/>
                  <wp:effectExtent l="0" t="0" r="5080" b="889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NS STAMP.png"/>
                          <pic:cNvPicPr/>
                        </pic:nvPicPr>
                        <pic:blipFill>
                          <a:blip r:embed="rId23"/>
                          <a:stretch>
                            <a:fillRect/>
                          </a:stretch>
                        </pic:blipFill>
                        <pic:spPr>
                          <a:xfrm>
                            <a:off x="0" y="0"/>
                            <a:ext cx="1842770" cy="734060"/>
                          </a:xfrm>
                          <a:prstGeom prst="rect">
                            <a:avLst/>
                          </a:prstGeom>
                        </pic:spPr>
                      </pic:pic>
                    </a:graphicData>
                  </a:graphic>
                  <wp14:sizeRelH relativeFrom="margin">
                    <wp14:pctWidth>0</wp14:pctWidth>
                  </wp14:sizeRelH>
                  <wp14:sizeRelV relativeFrom="margin">
                    <wp14:pctHeight>0</wp14:pctHeight>
                  </wp14:sizeRelV>
                </wp:anchor>
              </w:drawing>
            </w:r>
          </w:p>
          <w:p w14:paraId="29D92ED7" w14:textId="77777777" w:rsidR="00156C37" w:rsidRPr="001932AF" w:rsidRDefault="00156C37" w:rsidP="00EB3B53">
            <w:pPr>
              <w:rPr>
                <w:rFonts w:cs="Calibri"/>
                <w:b/>
                <w:szCs w:val="22"/>
              </w:rPr>
            </w:pPr>
          </w:p>
          <w:p w14:paraId="0BE6B6B7" w14:textId="77777777" w:rsidR="00697B0E" w:rsidRPr="004112F8" w:rsidRDefault="00697B0E" w:rsidP="00EB3B53">
            <w:pPr>
              <w:rPr>
                <w:rFonts w:cs="Calibri"/>
                <w:b/>
                <w:szCs w:val="22"/>
              </w:rPr>
            </w:pPr>
          </w:p>
          <w:p w14:paraId="2CFC3E55" w14:textId="77777777" w:rsidR="00156C37" w:rsidRPr="004112F8" w:rsidRDefault="00156C37" w:rsidP="00EB3B53">
            <w:pPr>
              <w:rPr>
                <w:rFonts w:cs="Calibri"/>
                <w:b/>
                <w:szCs w:val="22"/>
              </w:rPr>
            </w:pPr>
            <w:r w:rsidRPr="004112F8">
              <w:rPr>
                <w:rFonts w:cs="Calibri"/>
                <w:b/>
                <w:szCs w:val="22"/>
              </w:rPr>
              <w:t xml:space="preserve">Date: </w:t>
            </w:r>
          </w:p>
        </w:tc>
      </w:tr>
    </w:tbl>
    <w:p w14:paraId="0BCA24B2" w14:textId="77777777" w:rsidR="00156C37" w:rsidRPr="001932AF" w:rsidRDefault="00156C37" w:rsidP="00156C37"/>
    <w:sectPr w:rsidR="00156C37" w:rsidRPr="001932AF" w:rsidSect="00AE228E">
      <w:headerReference w:type="default" r:id="rId24"/>
      <w:headerReference w:type="first" r:id="rId25"/>
      <w:pgSz w:w="11906" w:h="16838"/>
      <w:pgMar w:top="1134" w:right="1418" w:bottom="1418" w:left="1418" w:header="284" w:footer="41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Karl Martin Klein" w:date="2018-07-20T11:43:00Z" w:initials="KMK">
    <w:p w14:paraId="2F0D159A" w14:textId="52737A8B" w:rsidR="007C7AA2" w:rsidRDefault="007C7AA2">
      <w:pPr>
        <w:pStyle w:val="Kommentartext"/>
      </w:pPr>
      <w:r>
        <w:rPr>
          <w:rStyle w:val="Kommentarzeichen"/>
        </w:rPr>
        <w:annotationRef/>
      </w:r>
      <w:r>
        <w:t>This step is missing in the methodology section.</w:t>
      </w:r>
    </w:p>
  </w:comment>
  <w:comment w:id="8" w:author="chiocchetti" w:date="2018-07-20T15:48:00Z" w:initials="c">
    <w:p w14:paraId="01CCBD29" w14:textId="0F4EB898" w:rsidR="007C7AA2" w:rsidRDefault="007C7AA2">
      <w:pPr>
        <w:pStyle w:val="Kommentartext"/>
      </w:pPr>
      <w:r>
        <w:rPr>
          <w:rStyle w:val="Kommentarzeichen"/>
        </w:rPr>
        <w:annotationRef/>
      </w:r>
      <w:r>
        <w:t xml:space="preserve">With the protocol proposed by Massimo I do not see any need </w:t>
      </w:r>
      <w:proofErr w:type="spellStart"/>
      <w:r>
        <w:t>anymore</w:t>
      </w:r>
      <w:proofErr w:type="spellEnd"/>
      <w:r>
        <w:t xml:space="preserve"> for sorting… but if Massimo wants to include it would be even better since we do have a </w:t>
      </w:r>
      <w:proofErr w:type="gramStart"/>
      <w:r>
        <w:t>more pure</w:t>
      </w:r>
      <w:proofErr w:type="gramEnd"/>
      <w:r>
        <w:t xml:space="preserve"> population. </w:t>
      </w:r>
    </w:p>
    <w:p w14:paraId="5A0C5DA2" w14:textId="2770F575" w:rsidR="007C7AA2" w:rsidRDefault="007C7AA2">
      <w:pPr>
        <w:pStyle w:val="Kommentartext"/>
      </w:pPr>
    </w:p>
    <w:p w14:paraId="338548AB" w14:textId="35AA49F9" w:rsidR="007C7AA2" w:rsidRDefault="007C7AA2">
      <w:pPr>
        <w:pStyle w:val="Kommentartext"/>
      </w:pPr>
      <w:r>
        <w:t xml:space="preserve">In that case </w:t>
      </w:r>
      <w:r w:rsidR="00033710">
        <w:t>we</w:t>
      </w:r>
      <w:r>
        <w:t xml:space="preserve"> would need to do that in </w:t>
      </w:r>
      <w:r w:rsidR="00033710">
        <w:t xml:space="preserve">Massimo’s Dept, but I do not know which machines are available there. </w:t>
      </w:r>
    </w:p>
    <w:p w14:paraId="14AB3B3F" w14:textId="080CA101" w:rsidR="007C7AA2" w:rsidRDefault="007C7AA2">
      <w:pPr>
        <w:pStyle w:val="Kommentartext"/>
      </w:pPr>
    </w:p>
    <w:p w14:paraId="678950EB" w14:textId="71E403F3" w:rsidR="007C7AA2" w:rsidRDefault="00033710">
      <w:pPr>
        <w:pStyle w:val="Kommentartext"/>
      </w:pPr>
      <w:r>
        <w:t xml:space="preserve">I would suggest </w:t>
      </w:r>
      <w:proofErr w:type="gramStart"/>
      <w:r>
        <w:t>to skip</w:t>
      </w:r>
      <w:proofErr w:type="gramEnd"/>
      <w:r>
        <w:t xml:space="preserve"> that </w:t>
      </w:r>
    </w:p>
  </w:comment>
  <w:comment w:id="14" w:author="Karl Martin Klein" w:date="2018-07-18T09:15:00Z" w:initials="KMK">
    <w:p w14:paraId="38651718" w14:textId="4CD5E479" w:rsidR="007C7AA2" w:rsidRDefault="007C7AA2" w:rsidP="00DE3692">
      <w:pPr>
        <w:pStyle w:val="Kommentartext"/>
      </w:pPr>
      <w:r>
        <w:rPr>
          <w:rStyle w:val="Kommentarzeichen"/>
        </w:rPr>
        <w:annotationRef/>
      </w:r>
      <w:r>
        <w:t>Chantal, please advise for how many of your samples you have consent to database deposition!</w:t>
      </w:r>
    </w:p>
    <w:p w14:paraId="2B206057" w14:textId="41DF8E5B" w:rsidR="007C7AA2" w:rsidRDefault="007C7AA2" w:rsidP="00DE3692">
      <w:pPr>
        <w:pStyle w:val="Kommentartext"/>
      </w:pPr>
      <w:r>
        <w:t>Partner 4: 117</w:t>
      </w:r>
    </w:p>
    <w:p w14:paraId="141CAF97" w14:textId="77777777" w:rsidR="007C7AA2" w:rsidRDefault="007C7AA2" w:rsidP="00DE3692">
      <w:pPr>
        <w:pStyle w:val="Kommentartext"/>
      </w:pPr>
      <w:r>
        <w:t>Partner 5: 736</w:t>
      </w:r>
    </w:p>
    <w:p w14:paraId="71C3FC92" w14:textId="2B89005C" w:rsidR="007C7AA2" w:rsidRDefault="007C7AA2" w:rsidP="00DE3692">
      <w:pPr>
        <w:pStyle w:val="Kommentartext"/>
      </w:pPr>
      <w:r>
        <w:t>Partner 6: all?</w:t>
      </w:r>
    </w:p>
  </w:comment>
  <w:comment w:id="29" w:author="%username%" w:date="2018-07-10T09:46:00Z" w:initials="%">
    <w:p w14:paraId="77A05272" w14:textId="5C87E8C2" w:rsidR="007C7AA2" w:rsidRDefault="007C7AA2">
      <w:pPr>
        <w:pStyle w:val="Kommentartext"/>
      </w:pPr>
      <w:r>
        <w:t>Andreas, what do you think?</w:t>
      </w:r>
    </w:p>
    <w:p w14:paraId="07724E74" w14:textId="77777777" w:rsidR="007C7AA2" w:rsidRDefault="007C7AA2">
      <w:pPr>
        <w:pStyle w:val="Kommentartext"/>
      </w:pPr>
      <w:r>
        <w:rPr>
          <w:rStyle w:val="Kommentarzeichen"/>
        </w:rPr>
        <w:annotationRef/>
      </w:r>
      <w:r>
        <w:t>FR:  Is this an accepted term implying high quality? Because sounds funny. Could we replace by “hypothesis-free” or “unrestricted”</w:t>
      </w:r>
    </w:p>
  </w:comment>
  <w:comment w:id="28" w:author="chiocchetti" w:date="2018-07-20T15:40:00Z" w:initials="c">
    <w:p w14:paraId="36ACB07B" w14:textId="4DBD9296" w:rsidR="007C7AA2" w:rsidRDefault="007C7AA2">
      <w:pPr>
        <w:pStyle w:val="Kommentartext"/>
      </w:pPr>
      <w:r>
        <w:rPr>
          <w:rStyle w:val="Kommentarzeichen"/>
        </w:rPr>
        <w:annotationRef/>
      </w:r>
      <w:r>
        <w:t xml:space="preserve">It is a technical term for machine learning. </w:t>
      </w:r>
    </w:p>
    <w:p w14:paraId="19D4D646" w14:textId="152CFA13" w:rsidR="007C7AA2" w:rsidRDefault="007C7AA2">
      <w:pPr>
        <w:pStyle w:val="Kommentartext"/>
      </w:pPr>
    </w:p>
    <w:p w14:paraId="798258AE" w14:textId="6AC5CBD3" w:rsidR="007C7AA2" w:rsidRDefault="007C7AA2">
      <w:pPr>
        <w:pStyle w:val="Kommentartext"/>
      </w:pPr>
      <w:r w:rsidRPr="007C7AA2">
        <w:t>https://en.wikipedia.org/wiki/Unsupervised_learning</w:t>
      </w:r>
    </w:p>
  </w:comment>
  <w:comment w:id="30" w:author="chiocchetti" w:date="2018-07-20T15:54:00Z" w:initials="c">
    <w:p w14:paraId="6D4555C5" w14:textId="0957931C" w:rsidR="00033710" w:rsidRDefault="00033710">
      <w:pPr>
        <w:pStyle w:val="Kommentartext"/>
      </w:pPr>
      <w:r>
        <w:rPr>
          <w:rStyle w:val="Kommentarzeichen"/>
        </w:rPr>
        <w:annotationRef/>
      </w:r>
      <w:r>
        <w:t xml:space="preserve">check </w:t>
      </w:r>
      <w:proofErr w:type="spellStart"/>
      <w:r>
        <w:t>thses</w:t>
      </w:r>
      <w:proofErr w:type="spellEnd"/>
      <w:r>
        <w:t xml:space="preserve"> numbers after </w:t>
      </w:r>
      <w:proofErr w:type="spellStart"/>
      <w:r>
        <w:t>Chantals</w:t>
      </w:r>
      <w:proofErr w:type="spellEnd"/>
      <w:r>
        <w:t xml:space="preserve"> comment </w:t>
      </w:r>
    </w:p>
  </w:comment>
  <w:comment w:id="36" w:author="chiocchetti" w:date="2018-07-20T15:58:00Z" w:initials="c">
    <w:p w14:paraId="5887590D" w14:textId="659ACC7B" w:rsidR="00033710" w:rsidRDefault="00033710">
      <w:pPr>
        <w:pStyle w:val="Kommentartext"/>
      </w:pPr>
      <w:r>
        <w:rPr>
          <w:rStyle w:val="Kommentarzeichen"/>
        </w:rPr>
        <w:annotationRef/>
      </w:r>
      <w:r>
        <w:t xml:space="preserve">we have overlapping </w:t>
      </w:r>
      <w:proofErr w:type="gramStart"/>
      <w:r>
        <w:t>methods</w:t>
      </w:r>
      <w:proofErr w:type="gramEnd"/>
      <w:r>
        <w:t xml:space="preserve"> so it makes sense I guess </w:t>
      </w:r>
    </w:p>
  </w:comment>
  <w:comment w:id="38" w:author="Karl Martin Klein" w:date="2018-06-30T10:28:00Z" w:initials="KMK">
    <w:p w14:paraId="47386360" w14:textId="77777777" w:rsidR="007C7AA2" w:rsidRDefault="007C7AA2">
      <w:pPr>
        <w:pStyle w:val="Kommentartext"/>
      </w:pPr>
      <w:r>
        <w:rPr>
          <w:rStyle w:val="Kommentarzeichen"/>
        </w:rPr>
        <w:annotationRef/>
      </w:r>
      <w:r>
        <w:t>Chantal, anything you would like to add here?</w:t>
      </w:r>
    </w:p>
  </w:comment>
  <w:comment w:id="39" w:author="chiocchetti" w:date="2018-07-20T15:55:00Z" w:initials="c">
    <w:p w14:paraId="7FB3545D" w14:textId="7710A5BC" w:rsidR="00033710" w:rsidRDefault="00033710">
      <w:pPr>
        <w:pStyle w:val="Kommentartext"/>
      </w:pPr>
      <w:r>
        <w:rPr>
          <w:rStyle w:val="Kommentarzeichen"/>
        </w:rPr>
        <w:annotationRef/>
      </w:r>
      <w:r>
        <w:t>Here is the other version… supervised, means we know the groups unsupervised that we let the data organize itself</w:t>
      </w:r>
    </w:p>
  </w:comment>
  <w:comment w:id="77" w:author="chiocchetti" w:date="2018-07-20T16:02:00Z" w:initials="c">
    <w:p w14:paraId="3846761D" w14:textId="0FE98C01" w:rsidR="00D2063C" w:rsidRDefault="00D2063C">
      <w:pPr>
        <w:pStyle w:val="Kommentartext"/>
      </w:pPr>
      <w:r>
        <w:rPr>
          <w:rStyle w:val="Kommentarzeichen"/>
        </w:rPr>
        <w:annotationRef/>
      </w:r>
      <w:r>
        <w:t xml:space="preserve">Made some changes here </w:t>
      </w:r>
    </w:p>
    <w:p w14:paraId="0DACC74D" w14:textId="38668CA5" w:rsidR="00D2063C" w:rsidRDefault="00D2063C">
      <w:pPr>
        <w:pStyle w:val="Kommentartext"/>
      </w:pPr>
    </w:p>
    <w:p w14:paraId="512E6E35" w14:textId="2C300F90" w:rsidR="00D2063C" w:rsidRDefault="00D2063C">
      <w:pPr>
        <w:pStyle w:val="Kommentartext"/>
      </w:pPr>
      <w:r>
        <w:t xml:space="preserve">RNA SEQ and Network analysis one month overlapping </w:t>
      </w:r>
    </w:p>
  </w:comment>
  <w:comment w:id="80" w:author="Karl Martin Klein" w:date="2018-07-20T09:57:00Z" w:initials="KMK">
    <w:p w14:paraId="7D6C014A" w14:textId="4AD1C893" w:rsidR="007C7AA2" w:rsidRDefault="007C7AA2">
      <w:pPr>
        <w:pStyle w:val="Kommentartext"/>
      </w:pPr>
      <w:r>
        <w:rPr>
          <w:rStyle w:val="Kommentarzeichen"/>
        </w:rPr>
        <w:annotationRef/>
      </w:r>
      <w:r>
        <w:t xml:space="preserve">Andreas, is this correct? I understand that part of these costs </w:t>
      </w:r>
      <w:proofErr w:type="gramStart"/>
      <w:r>
        <w:t>are</w:t>
      </w:r>
      <w:proofErr w:type="gramEnd"/>
      <w:r>
        <w:t xml:space="preserve"> requested in 5.3.</w:t>
      </w:r>
    </w:p>
    <w:p w14:paraId="6D089142" w14:textId="7CB9735B" w:rsidR="00D2063C" w:rsidRDefault="00D2063C">
      <w:pPr>
        <w:pStyle w:val="Kommentartext"/>
      </w:pPr>
    </w:p>
    <w:p w14:paraId="718B56ED" w14:textId="0992BF75" w:rsidR="00D2063C" w:rsidRDefault="00D2063C">
      <w:pPr>
        <w:pStyle w:val="Kommentartext"/>
      </w:pPr>
    </w:p>
    <w:p w14:paraId="5DC79AA2" w14:textId="1B13158F" w:rsidR="00D2063C" w:rsidRDefault="00D2063C">
      <w:pPr>
        <w:pStyle w:val="Kommentartext"/>
      </w:pPr>
      <w:proofErr w:type="gramStart"/>
      <w:r>
        <w:t>Yes</w:t>
      </w:r>
      <w:proofErr w:type="gramEnd"/>
      <w:r>
        <w:t xml:space="preserve"> but only partially. 1000 for travel nothing for publication </w:t>
      </w:r>
    </w:p>
    <w:p w14:paraId="462EDCE0" w14:textId="77777777" w:rsidR="00D2063C" w:rsidRDefault="00D2063C">
      <w:pPr>
        <w:pStyle w:val="Kommentartext"/>
      </w:pPr>
    </w:p>
    <w:p w14:paraId="44FA56D8" w14:textId="77777777" w:rsidR="00D2063C" w:rsidRDefault="00D2063C">
      <w:pPr>
        <w:pStyle w:val="Kommentartext"/>
      </w:pPr>
    </w:p>
  </w:comment>
  <w:comment w:id="94" w:author="Karl Martin Klein" w:date="2018-07-20T12:36:00Z" w:initials="KMK">
    <w:p w14:paraId="3765056C" w14:textId="558385EA" w:rsidR="007C7AA2" w:rsidRDefault="007C7AA2">
      <w:pPr>
        <w:pStyle w:val="Kommentartext"/>
      </w:pPr>
      <w:r>
        <w:rPr>
          <w:rStyle w:val="Kommentarzeichen"/>
        </w:rPr>
        <w:annotationRef/>
      </w:r>
      <w:r>
        <w:t>Colin, please add a comment on overlap with this proposal.</w:t>
      </w:r>
    </w:p>
  </w:comment>
  <w:comment w:id="96" w:author="Karl Martin Klein" w:date="2018-07-18T08:45:00Z" w:initials="KMK">
    <w:p w14:paraId="5E5648CA" w14:textId="5E5F9A72" w:rsidR="007C7AA2" w:rsidRDefault="007C7AA2">
      <w:pPr>
        <w:pStyle w:val="Kommentartext"/>
      </w:pPr>
      <w:r>
        <w:rPr>
          <w:rStyle w:val="Kommentarzeichen"/>
        </w:rPr>
        <w:annotationRef/>
      </w:r>
      <w:r>
        <w:t>Andreas, would you like to emphasise that this addresses different diseases?</w:t>
      </w:r>
    </w:p>
  </w:comment>
  <w:comment w:id="98" w:author="Karl Martin Klein" w:date="2018-07-19T16:26:00Z" w:initials="KMK">
    <w:p w14:paraId="23559C0E" w14:textId="251BC583" w:rsidR="007C7AA2" w:rsidRDefault="007C7AA2">
      <w:pPr>
        <w:pStyle w:val="Kommentartext"/>
      </w:pPr>
      <w:r>
        <w:rPr>
          <w:rStyle w:val="Kommentarzeichen"/>
        </w:rPr>
        <w:annotationRef/>
      </w:r>
      <w:r>
        <w:t>Chantal, please add ongoing epilepsy genetics projects.</w:t>
      </w:r>
    </w:p>
  </w:comment>
  <w:comment w:id="99" w:author="Karl Martin Klein" w:date="2018-07-18T09:15:00Z" w:initials="KMK">
    <w:p w14:paraId="57D85098" w14:textId="5EE58BCB" w:rsidR="007C7AA2" w:rsidRDefault="007C7AA2" w:rsidP="008A34F6">
      <w:pPr>
        <w:pStyle w:val="Kommentartext"/>
      </w:pPr>
      <w:r>
        <w:rPr>
          <w:rStyle w:val="Kommentarzeichen"/>
        </w:rPr>
        <w:annotationRef/>
      </w:r>
      <w:r>
        <w:t>Same comment as above (Chantal, please advise for how many of your samples you have consent to database deposition!</w:t>
      </w:r>
    </w:p>
    <w:p w14:paraId="2098BEFF" w14:textId="77777777" w:rsidR="007C7AA2" w:rsidRDefault="007C7AA2" w:rsidP="008A34F6">
      <w:pPr>
        <w:pStyle w:val="Kommentartext"/>
      </w:pPr>
      <w:r>
        <w:t>Partner 4: 117</w:t>
      </w:r>
    </w:p>
    <w:p w14:paraId="1EE40612" w14:textId="77777777" w:rsidR="007C7AA2" w:rsidRDefault="007C7AA2" w:rsidP="008A34F6">
      <w:pPr>
        <w:pStyle w:val="Kommentartext"/>
      </w:pPr>
      <w:r>
        <w:t>Partner 5: 736</w:t>
      </w:r>
    </w:p>
    <w:p w14:paraId="2CC99451" w14:textId="2730CAE2" w:rsidR="007C7AA2" w:rsidRDefault="007C7AA2" w:rsidP="008A34F6">
      <w:pPr>
        <w:pStyle w:val="Kommentartext"/>
      </w:pPr>
      <w:r>
        <w:t>Partner 6: all?)</w:t>
      </w:r>
    </w:p>
  </w:comment>
  <w:comment w:id="100" w:author="Karl Martin Klein" w:date="2018-07-18T09:15:00Z" w:initials="KMK">
    <w:p w14:paraId="0C98E78E" w14:textId="498465BA" w:rsidR="007C7AA2" w:rsidRDefault="007C7AA2" w:rsidP="005E6E39">
      <w:pPr>
        <w:pStyle w:val="Kommentartext"/>
      </w:pPr>
      <w:r>
        <w:rPr>
          <w:rStyle w:val="Kommentarzeichen"/>
        </w:rPr>
        <w:annotationRef/>
      </w:r>
      <w:r>
        <w:t>Same comment as above (Chantal, please advise for how many of your samples you have consent to database deposition!</w:t>
      </w:r>
    </w:p>
    <w:p w14:paraId="60F7F100" w14:textId="77777777" w:rsidR="007C7AA2" w:rsidRDefault="007C7AA2" w:rsidP="005E6E39">
      <w:pPr>
        <w:pStyle w:val="Kommentartext"/>
      </w:pPr>
      <w:r>
        <w:t>Partner 4: 117</w:t>
      </w:r>
    </w:p>
    <w:p w14:paraId="22E5729B" w14:textId="77777777" w:rsidR="007C7AA2" w:rsidRDefault="007C7AA2" w:rsidP="005E6E39">
      <w:pPr>
        <w:pStyle w:val="Kommentartext"/>
      </w:pPr>
      <w:r>
        <w:t>Partner 5: 736</w:t>
      </w:r>
    </w:p>
    <w:p w14:paraId="576A6379" w14:textId="773F60D1" w:rsidR="007C7AA2" w:rsidRDefault="007C7AA2" w:rsidP="005E6E39">
      <w:pPr>
        <w:pStyle w:val="Kommentartext"/>
      </w:pPr>
      <w:r>
        <w:t>Partner 6: all?)</w:t>
      </w:r>
    </w:p>
  </w:comment>
  <w:comment w:id="101" w:author="chiocchetti" w:date="2018-07-20T16:06:00Z" w:initials="c">
    <w:p w14:paraId="31A029A0" w14:textId="4FBA36FF" w:rsidR="00D2063C" w:rsidRDefault="00D2063C">
      <w:pPr>
        <w:pStyle w:val="Kommentartext"/>
      </w:pPr>
      <w:r>
        <w:rPr>
          <w:rStyle w:val="Kommentarzeichen"/>
        </w:rPr>
        <w:annotationRef/>
      </w:r>
      <w:r>
        <w:t>Please adjust the number of available data for the network approach</w:t>
      </w:r>
    </w:p>
  </w:comment>
  <w:comment w:id="102" w:author="Karl Martin Klein" w:date="2018-07-18T09:15:00Z" w:initials="KMK">
    <w:p w14:paraId="3ADB6622" w14:textId="77777777" w:rsidR="007C7AA2" w:rsidRDefault="007C7AA2" w:rsidP="00407D5A">
      <w:pPr>
        <w:pStyle w:val="Kommentartext"/>
      </w:pPr>
      <w:r>
        <w:rPr>
          <w:rStyle w:val="Kommentarzeichen"/>
        </w:rPr>
        <w:annotationRef/>
      </w:r>
      <w:r>
        <w:t>Same comment as above (Chantal, please advise for how many of your samples you have consent to database deposition!</w:t>
      </w:r>
    </w:p>
    <w:p w14:paraId="0DE9EC0A" w14:textId="77777777" w:rsidR="007C7AA2" w:rsidRDefault="007C7AA2" w:rsidP="00407D5A">
      <w:pPr>
        <w:pStyle w:val="Kommentartext"/>
      </w:pPr>
      <w:r>
        <w:t>Partner 4: 117</w:t>
      </w:r>
    </w:p>
    <w:p w14:paraId="6210EC42" w14:textId="77777777" w:rsidR="007C7AA2" w:rsidRDefault="007C7AA2" w:rsidP="00407D5A">
      <w:pPr>
        <w:pStyle w:val="Kommentartext"/>
      </w:pPr>
      <w:r>
        <w:t>Partner 5: 736</w:t>
      </w:r>
    </w:p>
    <w:p w14:paraId="3E449BC2" w14:textId="77777777" w:rsidR="007C7AA2" w:rsidRDefault="007C7AA2" w:rsidP="00407D5A">
      <w:pPr>
        <w:pStyle w:val="Kommentartext"/>
      </w:pPr>
      <w:r>
        <w:t>Partner 6: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D159A" w15:done="0"/>
  <w15:commentEx w15:paraId="678950EB" w15:done="0"/>
  <w15:commentEx w15:paraId="71C3FC92" w15:done="0"/>
  <w15:commentEx w15:paraId="07724E74" w15:done="0"/>
  <w15:commentEx w15:paraId="798258AE" w15:done="0"/>
  <w15:commentEx w15:paraId="6D4555C5" w15:done="0"/>
  <w15:commentEx w15:paraId="5887590D" w15:done="0"/>
  <w15:commentEx w15:paraId="47386360" w15:done="0"/>
  <w15:commentEx w15:paraId="7FB3545D" w15:done="0"/>
  <w15:commentEx w15:paraId="512E6E35" w15:done="0"/>
  <w15:commentEx w15:paraId="44FA56D8" w15:done="0"/>
  <w15:commentEx w15:paraId="3765056C" w15:done="0"/>
  <w15:commentEx w15:paraId="5E5648CA" w15:done="0"/>
  <w15:commentEx w15:paraId="23559C0E" w15:done="0"/>
  <w15:commentEx w15:paraId="2CC99451" w15:done="0"/>
  <w15:commentEx w15:paraId="576A6379" w15:done="0"/>
  <w15:commentEx w15:paraId="31A029A0" w15:done="0"/>
  <w15:commentEx w15:paraId="3E449B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D159A" w16cid:durableId="1EFC494B"/>
  <w16cid:commentId w16cid:paraId="678950EB" w16cid:durableId="1EFC82B2"/>
  <w16cid:commentId w16cid:paraId="71C3FC92" w16cid:durableId="1EF98397"/>
  <w16cid:commentId w16cid:paraId="07724E74" w16cid:durableId="1EEDF146"/>
  <w16cid:commentId w16cid:paraId="798258AE" w16cid:durableId="1EFC80EF"/>
  <w16cid:commentId w16cid:paraId="6D4555C5" w16cid:durableId="1EFC8428"/>
  <w16cid:commentId w16cid:paraId="5887590D" w16cid:durableId="1EFC8536"/>
  <w16cid:commentId w16cid:paraId="47386360" w16cid:durableId="1EEDF147"/>
  <w16cid:commentId w16cid:paraId="7FB3545D" w16cid:durableId="1EFC8467"/>
  <w16cid:commentId w16cid:paraId="512E6E35" w16cid:durableId="1EFC85FA"/>
  <w16cid:commentId w16cid:paraId="44FA56D8" w16cid:durableId="1EFC3076"/>
  <w16cid:commentId w16cid:paraId="3765056C" w16cid:durableId="1EFC55BA"/>
  <w16cid:commentId w16cid:paraId="5E5648CA" w16cid:durableId="1EF97CA2"/>
  <w16cid:commentId w16cid:paraId="23559C0E" w16cid:durableId="1EFB3A43"/>
  <w16cid:commentId w16cid:paraId="2CC99451" w16cid:durableId="1EF9867B"/>
  <w16cid:commentId w16cid:paraId="576A6379" w16cid:durableId="1EF9877B"/>
  <w16cid:commentId w16cid:paraId="31A029A0" w16cid:durableId="1EFC8705"/>
  <w16cid:commentId w16cid:paraId="3E449BC2" w16cid:durableId="1EFC3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646C1" w14:textId="77777777" w:rsidR="00DB4AF5" w:rsidRDefault="00DB4AF5" w:rsidP="00D40912">
      <w:r>
        <w:separator/>
      </w:r>
    </w:p>
  </w:endnote>
  <w:endnote w:type="continuationSeparator" w:id="0">
    <w:p w14:paraId="05A57A55" w14:textId="77777777" w:rsidR="00DB4AF5" w:rsidRDefault="00DB4AF5" w:rsidP="00D40912">
      <w:r>
        <w:continuationSeparator/>
      </w:r>
    </w:p>
  </w:endnote>
  <w:endnote w:type="continuationNotice" w:id="1">
    <w:p w14:paraId="583F2284" w14:textId="77777777" w:rsidR="00DB4AF5" w:rsidRDefault="00DB4AF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AdvOT61678bbb.B">
    <w:panose1 w:val="00000000000000000000"/>
    <w:charset w:val="00"/>
    <w:family w:val="swiss"/>
    <w:notTrueType/>
    <w:pitch w:val="default"/>
    <w:sig w:usb0="00000003" w:usb1="00000000" w:usb2="00000000" w:usb3="00000000" w:csb0="00000001" w:csb1="00000000"/>
  </w:font>
  <w:font w:name="AdvStPro-L">
    <w:panose1 w:val="00000000000000000000"/>
    <w:charset w:val="00"/>
    <w:family w:val="swiss"/>
    <w:notTrueType/>
    <w:pitch w:val="default"/>
    <w:sig w:usb0="00000003" w:usb1="00000000" w:usb2="00000000" w:usb3="00000000" w:csb0="00000001" w:csb1="00000000"/>
  </w:font>
  <w:font w:name="AdvOTa293a443">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ED149" w14:textId="77777777" w:rsidR="007C7AA2" w:rsidRDefault="007C7AA2">
    <w:pPr>
      <w:pStyle w:val="Fuzeile"/>
      <w:jc w:val="center"/>
    </w:pPr>
    <w:r w:rsidRPr="00181173">
      <w:rPr>
        <w:rStyle w:val="EntteENMIICar"/>
      </w:rPr>
      <w:t>Page</w:t>
    </w:r>
    <w:r>
      <w:t xml:space="preserve"> </w:t>
    </w:r>
    <w:r w:rsidRPr="00181173">
      <w:rPr>
        <w:rStyle w:val="EntteENMIICar"/>
      </w:rPr>
      <w:fldChar w:fldCharType="begin"/>
    </w:r>
    <w:r w:rsidRPr="00181173">
      <w:rPr>
        <w:rStyle w:val="EntteENMIICar"/>
      </w:rPr>
      <w:instrText>PAGE   \* MERGEFORMAT</w:instrText>
    </w:r>
    <w:r w:rsidRPr="00181173">
      <w:rPr>
        <w:rStyle w:val="EntteENMIICar"/>
      </w:rPr>
      <w:fldChar w:fldCharType="separate"/>
    </w:r>
    <w:r>
      <w:rPr>
        <w:rStyle w:val="EntteENMIICar"/>
        <w:noProof/>
      </w:rPr>
      <w:t>23</w:t>
    </w:r>
    <w:r w:rsidRPr="00181173">
      <w:rPr>
        <w:rStyle w:val="EntteENMIIC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096DD" w14:textId="77777777" w:rsidR="007C7AA2" w:rsidRDefault="007C7AA2" w:rsidP="00014448">
    <w:pPr>
      <w:pStyle w:val="Fuzeile"/>
      <w:jc w:val="center"/>
    </w:pPr>
    <w:r w:rsidRPr="00181173">
      <w:rPr>
        <w:rStyle w:val="EntteENMIICar"/>
      </w:rPr>
      <w:t>Page</w:t>
    </w:r>
    <w:r>
      <w:t xml:space="preserve"> </w:t>
    </w:r>
    <w:r w:rsidRPr="00181173">
      <w:rPr>
        <w:rStyle w:val="EntteENMIICar"/>
      </w:rPr>
      <w:fldChar w:fldCharType="begin"/>
    </w:r>
    <w:r w:rsidRPr="00181173">
      <w:rPr>
        <w:rStyle w:val="EntteENMIICar"/>
      </w:rPr>
      <w:instrText>PAGE   \* MERGEFORMAT</w:instrText>
    </w:r>
    <w:r w:rsidRPr="00181173">
      <w:rPr>
        <w:rStyle w:val="EntteENMIICar"/>
      </w:rPr>
      <w:fldChar w:fldCharType="separate"/>
    </w:r>
    <w:r>
      <w:rPr>
        <w:rStyle w:val="EntteENMIICar"/>
        <w:noProof/>
      </w:rPr>
      <w:t>1</w:t>
    </w:r>
    <w:r w:rsidRPr="00181173">
      <w:rPr>
        <w:rStyle w:val="EntteENMIIC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7D9E" w14:textId="77777777" w:rsidR="00DB4AF5" w:rsidRDefault="00DB4AF5" w:rsidP="00D40912">
      <w:r>
        <w:separator/>
      </w:r>
    </w:p>
  </w:footnote>
  <w:footnote w:type="continuationSeparator" w:id="0">
    <w:p w14:paraId="725AB5FB" w14:textId="77777777" w:rsidR="00DB4AF5" w:rsidRDefault="00DB4AF5" w:rsidP="00D40912">
      <w:r>
        <w:continuationSeparator/>
      </w:r>
    </w:p>
  </w:footnote>
  <w:footnote w:type="continuationNotice" w:id="1">
    <w:p w14:paraId="474A7FE4" w14:textId="77777777" w:rsidR="00DB4AF5" w:rsidRDefault="00DB4AF5">
      <w:pPr>
        <w:spacing w:before="0" w:after="0"/>
      </w:pPr>
    </w:p>
  </w:footnote>
  <w:footnote w:id="2">
    <w:p w14:paraId="52916F05" w14:textId="77777777" w:rsidR="007C7AA2" w:rsidRPr="00EA29F4" w:rsidRDefault="007C7AA2">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 xml:space="preserve">therefore </w:t>
      </w:r>
      <w:r w:rsidRPr="0058556E">
        <w:t>the “Guidelines for applicants”. If no additional information is requested by your national / regional funding organisation, please write «none».</w:t>
      </w:r>
    </w:p>
  </w:footnote>
  <w:footnote w:id="3">
    <w:p w14:paraId="305CF5F3" w14:textId="77777777" w:rsidR="007C7AA2" w:rsidRPr="00EA29F4" w:rsidRDefault="007C7AA2" w:rsidP="00AD5064">
      <w:pPr>
        <w:pStyle w:val="Funotentext"/>
      </w:pPr>
      <w:r>
        <w:rPr>
          <w:rStyle w:val="Funotenzeichen"/>
        </w:rPr>
        <w:footnoteRef/>
      </w:r>
      <w:r w:rsidRPr="00EA29F4">
        <w:t xml:space="preserve"> If no funding is requested, a signed statement </w:t>
      </w:r>
      <w:proofErr w:type="gramStart"/>
      <w:r w:rsidRPr="00EA29F4">
        <w:t>has to</w:t>
      </w:r>
      <w:proofErr w:type="gramEnd"/>
      <w:r w:rsidRPr="00EA29F4">
        <w:t xml:space="preserve"> be encl</w:t>
      </w:r>
      <w:r>
        <w:t xml:space="preserve">osed declaring in advance that </w:t>
      </w:r>
      <w:r w:rsidRPr="00EA29F4">
        <w:t>this partner will run the project with its own resources</w:t>
      </w:r>
      <w:r>
        <w:t>.</w:t>
      </w:r>
    </w:p>
  </w:footnote>
  <w:footnote w:id="4">
    <w:p w14:paraId="79542AAA" w14:textId="77777777" w:rsidR="007C7AA2" w:rsidRPr="00EA29F4" w:rsidRDefault="007C7AA2" w:rsidP="00314239">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therefore</w:t>
      </w:r>
      <w:r w:rsidRPr="0058556E">
        <w:t xml:space="preserve"> the “Guidelines for applicants”. If no additional information is requested by your national / regional funding organisation, please write «none».</w:t>
      </w:r>
    </w:p>
  </w:footnote>
  <w:footnote w:id="5">
    <w:p w14:paraId="2CF5AF39" w14:textId="77777777" w:rsidR="007C7AA2" w:rsidRPr="0058556E" w:rsidRDefault="007C7AA2" w:rsidP="00AD5064">
      <w:pPr>
        <w:pStyle w:val="Funotentext"/>
      </w:pPr>
      <w:r>
        <w:rPr>
          <w:rStyle w:val="Funotenzeichen"/>
        </w:rPr>
        <w:footnoteRef/>
      </w:r>
      <w:r w:rsidRPr="00EA29F4">
        <w:t xml:space="preserve"> If no funding is requested, a signed statement </w:t>
      </w:r>
      <w:proofErr w:type="gramStart"/>
      <w:r w:rsidRPr="00EA29F4">
        <w:t>has to</w:t>
      </w:r>
      <w:proofErr w:type="gramEnd"/>
      <w:r w:rsidRPr="00EA29F4">
        <w:t xml:space="preserve"> be encl</w:t>
      </w:r>
      <w:r>
        <w:t xml:space="preserve">osed declaring in </w:t>
      </w:r>
      <w:r w:rsidRPr="0058556E">
        <w:t>advance that this partner will run the project with its own resources.</w:t>
      </w:r>
    </w:p>
  </w:footnote>
  <w:footnote w:id="6">
    <w:p w14:paraId="684FF419" w14:textId="77777777" w:rsidR="007C7AA2" w:rsidRPr="00EA29F4" w:rsidRDefault="007C7AA2" w:rsidP="00AD5064">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therefore</w:t>
      </w:r>
      <w:r w:rsidRPr="0058556E">
        <w:t xml:space="preserve"> the “Guidelines for applicants”. If no additional information is requested by your national / regional funding organisation, please write «none».</w:t>
      </w:r>
      <w:r>
        <w:t xml:space="preserve"> </w:t>
      </w:r>
    </w:p>
  </w:footnote>
  <w:footnote w:id="7">
    <w:p w14:paraId="5E544D7B" w14:textId="77777777" w:rsidR="007C7AA2" w:rsidRPr="0058556E" w:rsidRDefault="007C7AA2" w:rsidP="00AD5064">
      <w:pPr>
        <w:pStyle w:val="Funotentext"/>
      </w:pPr>
      <w:r w:rsidRPr="0058556E">
        <w:rPr>
          <w:rStyle w:val="Funotenzeichen"/>
        </w:rPr>
        <w:footnoteRef/>
      </w:r>
      <w:r w:rsidRPr="0058556E">
        <w:t xml:space="preserve"> If no funding is requested, a signed statement </w:t>
      </w:r>
      <w:proofErr w:type="gramStart"/>
      <w:r w:rsidRPr="0058556E">
        <w:t>has to</w:t>
      </w:r>
      <w:proofErr w:type="gramEnd"/>
      <w:r w:rsidRPr="0058556E">
        <w:t xml:space="preserve"> be enclosed declaring in advance that this partner will run the project with its own resources.</w:t>
      </w:r>
    </w:p>
  </w:footnote>
  <w:footnote w:id="8">
    <w:p w14:paraId="632D3ED3" w14:textId="77777777" w:rsidR="007C7AA2" w:rsidRPr="00EA29F4" w:rsidRDefault="007C7AA2" w:rsidP="00AD5064">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therefore</w:t>
      </w:r>
      <w:r w:rsidRPr="0058556E">
        <w:t xml:space="preserve"> the “Guidelines for applicants”. If no additional information is requested by your national / regional funding organisation, please write «none».</w:t>
      </w:r>
    </w:p>
  </w:footnote>
  <w:footnote w:id="9">
    <w:p w14:paraId="59D00802" w14:textId="77777777" w:rsidR="007C7AA2" w:rsidRPr="0058556E" w:rsidRDefault="007C7AA2" w:rsidP="008F438F">
      <w:pPr>
        <w:pStyle w:val="Funotentext"/>
      </w:pPr>
      <w:r>
        <w:rPr>
          <w:rStyle w:val="Funotenzeichen"/>
        </w:rPr>
        <w:footnoteRef/>
      </w:r>
      <w:r w:rsidRPr="00EA29F4">
        <w:t xml:space="preserve"> If no funding is requested, a signed statement </w:t>
      </w:r>
      <w:proofErr w:type="gramStart"/>
      <w:r w:rsidRPr="00EA29F4">
        <w:t>has to</w:t>
      </w:r>
      <w:proofErr w:type="gramEnd"/>
      <w:r w:rsidRPr="00EA29F4">
        <w:t xml:space="preserve"> be encl</w:t>
      </w:r>
      <w:r>
        <w:t xml:space="preserve">osed declaring in </w:t>
      </w:r>
      <w:r w:rsidRPr="0058556E">
        <w:t>advance that this partner will run the project with its own resources.</w:t>
      </w:r>
    </w:p>
  </w:footnote>
  <w:footnote w:id="10">
    <w:p w14:paraId="1CD00906" w14:textId="77777777" w:rsidR="007C7AA2" w:rsidRPr="00EA29F4" w:rsidRDefault="007C7AA2" w:rsidP="008F438F">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therefore</w:t>
      </w:r>
      <w:r w:rsidRPr="0058556E">
        <w:t xml:space="preserve"> the “Guidelines for applicants”. If no additional information is requested by your national / regional funding organisation, please write «none».</w:t>
      </w:r>
    </w:p>
  </w:footnote>
  <w:footnote w:id="11">
    <w:p w14:paraId="73F6EBEA" w14:textId="77777777" w:rsidR="007C7AA2" w:rsidRPr="0058556E" w:rsidRDefault="007C7AA2" w:rsidP="00E77E5B">
      <w:pPr>
        <w:pStyle w:val="Funotentext"/>
      </w:pPr>
      <w:r>
        <w:rPr>
          <w:rStyle w:val="Funotenzeichen"/>
        </w:rPr>
        <w:footnoteRef/>
      </w:r>
      <w:r w:rsidRPr="00EA29F4">
        <w:t xml:space="preserve"> If no funding is requested, a signed statement </w:t>
      </w:r>
      <w:proofErr w:type="gramStart"/>
      <w:r w:rsidRPr="00EA29F4">
        <w:t>has to</w:t>
      </w:r>
      <w:proofErr w:type="gramEnd"/>
      <w:r w:rsidRPr="00EA29F4">
        <w:t xml:space="preserve"> be encl</w:t>
      </w:r>
      <w:r>
        <w:t xml:space="preserve">osed declaring in </w:t>
      </w:r>
      <w:r w:rsidRPr="0058556E">
        <w:t>advance that this partner will run the project with its own resources.</w:t>
      </w:r>
    </w:p>
  </w:footnote>
  <w:footnote w:id="12">
    <w:p w14:paraId="62C56DD0" w14:textId="77777777" w:rsidR="007C7AA2" w:rsidRPr="00EA29F4" w:rsidRDefault="007C7AA2" w:rsidP="00E77E5B">
      <w:pPr>
        <w:pStyle w:val="Funotentext"/>
      </w:pPr>
      <w:r w:rsidRPr="0058556E">
        <w:rPr>
          <w:rStyle w:val="Funotenzeichen"/>
        </w:rPr>
        <w:footnoteRef/>
      </w:r>
      <w:r w:rsidRPr="0058556E">
        <w:t xml:space="preserve"> Industry: Additional information (such as VAT number, turnover, balance sheet) might be requested by your national / regional agency. Please check </w:t>
      </w:r>
      <w:r>
        <w:t>therefore</w:t>
      </w:r>
      <w:r w:rsidRPr="0058556E">
        <w:t xml:space="preserve"> the “Guidelines for applicants”. If no additional information is requested by your national / regional funding organisation, please write «none».</w:t>
      </w:r>
    </w:p>
  </w:footnote>
  <w:footnote w:id="13">
    <w:p w14:paraId="4B129D81" w14:textId="77777777" w:rsidR="007C7AA2" w:rsidRPr="00FB4E89" w:rsidRDefault="007C7AA2">
      <w:pPr>
        <w:pStyle w:val="Funotentext"/>
        <w:rPr>
          <w:rFonts w:asciiTheme="minorHAnsi" w:hAnsiTheme="minorHAnsi" w:cstheme="minorHAnsi"/>
          <w:sz w:val="16"/>
          <w:szCs w:val="16"/>
        </w:rPr>
      </w:pPr>
      <w:r>
        <w:rPr>
          <w:rStyle w:val="Funotenzeichen"/>
        </w:rPr>
        <w:footnoteRef/>
      </w:r>
      <w:r>
        <w:t xml:space="preserve"> For more information please consult: </w:t>
      </w:r>
      <w:hyperlink r:id="rId1" w:history="1">
        <w:r w:rsidRPr="00D70223">
          <w:rPr>
            <w:rStyle w:val="Hyperlink"/>
            <w:rFonts w:asciiTheme="minorHAnsi" w:hAnsiTheme="minorHAnsi" w:cstheme="minorHAnsi"/>
            <w:sz w:val="16"/>
            <w:szCs w:val="16"/>
          </w:rPr>
          <w:t>http://ec.europa.eu/research/participants/data/ref/h2020/grants_manual/hi/oa_pilot/h2020-hi-oa-data-mgt_en.pdf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4A57" w14:textId="77777777" w:rsidR="007C7AA2" w:rsidRDefault="007C7AA2" w:rsidP="00671C09">
    <w:pPr>
      <w:pStyle w:val="EntteENMII"/>
      <w:rPr>
        <w:noProof/>
        <w:sz w:val="20"/>
        <w:szCs w:val="20"/>
        <w:lang w:val="en-GB"/>
      </w:rPr>
    </w:pPr>
  </w:p>
  <w:p w14:paraId="4BF6A081" w14:textId="77777777" w:rsidR="007C7AA2" w:rsidRPr="00671C09" w:rsidRDefault="007C7AA2" w:rsidP="00671C09">
    <w:pPr>
      <w:pStyle w:val="EntteENMII"/>
      <w:rPr>
        <w:sz w:val="20"/>
        <w:szCs w:val="20"/>
      </w:rPr>
    </w:pPr>
    <w:r w:rsidRPr="003E05BE">
      <w:rPr>
        <w:noProof/>
        <w:lang w:eastAsia="en-US"/>
      </w:rPr>
      <w:drawing>
        <wp:anchor distT="0" distB="0" distL="114300" distR="114300" simplePos="0" relativeHeight="251660288" behindDoc="0" locked="0" layoutInCell="1" allowOverlap="1" wp14:anchorId="5C8F1AF5" wp14:editId="790A1EF0">
          <wp:simplePos x="0" y="0"/>
          <wp:positionH relativeFrom="column">
            <wp:posOffset>-87630</wp:posOffset>
          </wp:positionH>
          <wp:positionV relativeFrom="page">
            <wp:posOffset>603693</wp:posOffset>
          </wp:positionV>
          <wp:extent cx="5939790" cy="45085"/>
          <wp:effectExtent l="19050" t="19050" r="22860" b="1206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45085"/>
                  </a:xfrm>
                  <a:prstGeom prst="rect">
                    <a:avLst/>
                  </a:prstGeom>
                  <a:noFill/>
                  <a:ln>
                    <a:solidFill>
                      <a:schemeClr val="tx2">
                        <a:lumMod val="60000"/>
                        <a:lumOff val="40000"/>
                      </a:schemeClr>
                    </a:solidFill>
                  </a:ln>
                </pic:spPr>
              </pic:pic>
            </a:graphicData>
          </a:graphic>
        </wp:anchor>
      </w:drawing>
    </w:r>
    <w:r w:rsidRPr="00F90921">
      <w:rPr>
        <w:noProof/>
        <w:sz w:val="20"/>
        <w:szCs w:val="20"/>
        <w:lang w:val="en-GB"/>
      </w:rPr>
      <w:t>ERA PerMed</w:t>
    </w:r>
    <w:r w:rsidRPr="00671C09">
      <w:rPr>
        <w:sz w:val="20"/>
        <w:szCs w:val="20"/>
      </w:rPr>
      <w:t xml:space="preserve"> JTC201</w:t>
    </w:r>
    <w:r>
      <w:rPr>
        <w:sz w:val="20"/>
        <w:szCs w:val="20"/>
      </w:rPr>
      <w:t>8</w:t>
    </w:r>
    <w:r>
      <w:rPr>
        <w:sz w:val="20"/>
        <w:szCs w:val="20"/>
      </w:rPr>
      <w:tab/>
    </w:r>
    <w:r>
      <w:rPr>
        <w:sz w:val="20"/>
        <w:szCs w:val="20"/>
      </w:rPr>
      <w:tab/>
      <w:t>Full-p</w:t>
    </w:r>
    <w:r w:rsidRPr="00671C09">
      <w:rPr>
        <w:sz w:val="20"/>
        <w:szCs w:val="20"/>
      </w:rPr>
      <w:t>roposal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D9DDA" w14:textId="77777777" w:rsidR="007C7AA2" w:rsidRDefault="007C7AA2" w:rsidP="003A74F6">
    <w:pPr>
      <w:pStyle w:val="Kopfzeile"/>
      <w:jc w:val="right"/>
      <w:rPr>
        <w:rFonts w:ascii="Verdana" w:hAnsi="Verdana"/>
        <w:b/>
        <w:bCs/>
        <w:noProof/>
        <w:szCs w:val="22"/>
      </w:rPr>
    </w:pPr>
    <w:r w:rsidRPr="00A84B86">
      <w:rPr>
        <w:b/>
        <w:bCs/>
        <w:noProof/>
        <w:sz w:val="28"/>
        <w:szCs w:val="28"/>
        <w:lang w:val="en-US" w:eastAsia="en-US"/>
      </w:rPr>
      <w:drawing>
        <wp:anchor distT="0" distB="0" distL="114300" distR="114300" simplePos="0" relativeHeight="251655168" behindDoc="1" locked="0" layoutInCell="1" allowOverlap="1" wp14:anchorId="1451D9A5" wp14:editId="23175D8B">
          <wp:simplePos x="0" y="0"/>
          <wp:positionH relativeFrom="margin">
            <wp:posOffset>0</wp:posOffset>
          </wp:positionH>
          <wp:positionV relativeFrom="paragraph">
            <wp:posOffset>0</wp:posOffset>
          </wp:positionV>
          <wp:extent cx="1276350" cy="469964"/>
          <wp:effectExtent l="0" t="0" r="0" b="0"/>
          <wp:wrapNone/>
          <wp:docPr id="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2468" cy="475899"/>
                  </a:xfrm>
                  <a:prstGeom prst="rect">
                    <a:avLst/>
                  </a:prstGeom>
                </pic:spPr>
              </pic:pic>
            </a:graphicData>
          </a:graphic>
        </wp:anchor>
      </w:drawing>
    </w:r>
  </w:p>
  <w:p w14:paraId="225D9EAC" w14:textId="77777777" w:rsidR="007C7AA2" w:rsidRDefault="007C7AA2" w:rsidP="003A74F6">
    <w:pPr>
      <w:pStyle w:val="Kopfzeile"/>
      <w:rPr>
        <w:rFonts w:ascii="Verdana" w:hAnsi="Verdana"/>
        <w:b/>
        <w:bCs/>
        <w:noProof/>
        <w:szCs w:val="22"/>
      </w:rPr>
    </w:pPr>
  </w:p>
  <w:p w14:paraId="7C9CE43A" w14:textId="77777777" w:rsidR="007C7AA2" w:rsidRPr="00885636" w:rsidRDefault="007C7AA2" w:rsidP="00F90921">
    <w:pPr>
      <w:pStyle w:val="Kopfzeile"/>
      <w:jc w:val="center"/>
      <w:rPr>
        <w:rFonts w:ascii="Verdana" w:hAnsi="Verdan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7E9B" w14:textId="77777777" w:rsidR="007C7AA2" w:rsidRPr="00671C09" w:rsidRDefault="007C7AA2" w:rsidP="00596862">
    <w:pPr>
      <w:pStyle w:val="EntteENMII"/>
      <w:ind w:left="-709" w:right="-599"/>
      <w:jc w:val="left"/>
      <w:rPr>
        <w:sz w:val="20"/>
        <w:szCs w:val="20"/>
      </w:rPr>
    </w:pPr>
    <w:r w:rsidRPr="003E05BE">
      <w:rPr>
        <w:noProof/>
        <w:lang w:eastAsia="en-US"/>
      </w:rPr>
      <w:drawing>
        <wp:anchor distT="0" distB="0" distL="114300" distR="114300" simplePos="0" relativeHeight="251657216" behindDoc="0" locked="0" layoutInCell="1" allowOverlap="1" wp14:anchorId="526C65BA" wp14:editId="23876E4F">
          <wp:simplePos x="0" y="0"/>
          <wp:positionH relativeFrom="column">
            <wp:posOffset>-493956</wp:posOffset>
          </wp:positionH>
          <wp:positionV relativeFrom="page">
            <wp:posOffset>424342</wp:posOffset>
          </wp:positionV>
          <wp:extent cx="10132060" cy="45085"/>
          <wp:effectExtent l="19050" t="19050" r="21590" b="12065"/>
          <wp:wrapSquare wrapText="bothSides"/>
          <wp:docPr id="2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2060" cy="45085"/>
                  </a:xfrm>
                  <a:prstGeom prst="rect">
                    <a:avLst/>
                  </a:prstGeom>
                  <a:noFill/>
                  <a:ln>
                    <a:solidFill>
                      <a:schemeClr val="tx2">
                        <a:lumMod val="60000"/>
                        <a:lumOff val="40000"/>
                      </a:schemeClr>
                    </a:solidFill>
                  </a:ln>
                </pic:spPr>
              </pic:pic>
            </a:graphicData>
          </a:graphic>
          <wp14:sizeRelH relativeFrom="margin">
            <wp14:pctWidth>0</wp14:pctWidth>
          </wp14:sizeRelH>
          <wp14:sizeRelV relativeFrom="margin">
            <wp14:pctHeight>0</wp14:pctHeight>
          </wp14:sizeRelV>
        </wp:anchor>
      </w:drawing>
    </w:r>
    <w:r w:rsidRPr="00F90921">
      <w:rPr>
        <w:noProof/>
        <w:sz w:val="20"/>
        <w:szCs w:val="20"/>
        <w:lang w:val="en-GB"/>
      </w:rPr>
      <w:t>ERA PerMed</w:t>
    </w:r>
    <w:r w:rsidRPr="00671C09">
      <w:rPr>
        <w:sz w:val="20"/>
        <w:szCs w:val="20"/>
      </w:rPr>
      <w:t xml:space="preserve"> JTC201</w:t>
    </w:r>
    <w:r>
      <w:rPr>
        <w:sz w:val="20"/>
        <w:szCs w:val="20"/>
      </w:rPr>
      <w:t xml:space="preserve">8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Full-p</w:t>
    </w:r>
    <w:r w:rsidRPr="00671C09">
      <w:rPr>
        <w:sz w:val="20"/>
        <w:szCs w:val="20"/>
      </w:rPr>
      <w:t>roposal form</w:t>
    </w:r>
    <w:r w:rsidRPr="00671C09">
      <w:rPr>
        <w:sz w:val="20"/>
        <w:szCs w:val="20"/>
      </w:rPr>
      <w:tab/>
    </w:r>
    <w:r w:rsidRPr="00671C09">
      <w:rPr>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3B5F" w14:textId="77777777" w:rsidR="007C7AA2" w:rsidRPr="00671C09" w:rsidRDefault="007C7AA2" w:rsidP="00AA035B">
    <w:pPr>
      <w:pStyle w:val="EntteENMII"/>
      <w:rPr>
        <w:sz w:val="20"/>
        <w:szCs w:val="20"/>
      </w:rPr>
    </w:pPr>
    <w:r w:rsidRPr="003E05BE">
      <w:rPr>
        <w:noProof/>
        <w:lang w:eastAsia="en-US"/>
      </w:rPr>
      <w:drawing>
        <wp:anchor distT="0" distB="0" distL="114300" distR="114300" simplePos="0" relativeHeight="251659264" behindDoc="0" locked="0" layoutInCell="1" allowOverlap="1" wp14:anchorId="1D9F8918" wp14:editId="0C5B20A2">
          <wp:simplePos x="0" y="0"/>
          <wp:positionH relativeFrom="column">
            <wp:posOffset>-90805</wp:posOffset>
          </wp:positionH>
          <wp:positionV relativeFrom="page">
            <wp:posOffset>423545</wp:posOffset>
          </wp:positionV>
          <wp:extent cx="5939790" cy="45085"/>
          <wp:effectExtent l="19050" t="19050" r="22860" b="12065"/>
          <wp:wrapSquare wrapText="bothSides"/>
          <wp:docPr id="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45085"/>
                  </a:xfrm>
                  <a:prstGeom prst="rect">
                    <a:avLst/>
                  </a:prstGeom>
                  <a:noFill/>
                  <a:ln>
                    <a:solidFill>
                      <a:schemeClr val="tx2">
                        <a:lumMod val="60000"/>
                        <a:lumOff val="40000"/>
                      </a:schemeClr>
                    </a:solidFill>
                  </a:ln>
                </pic:spPr>
              </pic:pic>
            </a:graphicData>
          </a:graphic>
        </wp:anchor>
      </w:drawing>
    </w:r>
    <w:r w:rsidRPr="00F90921">
      <w:rPr>
        <w:noProof/>
        <w:sz w:val="20"/>
        <w:szCs w:val="20"/>
        <w:lang w:val="en-GB"/>
      </w:rPr>
      <w:t>ERA PerMed</w:t>
    </w:r>
    <w:r w:rsidRPr="00671C09">
      <w:rPr>
        <w:sz w:val="20"/>
        <w:szCs w:val="20"/>
      </w:rPr>
      <w:t xml:space="preserve"> JTC201</w:t>
    </w:r>
    <w:r>
      <w:rPr>
        <w:sz w:val="20"/>
        <w:szCs w:val="20"/>
      </w:rPr>
      <w:t>8</w:t>
    </w:r>
    <w:r>
      <w:rPr>
        <w:sz w:val="20"/>
        <w:szCs w:val="20"/>
      </w:rPr>
      <w:tab/>
    </w:r>
    <w:r>
      <w:rPr>
        <w:sz w:val="20"/>
        <w:szCs w:val="20"/>
      </w:rPr>
      <w:tab/>
      <w:t>Full-p</w:t>
    </w:r>
    <w:r w:rsidRPr="00671C09">
      <w:rPr>
        <w:sz w:val="20"/>
        <w:szCs w:val="20"/>
      </w:rPr>
      <w:t>roposal form</w:t>
    </w:r>
    <w:r>
      <w:rPr>
        <w:sz w:val="20"/>
        <w:szCs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39B70" w14:textId="77777777" w:rsidR="007C7AA2" w:rsidRDefault="007C7AA2" w:rsidP="00014448">
    <w:pPr>
      <w:pStyle w:val="Kopfzeile"/>
      <w:tabs>
        <w:tab w:val="clear" w:pos="9072"/>
        <w:tab w:val="right" w:pos="13750"/>
      </w:tabs>
      <w:rPr>
        <w:rStyle w:val="Fett"/>
        <w:rFonts w:ascii="Verdana" w:hAnsi="Verdana"/>
        <w:szCs w:val="22"/>
      </w:rPr>
    </w:pPr>
    <w:proofErr w:type="spellStart"/>
    <w:r w:rsidRPr="00014448">
      <w:rPr>
        <w:rFonts w:cs="Calibri"/>
        <w:b/>
        <w:bCs/>
        <w:color w:val="0B5394"/>
        <w:szCs w:val="22"/>
        <w:lang w:val="en-US"/>
      </w:rPr>
      <w:t>EuroNanoMed</w:t>
    </w:r>
    <w:proofErr w:type="spellEnd"/>
    <w:r w:rsidRPr="00014448">
      <w:rPr>
        <w:rFonts w:cs="Calibri"/>
        <w:b/>
        <w:bCs/>
        <w:color w:val="0B5394"/>
        <w:szCs w:val="22"/>
        <w:lang w:val="en-US"/>
      </w:rPr>
      <w:t xml:space="preserve"> II - Proposal form</w:t>
    </w:r>
    <w:r>
      <w:rPr>
        <w:rFonts w:cs="Calibri"/>
        <w:b/>
        <w:bCs/>
        <w:color w:val="0B5394"/>
        <w:szCs w:val="22"/>
        <w:lang w:val="en-US"/>
      </w:rPr>
      <w:t xml:space="preserve"> (2013)</w:t>
    </w:r>
    <w:r w:rsidRPr="0042026E">
      <w:rPr>
        <w:sz w:val="28"/>
      </w:rPr>
      <w:tab/>
    </w:r>
    <w:r w:rsidRPr="0042026E">
      <w:rPr>
        <w:sz w:val="28"/>
      </w:rPr>
      <w:tab/>
    </w:r>
  </w:p>
  <w:p w14:paraId="682ED9C6" w14:textId="77777777" w:rsidR="007C7AA2" w:rsidRDefault="007C7AA2" w:rsidP="00014448">
    <w:pPr>
      <w:pStyle w:val="Kopfzeile"/>
      <w:tabs>
        <w:tab w:val="clear" w:pos="9072"/>
        <w:tab w:val="right" w:pos="13750"/>
      </w:tabs>
    </w:pPr>
    <w:r>
      <w:rPr>
        <w:noProof/>
        <w:lang w:val="en-US" w:eastAsia="en-US"/>
      </w:rPr>
      <w:drawing>
        <wp:anchor distT="0" distB="0" distL="114300" distR="114300" simplePos="0" relativeHeight="251656192" behindDoc="0" locked="0" layoutInCell="1" allowOverlap="1" wp14:anchorId="1EFFA232" wp14:editId="4FFE2C9C">
          <wp:simplePos x="0" y="0"/>
          <wp:positionH relativeFrom="column">
            <wp:posOffset>-125730</wp:posOffset>
          </wp:positionH>
          <wp:positionV relativeFrom="paragraph">
            <wp:posOffset>49530</wp:posOffset>
          </wp:positionV>
          <wp:extent cx="8928100" cy="45085"/>
          <wp:effectExtent l="0" t="0" r="635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0" cy="45085"/>
                  </a:xfrm>
                  <a:prstGeom prst="rect">
                    <a:avLst/>
                  </a:prstGeom>
                  <a:noFill/>
                </pic:spPr>
              </pic:pic>
            </a:graphicData>
          </a:graphic>
        </wp:anchor>
      </w:drawing>
    </w:r>
    <w:r>
      <w:rPr>
        <w:rFonts w:cs="Calibri"/>
        <w:b/>
        <w:bCs/>
        <w:noProof/>
        <w:color w:val="0B5394"/>
        <w:sz w:val="36"/>
        <w:lang w:val="en-US" w:eastAsia="en-US"/>
      </w:rPr>
      <w:drawing>
        <wp:anchor distT="0" distB="0" distL="114300" distR="114300" simplePos="0" relativeHeight="251658240" behindDoc="0" locked="0" layoutInCell="1" allowOverlap="1" wp14:anchorId="65022B58" wp14:editId="1F45C489">
          <wp:simplePos x="0" y="0"/>
          <wp:positionH relativeFrom="column">
            <wp:posOffset>-131445</wp:posOffset>
          </wp:positionH>
          <wp:positionV relativeFrom="paragraph">
            <wp:posOffset>94615</wp:posOffset>
          </wp:positionV>
          <wp:extent cx="8928100" cy="45085"/>
          <wp:effectExtent l="0" t="0" r="635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28100" cy="4508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548"/>
    <w:multiLevelType w:val="hybridMultilevel"/>
    <w:tmpl w:val="DC32FB50"/>
    <w:lvl w:ilvl="0" w:tplc="54DE3D42">
      <w:start w:val="1"/>
      <w:numFmt w:val="bullet"/>
      <w:lvlText w:val=""/>
      <w:lvlJc w:val="left"/>
      <w:pPr>
        <w:ind w:left="340" w:hanging="340"/>
      </w:pPr>
      <w:rPr>
        <w:rFonts w:ascii="Symbol" w:hAnsi="Symbol" w:hint="default"/>
        <w:color w:val="4F81B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16C0A"/>
    <w:multiLevelType w:val="hybridMultilevel"/>
    <w:tmpl w:val="CD36435E"/>
    <w:lvl w:ilvl="0" w:tplc="F4A03A9C">
      <w:start w:val="1"/>
      <w:numFmt w:val="decimal"/>
      <w:lvlText w:val="%1."/>
      <w:lvlJc w:val="left"/>
      <w:pPr>
        <w:ind w:left="720" w:hanging="360"/>
      </w:pPr>
      <w:rPr>
        <w:rFonts w:hint="default"/>
      </w:rPr>
    </w:lvl>
    <w:lvl w:ilvl="1" w:tplc="92B0185A">
      <w:start w:val="1"/>
      <w:numFmt w:val="decimal"/>
      <w:lvlText w:val="2.%2."/>
      <w:lvlJc w:val="left"/>
      <w:pPr>
        <w:ind w:left="192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6217F"/>
    <w:multiLevelType w:val="hybridMultilevel"/>
    <w:tmpl w:val="6BC26B6A"/>
    <w:lvl w:ilvl="0" w:tplc="54DE3D42">
      <w:start w:val="1"/>
      <w:numFmt w:val="bullet"/>
      <w:lvlText w:val=""/>
      <w:lvlJc w:val="left"/>
      <w:pPr>
        <w:ind w:left="340" w:hanging="34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128A6"/>
    <w:multiLevelType w:val="hybridMultilevel"/>
    <w:tmpl w:val="2D9E5F74"/>
    <w:lvl w:ilvl="0" w:tplc="A65CBD8C">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6352F5"/>
    <w:multiLevelType w:val="hybridMultilevel"/>
    <w:tmpl w:val="6772DD46"/>
    <w:lvl w:ilvl="0" w:tplc="9586CBAE">
      <w:start w:val="1"/>
      <w:numFmt w:val="decimal"/>
      <w:lvlText w:val="%1."/>
      <w:lvlJc w:val="left"/>
      <w:pPr>
        <w:ind w:left="720" w:hanging="360"/>
      </w:pPr>
      <w:rPr>
        <w:rFonts w:hint="default"/>
      </w:rPr>
    </w:lvl>
    <w:lvl w:ilvl="1" w:tplc="92B0185A">
      <w:start w:val="1"/>
      <w:numFmt w:val="decimal"/>
      <w:lvlText w:val="2.%2."/>
      <w:lvlJc w:val="left"/>
      <w:pPr>
        <w:ind w:left="192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B289D"/>
    <w:multiLevelType w:val="hybridMultilevel"/>
    <w:tmpl w:val="983A90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9856C0B"/>
    <w:multiLevelType w:val="multilevel"/>
    <w:tmpl w:val="0C0A001F"/>
    <w:styleLink w:val="Estilo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1A632C"/>
    <w:multiLevelType w:val="hybridMultilevel"/>
    <w:tmpl w:val="AF54AD5C"/>
    <w:lvl w:ilvl="0" w:tplc="0809000F">
      <w:start w:val="1"/>
      <w:numFmt w:val="decimal"/>
      <w:lvlText w:val="%1."/>
      <w:lvlJc w:val="left"/>
      <w:pPr>
        <w:ind w:left="720" w:hanging="360"/>
      </w:pPr>
    </w:lvl>
    <w:lvl w:ilvl="1" w:tplc="F44210C4">
      <w:start w:val="1"/>
      <w:numFmt w:val="decimal"/>
      <w:lvlText w:val="6.%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60D30CE"/>
    <w:multiLevelType w:val="hybridMultilevel"/>
    <w:tmpl w:val="8402E8EC"/>
    <w:lvl w:ilvl="0" w:tplc="A3C2DA98">
      <w:start w:val="1"/>
      <w:numFmt w:val="decimal"/>
      <w:lvlText w:val="5.%1."/>
      <w:lvlJc w:val="left"/>
      <w:pPr>
        <w:ind w:left="1514" w:hanging="360"/>
      </w:pPr>
      <w:rPr>
        <w:rFonts w:hint="default"/>
        <w:b/>
      </w:rPr>
    </w:lvl>
    <w:lvl w:ilvl="1" w:tplc="040C0019" w:tentative="1">
      <w:start w:val="1"/>
      <w:numFmt w:val="lowerLetter"/>
      <w:lvlText w:val="%2."/>
      <w:lvlJc w:val="left"/>
      <w:pPr>
        <w:ind w:left="1874" w:hanging="360"/>
      </w:pPr>
    </w:lvl>
    <w:lvl w:ilvl="2" w:tplc="040C001B" w:tentative="1">
      <w:start w:val="1"/>
      <w:numFmt w:val="lowerRoman"/>
      <w:lvlText w:val="%3."/>
      <w:lvlJc w:val="right"/>
      <w:pPr>
        <w:ind w:left="2594" w:hanging="180"/>
      </w:pPr>
    </w:lvl>
    <w:lvl w:ilvl="3" w:tplc="040C000F" w:tentative="1">
      <w:start w:val="1"/>
      <w:numFmt w:val="decimal"/>
      <w:lvlText w:val="%4."/>
      <w:lvlJc w:val="left"/>
      <w:pPr>
        <w:ind w:left="3314" w:hanging="360"/>
      </w:pPr>
    </w:lvl>
    <w:lvl w:ilvl="4" w:tplc="040C0019" w:tentative="1">
      <w:start w:val="1"/>
      <w:numFmt w:val="lowerLetter"/>
      <w:lvlText w:val="%5."/>
      <w:lvlJc w:val="left"/>
      <w:pPr>
        <w:ind w:left="4034" w:hanging="360"/>
      </w:pPr>
    </w:lvl>
    <w:lvl w:ilvl="5" w:tplc="040C001B" w:tentative="1">
      <w:start w:val="1"/>
      <w:numFmt w:val="lowerRoman"/>
      <w:lvlText w:val="%6."/>
      <w:lvlJc w:val="right"/>
      <w:pPr>
        <w:ind w:left="4754" w:hanging="180"/>
      </w:pPr>
    </w:lvl>
    <w:lvl w:ilvl="6" w:tplc="040C000F" w:tentative="1">
      <w:start w:val="1"/>
      <w:numFmt w:val="decimal"/>
      <w:lvlText w:val="%7."/>
      <w:lvlJc w:val="left"/>
      <w:pPr>
        <w:ind w:left="5474" w:hanging="360"/>
      </w:pPr>
    </w:lvl>
    <w:lvl w:ilvl="7" w:tplc="040C0019" w:tentative="1">
      <w:start w:val="1"/>
      <w:numFmt w:val="lowerLetter"/>
      <w:lvlText w:val="%8."/>
      <w:lvlJc w:val="left"/>
      <w:pPr>
        <w:ind w:left="6194" w:hanging="360"/>
      </w:pPr>
    </w:lvl>
    <w:lvl w:ilvl="8" w:tplc="040C001B" w:tentative="1">
      <w:start w:val="1"/>
      <w:numFmt w:val="lowerRoman"/>
      <w:lvlText w:val="%9."/>
      <w:lvlJc w:val="right"/>
      <w:pPr>
        <w:ind w:left="6914" w:hanging="180"/>
      </w:pPr>
    </w:lvl>
  </w:abstractNum>
  <w:abstractNum w:abstractNumId="9" w15:restartNumberingAfterBreak="0">
    <w:nsid w:val="495A55BA"/>
    <w:multiLevelType w:val="hybridMultilevel"/>
    <w:tmpl w:val="0A3AB5FA"/>
    <w:lvl w:ilvl="0" w:tplc="D172B2C0">
      <w:start w:val="3"/>
      <w:numFmt w:val="decimal"/>
      <w:lvlText w:val="%1."/>
      <w:lvlJc w:val="left"/>
      <w:pPr>
        <w:ind w:left="720" w:hanging="360"/>
      </w:pPr>
      <w:rPr>
        <w:b/>
      </w:rPr>
    </w:lvl>
    <w:lvl w:ilvl="1" w:tplc="E9749C18">
      <w:start w:val="1"/>
      <w:numFmt w:val="decimal"/>
      <w:lvlText w:val="3.%2."/>
      <w:lvlJc w:val="left"/>
      <w:pPr>
        <w:ind w:left="1440" w:hanging="360"/>
      </w:pPr>
      <w:rPr>
        <w:rFonts w:hint="default"/>
      </w:rPr>
    </w:lvl>
    <w:lvl w:ilvl="2" w:tplc="E9749C18">
      <w:start w:val="1"/>
      <w:numFmt w:val="decimal"/>
      <w:lvlText w:val="3.%3."/>
      <w:lvlJc w:val="lef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7760E9"/>
    <w:multiLevelType w:val="hybridMultilevel"/>
    <w:tmpl w:val="264ECD9A"/>
    <w:lvl w:ilvl="0" w:tplc="F4A03A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AD7211"/>
    <w:multiLevelType w:val="hybridMultilevel"/>
    <w:tmpl w:val="A0DA6DA8"/>
    <w:lvl w:ilvl="0" w:tplc="50A8D2FC">
      <w:start w:val="5"/>
      <w:numFmt w:val="decimal"/>
      <w:lvlText w:val="2.%1."/>
      <w:lvlJc w:val="left"/>
      <w:pPr>
        <w:ind w:left="291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0446F8"/>
    <w:multiLevelType w:val="hybridMultilevel"/>
    <w:tmpl w:val="9D1EF6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32B527B"/>
    <w:multiLevelType w:val="hybridMultilevel"/>
    <w:tmpl w:val="0F64C0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324A15"/>
    <w:multiLevelType w:val="multilevel"/>
    <w:tmpl w:val="F970EC24"/>
    <w:lvl w:ilvl="0">
      <w:start w:val="1"/>
      <w:numFmt w:val="decimal"/>
      <w:lvlText w:val="%1."/>
      <w:lvlJc w:val="left"/>
      <w:pPr>
        <w:tabs>
          <w:tab w:val="num" w:pos="8932"/>
        </w:tabs>
        <w:ind w:left="9045" w:hanging="397"/>
      </w:pPr>
      <w:rPr>
        <w:rFonts w:ascii="Cambria" w:hAnsi="Cambria" w:hint="default"/>
        <w:b/>
        <w:i w:val="0"/>
        <w:color w:val="0B5394"/>
        <w:sz w:val="28"/>
        <w:u w:val="none" w:color="0070C0"/>
      </w:rPr>
    </w:lvl>
    <w:lvl w:ilvl="1">
      <w:start w:val="1"/>
      <w:numFmt w:val="decimal"/>
      <w:pStyle w:val="Title2ENMII11"/>
      <w:suff w:val="space"/>
      <w:lvlText w:val="%1.%2"/>
      <w:lvlJc w:val="left"/>
      <w:pPr>
        <w:ind w:left="426" w:firstLine="0"/>
      </w:pPr>
      <w:rPr>
        <w:rFonts w:ascii="Calibri" w:hAnsi="Calibri" w:hint="default"/>
        <w:b/>
        <w:i w:val="0"/>
        <w:sz w:val="26"/>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5" w15:restartNumberingAfterBreak="0">
    <w:nsid w:val="5C4626CB"/>
    <w:multiLevelType w:val="hybridMultilevel"/>
    <w:tmpl w:val="FD6CA182"/>
    <w:lvl w:ilvl="0" w:tplc="7DD6E9D8">
      <w:start w:val="4"/>
      <w:numFmt w:val="decimal"/>
      <w:lvlText w:val="2.%1."/>
      <w:lvlJc w:val="left"/>
      <w:pPr>
        <w:ind w:left="19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213F46"/>
    <w:multiLevelType w:val="multilevel"/>
    <w:tmpl w:val="B4C0BD64"/>
    <w:lvl w:ilvl="0">
      <w:start w:val="1"/>
      <w:numFmt w:val="decimal"/>
      <w:pStyle w:val="berschrift1"/>
      <w:lvlText w:val="%1"/>
      <w:lvlJc w:val="left"/>
      <w:pPr>
        <w:ind w:left="927" w:hanging="360"/>
      </w:pPr>
      <w:rPr>
        <w:rFonts w:hint="default"/>
      </w:rPr>
    </w:lvl>
    <w:lvl w:ilvl="1">
      <w:start w:val="1"/>
      <w:numFmt w:val="decimal"/>
      <w:lvlText w:val="%1.%2"/>
      <w:lvlJc w:val="left"/>
      <w:pPr>
        <w:ind w:left="1440" w:hanging="360"/>
      </w:pPr>
      <w:rPr>
        <w:rFonts w:ascii="Calibri" w:hAnsi="Calibri" w:hint="default"/>
        <w:b/>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EEE5543"/>
    <w:multiLevelType w:val="hybridMultilevel"/>
    <w:tmpl w:val="6B3C4D6A"/>
    <w:lvl w:ilvl="0" w:tplc="4D8C6AA2">
      <w:numFmt w:val="bullet"/>
      <w:lvlText w:val="-"/>
      <w:lvlJc w:val="left"/>
      <w:pPr>
        <w:ind w:left="360" w:hanging="360"/>
      </w:pPr>
      <w:rPr>
        <w:rFonts w:ascii="Calibri" w:eastAsia="Times New Roman"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4"/>
  </w:num>
  <w:num w:numId="2">
    <w:abstractNumId w:val="16"/>
  </w:num>
  <w:num w:numId="3">
    <w:abstractNumId w:val="6"/>
  </w:num>
  <w:num w:numId="4">
    <w:abstractNumId w:val="1"/>
  </w:num>
  <w:num w:numId="5">
    <w:abstractNumId w:val="7"/>
  </w:num>
  <w:num w:numId="6">
    <w:abstractNumId w:val="17"/>
  </w:num>
  <w:num w:numId="7">
    <w:abstractNumId w:val="13"/>
  </w:num>
  <w:num w:numId="8">
    <w:abstractNumId w:val="5"/>
  </w:num>
  <w:num w:numId="9">
    <w:abstractNumId w:val="2"/>
  </w:num>
  <w:num w:numId="10">
    <w:abstractNumId w:val="15"/>
  </w:num>
  <w:num w:numId="11">
    <w:abstractNumId w:val="11"/>
  </w:num>
  <w:num w:numId="12">
    <w:abstractNumId w:val="4"/>
  </w:num>
  <w:num w:numId="13">
    <w:abstractNumId w:val="9"/>
  </w:num>
  <w:num w:numId="14">
    <w:abstractNumId w:val="8"/>
  </w:num>
  <w:num w:numId="15">
    <w:abstractNumId w:val="3"/>
  </w:num>
  <w:num w:numId="16">
    <w:abstractNumId w:val="10"/>
  </w:num>
  <w:num w:numId="17">
    <w:abstractNumId w:val="12"/>
  </w:num>
  <w:num w:numId="18">
    <w:abstractNumId w:val="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occhetti">
    <w15:presenceInfo w15:providerId="None" w15:userId="chiocchetti"/>
  </w15:person>
  <w15:person w15:author="Karl Martin Klein">
    <w15:presenceInfo w15:providerId="None" w15:userId="Karl Martin Kl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CD"/>
    <w:rsid w:val="000005AD"/>
    <w:rsid w:val="00002949"/>
    <w:rsid w:val="00002B27"/>
    <w:rsid w:val="00002B38"/>
    <w:rsid w:val="00002EFD"/>
    <w:rsid w:val="00003E05"/>
    <w:rsid w:val="00003F10"/>
    <w:rsid w:val="00004885"/>
    <w:rsid w:val="00007573"/>
    <w:rsid w:val="0000795C"/>
    <w:rsid w:val="00010E30"/>
    <w:rsid w:val="00010F1A"/>
    <w:rsid w:val="00011334"/>
    <w:rsid w:val="00012FB3"/>
    <w:rsid w:val="00014214"/>
    <w:rsid w:val="00014448"/>
    <w:rsid w:val="00014701"/>
    <w:rsid w:val="000154F4"/>
    <w:rsid w:val="0001560D"/>
    <w:rsid w:val="00017FD0"/>
    <w:rsid w:val="00021CF2"/>
    <w:rsid w:val="00023CB1"/>
    <w:rsid w:val="00024D20"/>
    <w:rsid w:val="00030A97"/>
    <w:rsid w:val="0003260C"/>
    <w:rsid w:val="00032669"/>
    <w:rsid w:val="000327E9"/>
    <w:rsid w:val="00033710"/>
    <w:rsid w:val="00034380"/>
    <w:rsid w:val="000356E7"/>
    <w:rsid w:val="00035CC1"/>
    <w:rsid w:val="0004310A"/>
    <w:rsid w:val="000443C4"/>
    <w:rsid w:val="00046164"/>
    <w:rsid w:val="000464A7"/>
    <w:rsid w:val="00050137"/>
    <w:rsid w:val="0005364C"/>
    <w:rsid w:val="000569AA"/>
    <w:rsid w:val="00056D2C"/>
    <w:rsid w:val="00056E73"/>
    <w:rsid w:val="000576C0"/>
    <w:rsid w:val="00057D99"/>
    <w:rsid w:val="00062CA9"/>
    <w:rsid w:val="00063BEE"/>
    <w:rsid w:val="00065BB1"/>
    <w:rsid w:val="0006720D"/>
    <w:rsid w:val="000675E6"/>
    <w:rsid w:val="000679FF"/>
    <w:rsid w:val="000718AD"/>
    <w:rsid w:val="00071CBC"/>
    <w:rsid w:val="00071DAA"/>
    <w:rsid w:val="0007376B"/>
    <w:rsid w:val="000776D7"/>
    <w:rsid w:val="00080360"/>
    <w:rsid w:val="00082EB4"/>
    <w:rsid w:val="00084BF0"/>
    <w:rsid w:val="00085B02"/>
    <w:rsid w:val="00085F6A"/>
    <w:rsid w:val="0008603C"/>
    <w:rsid w:val="000913CD"/>
    <w:rsid w:val="00092630"/>
    <w:rsid w:val="000928AE"/>
    <w:rsid w:val="00093125"/>
    <w:rsid w:val="00093D47"/>
    <w:rsid w:val="000943D2"/>
    <w:rsid w:val="0009688C"/>
    <w:rsid w:val="000A155F"/>
    <w:rsid w:val="000A1955"/>
    <w:rsid w:val="000A46B7"/>
    <w:rsid w:val="000A6440"/>
    <w:rsid w:val="000A68D4"/>
    <w:rsid w:val="000A7A5F"/>
    <w:rsid w:val="000B32C5"/>
    <w:rsid w:val="000B6317"/>
    <w:rsid w:val="000B6486"/>
    <w:rsid w:val="000C0B61"/>
    <w:rsid w:val="000C2574"/>
    <w:rsid w:val="000C2594"/>
    <w:rsid w:val="000C34F3"/>
    <w:rsid w:val="000C6707"/>
    <w:rsid w:val="000C703E"/>
    <w:rsid w:val="000D0BA2"/>
    <w:rsid w:val="000D10FB"/>
    <w:rsid w:val="000D313A"/>
    <w:rsid w:val="000E05B4"/>
    <w:rsid w:val="000E06B5"/>
    <w:rsid w:val="000E338A"/>
    <w:rsid w:val="000E37B8"/>
    <w:rsid w:val="000E54AB"/>
    <w:rsid w:val="000E72F5"/>
    <w:rsid w:val="000E740B"/>
    <w:rsid w:val="000E7863"/>
    <w:rsid w:val="00100C38"/>
    <w:rsid w:val="00101900"/>
    <w:rsid w:val="00101A81"/>
    <w:rsid w:val="001032FC"/>
    <w:rsid w:val="00104965"/>
    <w:rsid w:val="00105432"/>
    <w:rsid w:val="00106034"/>
    <w:rsid w:val="0010675F"/>
    <w:rsid w:val="00106E69"/>
    <w:rsid w:val="0011027C"/>
    <w:rsid w:val="00111CBF"/>
    <w:rsid w:val="00113046"/>
    <w:rsid w:val="00116217"/>
    <w:rsid w:val="00116E47"/>
    <w:rsid w:val="00117C8C"/>
    <w:rsid w:val="0012049F"/>
    <w:rsid w:val="0012433A"/>
    <w:rsid w:val="00127C4C"/>
    <w:rsid w:val="00130153"/>
    <w:rsid w:val="0013380E"/>
    <w:rsid w:val="001430F3"/>
    <w:rsid w:val="001455F5"/>
    <w:rsid w:val="00146422"/>
    <w:rsid w:val="001479F6"/>
    <w:rsid w:val="001508CB"/>
    <w:rsid w:val="00154CD7"/>
    <w:rsid w:val="00156C37"/>
    <w:rsid w:val="00160578"/>
    <w:rsid w:val="00160A4D"/>
    <w:rsid w:val="001627EC"/>
    <w:rsid w:val="0016283B"/>
    <w:rsid w:val="00163091"/>
    <w:rsid w:val="00163C1F"/>
    <w:rsid w:val="00170865"/>
    <w:rsid w:val="001718A1"/>
    <w:rsid w:val="0017280F"/>
    <w:rsid w:val="00174765"/>
    <w:rsid w:val="00174A0A"/>
    <w:rsid w:val="00174B0C"/>
    <w:rsid w:val="00174CF4"/>
    <w:rsid w:val="00176140"/>
    <w:rsid w:val="00181173"/>
    <w:rsid w:val="00181490"/>
    <w:rsid w:val="0018444F"/>
    <w:rsid w:val="00184816"/>
    <w:rsid w:val="0018643F"/>
    <w:rsid w:val="0018782C"/>
    <w:rsid w:val="00190294"/>
    <w:rsid w:val="001932AF"/>
    <w:rsid w:val="00193AD0"/>
    <w:rsid w:val="001970A4"/>
    <w:rsid w:val="001A1833"/>
    <w:rsid w:val="001A3D6F"/>
    <w:rsid w:val="001A4A4A"/>
    <w:rsid w:val="001A4AA9"/>
    <w:rsid w:val="001A61DD"/>
    <w:rsid w:val="001A6847"/>
    <w:rsid w:val="001A7888"/>
    <w:rsid w:val="001B297F"/>
    <w:rsid w:val="001B2B4D"/>
    <w:rsid w:val="001B3F02"/>
    <w:rsid w:val="001B4CC9"/>
    <w:rsid w:val="001C5F40"/>
    <w:rsid w:val="001D208D"/>
    <w:rsid w:val="001E1C2D"/>
    <w:rsid w:val="001E290B"/>
    <w:rsid w:val="001E2D7E"/>
    <w:rsid w:val="001E2DEB"/>
    <w:rsid w:val="001E7326"/>
    <w:rsid w:val="001F1208"/>
    <w:rsid w:val="001F2EC7"/>
    <w:rsid w:val="001F34D1"/>
    <w:rsid w:val="001F518D"/>
    <w:rsid w:val="001F6288"/>
    <w:rsid w:val="001F7808"/>
    <w:rsid w:val="002019F4"/>
    <w:rsid w:val="00202C5C"/>
    <w:rsid w:val="00203EF7"/>
    <w:rsid w:val="00205243"/>
    <w:rsid w:val="0020703E"/>
    <w:rsid w:val="00207965"/>
    <w:rsid w:val="002105FB"/>
    <w:rsid w:val="00213321"/>
    <w:rsid w:val="0021480D"/>
    <w:rsid w:val="00215AD5"/>
    <w:rsid w:val="002162A7"/>
    <w:rsid w:val="00221349"/>
    <w:rsid w:val="0022513D"/>
    <w:rsid w:val="002257C7"/>
    <w:rsid w:val="002258BF"/>
    <w:rsid w:val="002260ED"/>
    <w:rsid w:val="002309DC"/>
    <w:rsid w:val="00231EB0"/>
    <w:rsid w:val="00234E41"/>
    <w:rsid w:val="002356ED"/>
    <w:rsid w:val="00235A54"/>
    <w:rsid w:val="002364C8"/>
    <w:rsid w:val="002434EF"/>
    <w:rsid w:val="00245E7E"/>
    <w:rsid w:val="00247AB8"/>
    <w:rsid w:val="00253476"/>
    <w:rsid w:val="002543BD"/>
    <w:rsid w:val="0025742D"/>
    <w:rsid w:val="00257C52"/>
    <w:rsid w:val="002606B3"/>
    <w:rsid w:val="00261BCF"/>
    <w:rsid w:val="00261EE4"/>
    <w:rsid w:val="002621C8"/>
    <w:rsid w:val="00262361"/>
    <w:rsid w:val="00264D24"/>
    <w:rsid w:val="00266139"/>
    <w:rsid w:val="002661AF"/>
    <w:rsid w:val="00266CCB"/>
    <w:rsid w:val="00270B49"/>
    <w:rsid w:val="00274089"/>
    <w:rsid w:val="0027458F"/>
    <w:rsid w:val="00275A09"/>
    <w:rsid w:val="0027602F"/>
    <w:rsid w:val="0027696B"/>
    <w:rsid w:val="0028086C"/>
    <w:rsid w:val="00286861"/>
    <w:rsid w:val="00290B55"/>
    <w:rsid w:val="00292239"/>
    <w:rsid w:val="00293C3E"/>
    <w:rsid w:val="002A2A5E"/>
    <w:rsid w:val="002A77F4"/>
    <w:rsid w:val="002B10AC"/>
    <w:rsid w:val="002B30AE"/>
    <w:rsid w:val="002B342E"/>
    <w:rsid w:val="002B74C2"/>
    <w:rsid w:val="002B7544"/>
    <w:rsid w:val="002C203E"/>
    <w:rsid w:val="002C2CBC"/>
    <w:rsid w:val="002C35D3"/>
    <w:rsid w:val="002C5E6F"/>
    <w:rsid w:val="002D12AC"/>
    <w:rsid w:val="002D52B0"/>
    <w:rsid w:val="002D7AEB"/>
    <w:rsid w:val="002E1963"/>
    <w:rsid w:val="002E299B"/>
    <w:rsid w:val="002E6559"/>
    <w:rsid w:val="002F0234"/>
    <w:rsid w:val="002F16B9"/>
    <w:rsid w:val="002F446D"/>
    <w:rsid w:val="002F62D0"/>
    <w:rsid w:val="002F6609"/>
    <w:rsid w:val="00300F74"/>
    <w:rsid w:val="003013CF"/>
    <w:rsid w:val="003015DF"/>
    <w:rsid w:val="00311BEB"/>
    <w:rsid w:val="00312C10"/>
    <w:rsid w:val="00313700"/>
    <w:rsid w:val="00314239"/>
    <w:rsid w:val="003146EC"/>
    <w:rsid w:val="00314AF8"/>
    <w:rsid w:val="00316B89"/>
    <w:rsid w:val="00317789"/>
    <w:rsid w:val="00317EFC"/>
    <w:rsid w:val="00321ECC"/>
    <w:rsid w:val="00323EC0"/>
    <w:rsid w:val="00325820"/>
    <w:rsid w:val="003307EC"/>
    <w:rsid w:val="003427AC"/>
    <w:rsid w:val="00344D48"/>
    <w:rsid w:val="00353DF5"/>
    <w:rsid w:val="00354713"/>
    <w:rsid w:val="00354AD7"/>
    <w:rsid w:val="003621A4"/>
    <w:rsid w:val="00362F68"/>
    <w:rsid w:val="00362F97"/>
    <w:rsid w:val="00373F00"/>
    <w:rsid w:val="003773DC"/>
    <w:rsid w:val="00381803"/>
    <w:rsid w:val="0038278F"/>
    <w:rsid w:val="00383F0B"/>
    <w:rsid w:val="00384DF2"/>
    <w:rsid w:val="00387668"/>
    <w:rsid w:val="003878CF"/>
    <w:rsid w:val="00390841"/>
    <w:rsid w:val="003909A9"/>
    <w:rsid w:val="00390FD7"/>
    <w:rsid w:val="00394421"/>
    <w:rsid w:val="00394C1B"/>
    <w:rsid w:val="00394D6A"/>
    <w:rsid w:val="00395810"/>
    <w:rsid w:val="003960E5"/>
    <w:rsid w:val="003A3F65"/>
    <w:rsid w:val="003A64D3"/>
    <w:rsid w:val="003A6AD6"/>
    <w:rsid w:val="003A74F6"/>
    <w:rsid w:val="003B0B74"/>
    <w:rsid w:val="003B13BD"/>
    <w:rsid w:val="003B36C5"/>
    <w:rsid w:val="003B3D64"/>
    <w:rsid w:val="003B509B"/>
    <w:rsid w:val="003C1B72"/>
    <w:rsid w:val="003C3F93"/>
    <w:rsid w:val="003C43D6"/>
    <w:rsid w:val="003C7765"/>
    <w:rsid w:val="003C780C"/>
    <w:rsid w:val="003C7B3F"/>
    <w:rsid w:val="003D0DC0"/>
    <w:rsid w:val="003D28D4"/>
    <w:rsid w:val="003D3B96"/>
    <w:rsid w:val="003D5C03"/>
    <w:rsid w:val="003D6A96"/>
    <w:rsid w:val="003E3AF7"/>
    <w:rsid w:val="003E7459"/>
    <w:rsid w:val="003E74CD"/>
    <w:rsid w:val="003F2077"/>
    <w:rsid w:val="003F24A3"/>
    <w:rsid w:val="003F562C"/>
    <w:rsid w:val="003F7755"/>
    <w:rsid w:val="0040137E"/>
    <w:rsid w:val="0040238D"/>
    <w:rsid w:val="004024FA"/>
    <w:rsid w:val="00403D06"/>
    <w:rsid w:val="00407D5A"/>
    <w:rsid w:val="004112F8"/>
    <w:rsid w:val="004116FA"/>
    <w:rsid w:val="00416358"/>
    <w:rsid w:val="0042026E"/>
    <w:rsid w:val="00420A03"/>
    <w:rsid w:val="004210E5"/>
    <w:rsid w:val="004219B2"/>
    <w:rsid w:val="00422FB2"/>
    <w:rsid w:val="00432DEA"/>
    <w:rsid w:val="00432DF1"/>
    <w:rsid w:val="00434C9A"/>
    <w:rsid w:val="00435FE6"/>
    <w:rsid w:val="00436D97"/>
    <w:rsid w:val="00437124"/>
    <w:rsid w:val="00437B9A"/>
    <w:rsid w:val="00454637"/>
    <w:rsid w:val="00454673"/>
    <w:rsid w:val="004546BC"/>
    <w:rsid w:val="00462E8F"/>
    <w:rsid w:val="00464DFA"/>
    <w:rsid w:val="00465347"/>
    <w:rsid w:val="00467059"/>
    <w:rsid w:val="004715C6"/>
    <w:rsid w:val="00471BC5"/>
    <w:rsid w:val="004770BB"/>
    <w:rsid w:val="00477720"/>
    <w:rsid w:val="00480BA6"/>
    <w:rsid w:val="00483ED9"/>
    <w:rsid w:val="00493077"/>
    <w:rsid w:val="00496925"/>
    <w:rsid w:val="00497AA6"/>
    <w:rsid w:val="004A3374"/>
    <w:rsid w:val="004A4EC3"/>
    <w:rsid w:val="004A60BD"/>
    <w:rsid w:val="004A66ED"/>
    <w:rsid w:val="004A7FD6"/>
    <w:rsid w:val="004B3736"/>
    <w:rsid w:val="004B37FA"/>
    <w:rsid w:val="004B4310"/>
    <w:rsid w:val="004C1576"/>
    <w:rsid w:val="004C217A"/>
    <w:rsid w:val="004C2435"/>
    <w:rsid w:val="004C44FA"/>
    <w:rsid w:val="004C469C"/>
    <w:rsid w:val="004C479D"/>
    <w:rsid w:val="004C71F1"/>
    <w:rsid w:val="004D3EB4"/>
    <w:rsid w:val="004D43CD"/>
    <w:rsid w:val="004D61D2"/>
    <w:rsid w:val="004D62A2"/>
    <w:rsid w:val="004E0BD7"/>
    <w:rsid w:val="004E2587"/>
    <w:rsid w:val="004E346A"/>
    <w:rsid w:val="004E5BF2"/>
    <w:rsid w:val="004E63D9"/>
    <w:rsid w:val="004E703A"/>
    <w:rsid w:val="004F03B6"/>
    <w:rsid w:val="004F14D2"/>
    <w:rsid w:val="004F2084"/>
    <w:rsid w:val="004F244A"/>
    <w:rsid w:val="004F305B"/>
    <w:rsid w:val="004F3C8F"/>
    <w:rsid w:val="004F61DF"/>
    <w:rsid w:val="0050341C"/>
    <w:rsid w:val="00504552"/>
    <w:rsid w:val="00505402"/>
    <w:rsid w:val="005060F7"/>
    <w:rsid w:val="005064C7"/>
    <w:rsid w:val="00506B60"/>
    <w:rsid w:val="00507CC9"/>
    <w:rsid w:val="00511DF2"/>
    <w:rsid w:val="00513D53"/>
    <w:rsid w:val="00513FF4"/>
    <w:rsid w:val="00515195"/>
    <w:rsid w:val="00520149"/>
    <w:rsid w:val="00520945"/>
    <w:rsid w:val="00520E90"/>
    <w:rsid w:val="00522FC6"/>
    <w:rsid w:val="00523B6B"/>
    <w:rsid w:val="00525451"/>
    <w:rsid w:val="00525EAA"/>
    <w:rsid w:val="00530E98"/>
    <w:rsid w:val="00533C80"/>
    <w:rsid w:val="00534FC0"/>
    <w:rsid w:val="005373C2"/>
    <w:rsid w:val="0053771B"/>
    <w:rsid w:val="00542F71"/>
    <w:rsid w:val="005462B1"/>
    <w:rsid w:val="00546898"/>
    <w:rsid w:val="00547EF2"/>
    <w:rsid w:val="0055056C"/>
    <w:rsid w:val="00550687"/>
    <w:rsid w:val="00551092"/>
    <w:rsid w:val="0055176E"/>
    <w:rsid w:val="005529BD"/>
    <w:rsid w:val="0055512C"/>
    <w:rsid w:val="005614F5"/>
    <w:rsid w:val="005626BF"/>
    <w:rsid w:val="00562C28"/>
    <w:rsid w:val="00563341"/>
    <w:rsid w:val="005648D2"/>
    <w:rsid w:val="005714F4"/>
    <w:rsid w:val="00573358"/>
    <w:rsid w:val="005733E4"/>
    <w:rsid w:val="00577433"/>
    <w:rsid w:val="00582EF5"/>
    <w:rsid w:val="00583C3F"/>
    <w:rsid w:val="0058556E"/>
    <w:rsid w:val="00587138"/>
    <w:rsid w:val="00591E63"/>
    <w:rsid w:val="00595DE6"/>
    <w:rsid w:val="00596862"/>
    <w:rsid w:val="005A1E48"/>
    <w:rsid w:val="005A1EDC"/>
    <w:rsid w:val="005A23C6"/>
    <w:rsid w:val="005A284B"/>
    <w:rsid w:val="005A4F33"/>
    <w:rsid w:val="005A5D74"/>
    <w:rsid w:val="005B2BF4"/>
    <w:rsid w:val="005B62F6"/>
    <w:rsid w:val="005B6C80"/>
    <w:rsid w:val="005B7621"/>
    <w:rsid w:val="005C00C2"/>
    <w:rsid w:val="005C0B4A"/>
    <w:rsid w:val="005C298A"/>
    <w:rsid w:val="005C6549"/>
    <w:rsid w:val="005C76D3"/>
    <w:rsid w:val="005C77BE"/>
    <w:rsid w:val="005D0452"/>
    <w:rsid w:val="005D5906"/>
    <w:rsid w:val="005D781D"/>
    <w:rsid w:val="005E0956"/>
    <w:rsid w:val="005E0F7D"/>
    <w:rsid w:val="005E1CE8"/>
    <w:rsid w:val="005E2003"/>
    <w:rsid w:val="005E356A"/>
    <w:rsid w:val="005E536F"/>
    <w:rsid w:val="005E6E39"/>
    <w:rsid w:val="005F27F6"/>
    <w:rsid w:val="005F2804"/>
    <w:rsid w:val="005F341B"/>
    <w:rsid w:val="005F3F32"/>
    <w:rsid w:val="005F50F5"/>
    <w:rsid w:val="005F7189"/>
    <w:rsid w:val="005F71B7"/>
    <w:rsid w:val="00600121"/>
    <w:rsid w:val="00602CCA"/>
    <w:rsid w:val="006047F6"/>
    <w:rsid w:val="006067A1"/>
    <w:rsid w:val="0060791C"/>
    <w:rsid w:val="006100AF"/>
    <w:rsid w:val="00610F17"/>
    <w:rsid w:val="00610F60"/>
    <w:rsid w:val="00612B29"/>
    <w:rsid w:val="006137D0"/>
    <w:rsid w:val="00614888"/>
    <w:rsid w:val="0061591A"/>
    <w:rsid w:val="006172B2"/>
    <w:rsid w:val="006173E9"/>
    <w:rsid w:val="00623589"/>
    <w:rsid w:val="00625C57"/>
    <w:rsid w:val="006306E7"/>
    <w:rsid w:val="006330E4"/>
    <w:rsid w:val="00633DE2"/>
    <w:rsid w:val="006347F9"/>
    <w:rsid w:val="006410AF"/>
    <w:rsid w:val="00641D82"/>
    <w:rsid w:val="006431E7"/>
    <w:rsid w:val="00644796"/>
    <w:rsid w:val="006460E2"/>
    <w:rsid w:val="00646F34"/>
    <w:rsid w:val="00650482"/>
    <w:rsid w:val="00651A6E"/>
    <w:rsid w:val="00654979"/>
    <w:rsid w:val="006563A3"/>
    <w:rsid w:val="00667A3C"/>
    <w:rsid w:val="00671C09"/>
    <w:rsid w:val="006725DE"/>
    <w:rsid w:val="00673406"/>
    <w:rsid w:val="00673908"/>
    <w:rsid w:val="00675EC9"/>
    <w:rsid w:val="00677DD0"/>
    <w:rsid w:val="006800CD"/>
    <w:rsid w:val="00682259"/>
    <w:rsid w:val="00683392"/>
    <w:rsid w:val="00691D9E"/>
    <w:rsid w:val="00691DB8"/>
    <w:rsid w:val="00696196"/>
    <w:rsid w:val="00696925"/>
    <w:rsid w:val="00697B0E"/>
    <w:rsid w:val="006A1B5F"/>
    <w:rsid w:val="006A3BAA"/>
    <w:rsid w:val="006A5BB6"/>
    <w:rsid w:val="006A744B"/>
    <w:rsid w:val="006A7FA7"/>
    <w:rsid w:val="006B08BD"/>
    <w:rsid w:val="006B4956"/>
    <w:rsid w:val="006B7E0E"/>
    <w:rsid w:val="006C1605"/>
    <w:rsid w:val="006C229E"/>
    <w:rsid w:val="006C32FC"/>
    <w:rsid w:val="006C4F08"/>
    <w:rsid w:val="006C52C0"/>
    <w:rsid w:val="006C5C74"/>
    <w:rsid w:val="006D1680"/>
    <w:rsid w:val="006D267D"/>
    <w:rsid w:val="006D28EC"/>
    <w:rsid w:val="006D2968"/>
    <w:rsid w:val="006D2A38"/>
    <w:rsid w:val="006D31A8"/>
    <w:rsid w:val="006D47C0"/>
    <w:rsid w:val="006D48C4"/>
    <w:rsid w:val="006D6F08"/>
    <w:rsid w:val="006E2611"/>
    <w:rsid w:val="006E392A"/>
    <w:rsid w:val="006E4C2E"/>
    <w:rsid w:val="006E5561"/>
    <w:rsid w:val="006E66F0"/>
    <w:rsid w:val="006E718C"/>
    <w:rsid w:val="006F5615"/>
    <w:rsid w:val="006F5ADC"/>
    <w:rsid w:val="006F6F18"/>
    <w:rsid w:val="0070067B"/>
    <w:rsid w:val="00701DC0"/>
    <w:rsid w:val="00702B9F"/>
    <w:rsid w:val="00702C06"/>
    <w:rsid w:val="007031A7"/>
    <w:rsid w:val="007064F9"/>
    <w:rsid w:val="0071182D"/>
    <w:rsid w:val="00712980"/>
    <w:rsid w:val="00716803"/>
    <w:rsid w:val="0071794D"/>
    <w:rsid w:val="00717ECA"/>
    <w:rsid w:val="00722330"/>
    <w:rsid w:val="0072267B"/>
    <w:rsid w:val="00722824"/>
    <w:rsid w:val="00722DEC"/>
    <w:rsid w:val="0072316B"/>
    <w:rsid w:val="00724310"/>
    <w:rsid w:val="00727F3C"/>
    <w:rsid w:val="0073049B"/>
    <w:rsid w:val="00732A69"/>
    <w:rsid w:val="00735C48"/>
    <w:rsid w:val="007410E0"/>
    <w:rsid w:val="007415AD"/>
    <w:rsid w:val="00741BF3"/>
    <w:rsid w:val="00742713"/>
    <w:rsid w:val="007516A5"/>
    <w:rsid w:val="007545A5"/>
    <w:rsid w:val="00755B2B"/>
    <w:rsid w:val="007562C7"/>
    <w:rsid w:val="0076065F"/>
    <w:rsid w:val="00760EB6"/>
    <w:rsid w:val="00765E50"/>
    <w:rsid w:val="00766545"/>
    <w:rsid w:val="00767145"/>
    <w:rsid w:val="00772BFA"/>
    <w:rsid w:val="00775D0D"/>
    <w:rsid w:val="007834A1"/>
    <w:rsid w:val="00786966"/>
    <w:rsid w:val="00791655"/>
    <w:rsid w:val="00791AED"/>
    <w:rsid w:val="0079604F"/>
    <w:rsid w:val="007A1137"/>
    <w:rsid w:val="007A1D1E"/>
    <w:rsid w:val="007A27B3"/>
    <w:rsid w:val="007A32E6"/>
    <w:rsid w:val="007A3B55"/>
    <w:rsid w:val="007A51CA"/>
    <w:rsid w:val="007A558C"/>
    <w:rsid w:val="007A5E40"/>
    <w:rsid w:val="007A5E9D"/>
    <w:rsid w:val="007A687B"/>
    <w:rsid w:val="007A7D26"/>
    <w:rsid w:val="007B185C"/>
    <w:rsid w:val="007B1FE4"/>
    <w:rsid w:val="007B2DAF"/>
    <w:rsid w:val="007B641A"/>
    <w:rsid w:val="007B6B24"/>
    <w:rsid w:val="007C0A21"/>
    <w:rsid w:val="007C0C7F"/>
    <w:rsid w:val="007C22A8"/>
    <w:rsid w:val="007C34C2"/>
    <w:rsid w:val="007C3560"/>
    <w:rsid w:val="007C520F"/>
    <w:rsid w:val="007C7180"/>
    <w:rsid w:val="007C7AA2"/>
    <w:rsid w:val="007D0376"/>
    <w:rsid w:val="007D13C0"/>
    <w:rsid w:val="007D2E15"/>
    <w:rsid w:val="007D5427"/>
    <w:rsid w:val="007E1035"/>
    <w:rsid w:val="007E15F6"/>
    <w:rsid w:val="007E1ADE"/>
    <w:rsid w:val="007E1FAD"/>
    <w:rsid w:val="007E3A33"/>
    <w:rsid w:val="007E497F"/>
    <w:rsid w:val="007F2DD5"/>
    <w:rsid w:val="007F3626"/>
    <w:rsid w:val="007F56EA"/>
    <w:rsid w:val="007F74C2"/>
    <w:rsid w:val="0080019B"/>
    <w:rsid w:val="008001DB"/>
    <w:rsid w:val="008015DF"/>
    <w:rsid w:val="0080179B"/>
    <w:rsid w:val="00804D7E"/>
    <w:rsid w:val="00805BE2"/>
    <w:rsid w:val="00805E37"/>
    <w:rsid w:val="00806122"/>
    <w:rsid w:val="00814C54"/>
    <w:rsid w:val="00815D88"/>
    <w:rsid w:val="00820026"/>
    <w:rsid w:val="008212A0"/>
    <w:rsid w:val="00824330"/>
    <w:rsid w:val="00825428"/>
    <w:rsid w:val="008265A1"/>
    <w:rsid w:val="00826681"/>
    <w:rsid w:val="00830EE7"/>
    <w:rsid w:val="00831B94"/>
    <w:rsid w:val="00831E5E"/>
    <w:rsid w:val="00833DE6"/>
    <w:rsid w:val="00834302"/>
    <w:rsid w:val="00835684"/>
    <w:rsid w:val="00835901"/>
    <w:rsid w:val="00836C15"/>
    <w:rsid w:val="00840D7B"/>
    <w:rsid w:val="00842DEE"/>
    <w:rsid w:val="008476F6"/>
    <w:rsid w:val="00851A43"/>
    <w:rsid w:val="0085210F"/>
    <w:rsid w:val="00857A67"/>
    <w:rsid w:val="00860AF5"/>
    <w:rsid w:val="00861097"/>
    <w:rsid w:val="00861487"/>
    <w:rsid w:val="00862BDF"/>
    <w:rsid w:val="008632D2"/>
    <w:rsid w:val="00863913"/>
    <w:rsid w:val="008643AB"/>
    <w:rsid w:val="0086647E"/>
    <w:rsid w:val="008664CE"/>
    <w:rsid w:val="00870C81"/>
    <w:rsid w:val="00871548"/>
    <w:rsid w:val="00876AD6"/>
    <w:rsid w:val="00877DBE"/>
    <w:rsid w:val="00877E3A"/>
    <w:rsid w:val="00880254"/>
    <w:rsid w:val="00881297"/>
    <w:rsid w:val="00881A14"/>
    <w:rsid w:val="0088454E"/>
    <w:rsid w:val="00885092"/>
    <w:rsid w:val="008868E9"/>
    <w:rsid w:val="00896704"/>
    <w:rsid w:val="00896E5F"/>
    <w:rsid w:val="008A34F6"/>
    <w:rsid w:val="008A59A2"/>
    <w:rsid w:val="008B0EE4"/>
    <w:rsid w:val="008B40B7"/>
    <w:rsid w:val="008B73B8"/>
    <w:rsid w:val="008C1886"/>
    <w:rsid w:val="008C20DE"/>
    <w:rsid w:val="008C291B"/>
    <w:rsid w:val="008C4D43"/>
    <w:rsid w:val="008C6EDC"/>
    <w:rsid w:val="008D00F7"/>
    <w:rsid w:val="008D24A2"/>
    <w:rsid w:val="008D29FE"/>
    <w:rsid w:val="008D7084"/>
    <w:rsid w:val="008E10E6"/>
    <w:rsid w:val="008E4A7D"/>
    <w:rsid w:val="008E6E23"/>
    <w:rsid w:val="008F0260"/>
    <w:rsid w:val="008F342A"/>
    <w:rsid w:val="008F438F"/>
    <w:rsid w:val="008F6688"/>
    <w:rsid w:val="008F6EF3"/>
    <w:rsid w:val="00900748"/>
    <w:rsid w:val="009028AF"/>
    <w:rsid w:val="00902D7C"/>
    <w:rsid w:val="009031AF"/>
    <w:rsid w:val="009059C0"/>
    <w:rsid w:val="009102BB"/>
    <w:rsid w:val="00913564"/>
    <w:rsid w:val="00913DC9"/>
    <w:rsid w:val="009142BD"/>
    <w:rsid w:val="00920615"/>
    <w:rsid w:val="00920D6A"/>
    <w:rsid w:val="00922E49"/>
    <w:rsid w:val="00924EB0"/>
    <w:rsid w:val="009252B0"/>
    <w:rsid w:val="00930615"/>
    <w:rsid w:val="009316D6"/>
    <w:rsid w:val="00931A35"/>
    <w:rsid w:val="009345CA"/>
    <w:rsid w:val="009354E5"/>
    <w:rsid w:val="00936AF1"/>
    <w:rsid w:val="009372BC"/>
    <w:rsid w:val="0094040A"/>
    <w:rsid w:val="00941335"/>
    <w:rsid w:val="00942CCC"/>
    <w:rsid w:val="00945830"/>
    <w:rsid w:val="00950772"/>
    <w:rsid w:val="009508EA"/>
    <w:rsid w:val="00953D45"/>
    <w:rsid w:val="0096331B"/>
    <w:rsid w:val="00963EC1"/>
    <w:rsid w:val="00964A04"/>
    <w:rsid w:val="0097096A"/>
    <w:rsid w:val="0097361F"/>
    <w:rsid w:val="0097766B"/>
    <w:rsid w:val="00980D2F"/>
    <w:rsid w:val="009856D6"/>
    <w:rsid w:val="009860B2"/>
    <w:rsid w:val="0098665E"/>
    <w:rsid w:val="00987FCE"/>
    <w:rsid w:val="0099311E"/>
    <w:rsid w:val="009936EF"/>
    <w:rsid w:val="00994B16"/>
    <w:rsid w:val="009952C5"/>
    <w:rsid w:val="00996B6F"/>
    <w:rsid w:val="009971DF"/>
    <w:rsid w:val="00997C52"/>
    <w:rsid w:val="009A1789"/>
    <w:rsid w:val="009A22CD"/>
    <w:rsid w:val="009A2D08"/>
    <w:rsid w:val="009A2D5C"/>
    <w:rsid w:val="009A354E"/>
    <w:rsid w:val="009A39C2"/>
    <w:rsid w:val="009A62F2"/>
    <w:rsid w:val="009B0367"/>
    <w:rsid w:val="009B0F24"/>
    <w:rsid w:val="009B0F37"/>
    <w:rsid w:val="009B31A0"/>
    <w:rsid w:val="009B4380"/>
    <w:rsid w:val="009B5833"/>
    <w:rsid w:val="009C1190"/>
    <w:rsid w:val="009C26CF"/>
    <w:rsid w:val="009C487C"/>
    <w:rsid w:val="009C6704"/>
    <w:rsid w:val="009C73DE"/>
    <w:rsid w:val="009D16D3"/>
    <w:rsid w:val="009D48C6"/>
    <w:rsid w:val="009D5FCD"/>
    <w:rsid w:val="009D6E58"/>
    <w:rsid w:val="009D7380"/>
    <w:rsid w:val="009E0C55"/>
    <w:rsid w:val="009E1B7F"/>
    <w:rsid w:val="009E3436"/>
    <w:rsid w:val="009E4765"/>
    <w:rsid w:val="009E51F3"/>
    <w:rsid w:val="009E541A"/>
    <w:rsid w:val="009E5A3F"/>
    <w:rsid w:val="009E60AB"/>
    <w:rsid w:val="009E6605"/>
    <w:rsid w:val="009F1CBA"/>
    <w:rsid w:val="00A00B0C"/>
    <w:rsid w:val="00A014D4"/>
    <w:rsid w:val="00A01673"/>
    <w:rsid w:val="00A02677"/>
    <w:rsid w:val="00A05ABF"/>
    <w:rsid w:val="00A05BB7"/>
    <w:rsid w:val="00A12AE9"/>
    <w:rsid w:val="00A14E05"/>
    <w:rsid w:val="00A1646D"/>
    <w:rsid w:val="00A22198"/>
    <w:rsid w:val="00A2313A"/>
    <w:rsid w:val="00A2613F"/>
    <w:rsid w:val="00A2616A"/>
    <w:rsid w:val="00A268B4"/>
    <w:rsid w:val="00A26C9F"/>
    <w:rsid w:val="00A2720C"/>
    <w:rsid w:val="00A3044E"/>
    <w:rsid w:val="00A328F5"/>
    <w:rsid w:val="00A3292D"/>
    <w:rsid w:val="00A35390"/>
    <w:rsid w:val="00A36015"/>
    <w:rsid w:val="00A36EAA"/>
    <w:rsid w:val="00A44B0F"/>
    <w:rsid w:val="00A46EB4"/>
    <w:rsid w:val="00A5589D"/>
    <w:rsid w:val="00A574DF"/>
    <w:rsid w:val="00A61E59"/>
    <w:rsid w:val="00A628B7"/>
    <w:rsid w:val="00A62AE6"/>
    <w:rsid w:val="00A63D9E"/>
    <w:rsid w:val="00A65C62"/>
    <w:rsid w:val="00A70865"/>
    <w:rsid w:val="00A7100C"/>
    <w:rsid w:val="00A722E1"/>
    <w:rsid w:val="00A741CC"/>
    <w:rsid w:val="00A76E98"/>
    <w:rsid w:val="00A776EE"/>
    <w:rsid w:val="00A82046"/>
    <w:rsid w:val="00A823A4"/>
    <w:rsid w:val="00A8268D"/>
    <w:rsid w:val="00A82B83"/>
    <w:rsid w:val="00A8512B"/>
    <w:rsid w:val="00A85C02"/>
    <w:rsid w:val="00A86F0F"/>
    <w:rsid w:val="00A92C81"/>
    <w:rsid w:val="00A93F34"/>
    <w:rsid w:val="00A9453E"/>
    <w:rsid w:val="00A94664"/>
    <w:rsid w:val="00A948C8"/>
    <w:rsid w:val="00A95180"/>
    <w:rsid w:val="00AA035B"/>
    <w:rsid w:val="00AA0BA2"/>
    <w:rsid w:val="00AA555A"/>
    <w:rsid w:val="00AA6213"/>
    <w:rsid w:val="00AA7A54"/>
    <w:rsid w:val="00AB03F5"/>
    <w:rsid w:val="00AB24D8"/>
    <w:rsid w:val="00AB4C48"/>
    <w:rsid w:val="00AB64C5"/>
    <w:rsid w:val="00AB6FED"/>
    <w:rsid w:val="00AC2A68"/>
    <w:rsid w:val="00AC348B"/>
    <w:rsid w:val="00AC5BAC"/>
    <w:rsid w:val="00AC65B9"/>
    <w:rsid w:val="00AC6835"/>
    <w:rsid w:val="00AD0567"/>
    <w:rsid w:val="00AD2A1B"/>
    <w:rsid w:val="00AD5064"/>
    <w:rsid w:val="00AD59E0"/>
    <w:rsid w:val="00AD6F30"/>
    <w:rsid w:val="00AD71BA"/>
    <w:rsid w:val="00AE16DD"/>
    <w:rsid w:val="00AE228E"/>
    <w:rsid w:val="00AE423A"/>
    <w:rsid w:val="00AE5301"/>
    <w:rsid w:val="00AF1F68"/>
    <w:rsid w:val="00AF2EC4"/>
    <w:rsid w:val="00AF3FEB"/>
    <w:rsid w:val="00AF4A3C"/>
    <w:rsid w:val="00AF4B14"/>
    <w:rsid w:val="00AF4CCB"/>
    <w:rsid w:val="00AF52CD"/>
    <w:rsid w:val="00AF5C5B"/>
    <w:rsid w:val="00B02A46"/>
    <w:rsid w:val="00B03907"/>
    <w:rsid w:val="00B0509C"/>
    <w:rsid w:val="00B055B2"/>
    <w:rsid w:val="00B075AB"/>
    <w:rsid w:val="00B10525"/>
    <w:rsid w:val="00B10626"/>
    <w:rsid w:val="00B113B4"/>
    <w:rsid w:val="00B1338E"/>
    <w:rsid w:val="00B21407"/>
    <w:rsid w:val="00B217C9"/>
    <w:rsid w:val="00B221B3"/>
    <w:rsid w:val="00B22CD1"/>
    <w:rsid w:val="00B2393E"/>
    <w:rsid w:val="00B23E6D"/>
    <w:rsid w:val="00B2508E"/>
    <w:rsid w:val="00B25285"/>
    <w:rsid w:val="00B25379"/>
    <w:rsid w:val="00B300AE"/>
    <w:rsid w:val="00B321DD"/>
    <w:rsid w:val="00B32B75"/>
    <w:rsid w:val="00B33981"/>
    <w:rsid w:val="00B33D62"/>
    <w:rsid w:val="00B343F3"/>
    <w:rsid w:val="00B3583F"/>
    <w:rsid w:val="00B36E2C"/>
    <w:rsid w:val="00B376E8"/>
    <w:rsid w:val="00B3793E"/>
    <w:rsid w:val="00B4007E"/>
    <w:rsid w:val="00B41ACF"/>
    <w:rsid w:val="00B422EE"/>
    <w:rsid w:val="00B43DC1"/>
    <w:rsid w:val="00B43E3E"/>
    <w:rsid w:val="00B44B72"/>
    <w:rsid w:val="00B462F6"/>
    <w:rsid w:val="00B50E28"/>
    <w:rsid w:val="00B5259F"/>
    <w:rsid w:val="00B543A0"/>
    <w:rsid w:val="00B55830"/>
    <w:rsid w:val="00B55C3A"/>
    <w:rsid w:val="00B56694"/>
    <w:rsid w:val="00B62540"/>
    <w:rsid w:val="00B64F01"/>
    <w:rsid w:val="00B65EA1"/>
    <w:rsid w:val="00B713DD"/>
    <w:rsid w:val="00B723BB"/>
    <w:rsid w:val="00B74689"/>
    <w:rsid w:val="00B74F93"/>
    <w:rsid w:val="00B75EA6"/>
    <w:rsid w:val="00B77545"/>
    <w:rsid w:val="00B83C46"/>
    <w:rsid w:val="00B8526C"/>
    <w:rsid w:val="00B871F3"/>
    <w:rsid w:val="00B8795C"/>
    <w:rsid w:val="00B91279"/>
    <w:rsid w:val="00B96AA6"/>
    <w:rsid w:val="00B971F9"/>
    <w:rsid w:val="00B97A7E"/>
    <w:rsid w:val="00BA03C9"/>
    <w:rsid w:val="00BA0C88"/>
    <w:rsid w:val="00BA123C"/>
    <w:rsid w:val="00BA13D9"/>
    <w:rsid w:val="00BA4D75"/>
    <w:rsid w:val="00BA53F4"/>
    <w:rsid w:val="00BA5C0F"/>
    <w:rsid w:val="00BB5647"/>
    <w:rsid w:val="00BB7C6C"/>
    <w:rsid w:val="00BB7EF5"/>
    <w:rsid w:val="00BC353D"/>
    <w:rsid w:val="00BC40E0"/>
    <w:rsid w:val="00BC4631"/>
    <w:rsid w:val="00BC6527"/>
    <w:rsid w:val="00BC73A6"/>
    <w:rsid w:val="00BD04F0"/>
    <w:rsid w:val="00BD0848"/>
    <w:rsid w:val="00BD3026"/>
    <w:rsid w:val="00BE05EF"/>
    <w:rsid w:val="00BE1175"/>
    <w:rsid w:val="00BE21FC"/>
    <w:rsid w:val="00BE3D50"/>
    <w:rsid w:val="00BE4C6A"/>
    <w:rsid w:val="00BE5E36"/>
    <w:rsid w:val="00BE5F8D"/>
    <w:rsid w:val="00BE7660"/>
    <w:rsid w:val="00BF0A75"/>
    <w:rsid w:val="00BF1763"/>
    <w:rsid w:val="00BF2E57"/>
    <w:rsid w:val="00BF2FC8"/>
    <w:rsid w:val="00BF7F62"/>
    <w:rsid w:val="00BF7FAE"/>
    <w:rsid w:val="00C024A6"/>
    <w:rsid w:val="00C03629"/>
    <w:rsid w:val="00C04AFF"/>
    <w:rsid w:val="00C05FD9"/>
    <w:rsid w:val="00C172CA"/>
    <w:rsid w:val="00C17BE6"/>
    <w:rsid w:val="00C2033C"/>
    <w:rsid w:val="00C21437"/>
    <w:rsid w:val="00C225AD"/>
    <w:rsid w:val="00C2293B"/>
    <w:rsid w:val="00C22B08"/>
    <w:rsid w:val="00C27C44"/>
    <w:rsid w:val="00C27D0D"/>
    <w:rsid w:val="00C326F1"/>
    <w:rsid w:val="00C40B17"/>
    <w:rsid w:val="00C41539"/>
    <w:rsid w:val="00C41790"/>
    <w:rsid w:val="00C41BD4"/>
    <w:rsid w:val="00C41F31"/>
    <w:rsid w:val="00C4206B"/>
    <w:rsid w:val="00C45189"/>
    <w:rsid w:val="00C506B2"/>
    <w:rsid w:val="00C522C1"/>
    <w:rsid w:val="00C52F7A"/>
    <w:rsid w:val="00C53C2F"/>
    <w:rsid w:val="00C55AD9"/>
    <w:rsid w:val="00C55C32"/>
    <w:rsid w:val="00C6055F"/>
    <w:rsid w:val="00C60B84"/>
    <w:rsid w:val="00C62144"/>
    <w:rsid w:val="00C6343B"/>
    <w:rsid w:val="00C64F94"/>
    <w:rsid w:val="00C67E75"/>
    <w:rsid w:val="00C71951"/>
    <w:rsid w:val="00C723CC"/>
    <w:rsid w:val="00C759A2"/>
    <w:rsid w:val="00C76519"/>
    <w:rsid w:val="00C76B1A"/>
    <w:rsid w:val="00C76B5E"/>
    <w:rsid w:val="00C8114F"/>
    <w:rsid w:val="00C8226C"/>
    <w:rsid w:val="00C82C00"/>
    <w:rsid w:val="00C83CA0"/>
    <w:rsid w:val="00C847F0"/>
    <w:rsid w:val="00C85C71"/>
    <w:rsid w:val="00C86653"/>
    <w:rsid w:val="00C87523"/>
    <w:rsid w:val="00C910B3"/>
    <w:rsid w:val="00C9644D"/>
    <w:rsid w:val="00C96BDF"/>
    <w:rsid w:val="00CA0FC8"/>
    <w:rsid w:val="00CA151F"/>
    <w:rsid w:val="00CA1572"/>
    <w:rsid w:val="00CA4053"/>
    <w:rsid w:val="00CA41CD"/>
    <w:rsid w:val="00CB165C"/>
    <w:rsid w:val="00CB2149"/>
    <w:rsid w:val="00CB430F"/>
    <w:rsid w:val="00CC0BA9"/>
    <w:rsid w:val="00CC383A"/>
    <w:rsid w:val="00CC468A"/>
    <w:rsid w:val="00CC4FF3"/>
    <w:rsid w:val="00CC60AF"/>
    <w:rsid w:val="00CC6D10"/>
    <w:rsid w:val="00CC7821"/>
    <w:rsid w:val="00CD15E8"/>
    <w:rsid w:val="00CD17F8"/>
    <w:rsid w:val="00CD2914"/>
    <w:rsid w:val="00CD49EB"/>
    <w:rsid w:val="00CD7FBC"/>
    <w:rsid w:val="00CE2352"/>
    <w:rsid w:val="00CE3D5D"/>
    <w:rsid w:val="00CE401B"/>
    <w:rsid w:val="00CE4FE2"/>
    <w:rsid w:val="00CE5D81"/>
    <w:rsid w:val="00CE760C"/>
    <w:rsid w:val="00CF15C2"/>
    <w:rsid w:val="00D014DE"/>
    <w:rsid w:val="00D02C70"/>
    <w:rsid w:val="00D03930"/>
    <w:rsid w:val="00D048FD"/>
    <w:rsid w:val="00D0532F"/>
    <w:rsid w:val="00D06701"/>
    <w:rsid w:val="00D11523"/>
    <w:rsid w:val="00D160CF"/>
    <w:rsid w:val="00D17799"/>
    <w:rsid w:val="00D17F30"/>
    <w:rsid w:val="00D2063C"/>
    <w:rsid w:val="00D210B7"/>
    <w:rsid w:val="00D235C4"/>
    <w:rsid w:val="00D245BD"/>
    <w:rsid w:val="00D247A0"/>
    <w:rsid w:val="00D2665B"/>
    <w:rsid w:val="00D26C34"/>
    <w:rsid w:val="00D3044B"/>
    <w:rsid w:val="00D32030"/>
    <w:rsid w:val="00D32763"/>
    <w:rsid w:val="00D332CA"/>
    <w:rsid w:val="00D34C5F"/>
    <w:rsid w:val="00D36031"/>
    <w:rsid w:val="00D368B8"/>
    <w:rsid w:val="00D37D41"/>
    <w:rsid w:val="00D40403"/>
    <w:rsid w:val="00D40912"/>
    <w:rsid w:val="00D410EB"/>
    <w:rsid w:val="00D415F8"/>
    <w:rsid w:val="00D42745"/>
    <w:rsid w:val="00D43FC7"/>
    <w:rsid w:val="00D4440A"/>
    <w:rsid w:val="00D44F79"/>
    <w:rsid w:val="00D47D7E"/>
    <w:rsid w:val="00D52995"/>
    <w:rsid w:val="00D52F04"/>
    <w:rsid w:val="00D57F95"/>
    <w:rsid w:val="00D60964"/>
    <w:rsid w:val="00D6104A"/>
    <w:rsid w:val="00D6185E"/>
    <w:rsid w:val="00D63221"/>
    <w:rsid w:val="00D63C8E"/>
    <w:rsid w:val="00D64DB3"/>
    <w:rsid w:val="00D65924"/>
    <w:rsid w:val="00D66423"/>
    <w:rsid w:val="00D66965"/>
    <w:rsid w:val="00D755CE"/>
    <w:rsid w:val="00D75812"/>
    <w:rsid w:val="00D761FE"/>
    <w:rsid w:val="00D762BB"/>
    <w:rsid w:val="00D777F8"/>
    <w:rsid w:val="00D80190"/>
    <w:rsid w:val="00D80F72"/>
    <w:rsid w:val="00D8418C"/>
    <w:rsid w:val="00D86141"/>
    <w:rsid w:val="00D867E5"/>
    <w:rsid w:val="00D873E0"/>
    <w:rsid w:val="00D9356F"/>
    <w:rsid w:val="00D93907"/>
    <w:rsid w:val="00D94E9C"/>
    <w:rsid w:val="00D9589F"/>
    <w:rsid w:val="00D96268"/>
    <w:rsid w:val="00DA184F"/>
    <w:rsid w:val="00DA2301"/>
    <w:rsid w:val="00DA3349"/>
    <w:rsid w:val="00DA5BE2"/>
    <w:rsid w:val="00DB1B21"/>
    <w:rsid w:val="00DB4AF5"/>
    <w:rsid w:val="00DC2561"/>
    <w:rsid w:val="00DC416F"/>
    <w:rsid w:val="00DC4551"/>
    <w:rsid w:val="00DC6B89"/>
    <w:rsid w:val="00DD1F39"/>
    <w:rsid w:val="00DD3785"/>
    <w:rsid w:val="00DD4D00"/>
    <w:rsid w:val="00DD5AEA"/>
    <w:rsid w:val="00DD6E4B"/>
    <w:rsid w:val="00DE06F1"/>
    <w:rsid w:val="00DE0C61"/>
    <w:rsid w:val="00DE3692"/>
    <w:rsid w:val="00DE3930"/>
    <w:rsid w:val="00DE50B2"/>
    <w:rsid w:val="00DE5921"/>
    <w:rsid w:val="00DF0261"/>
    <w:rsid w:val="00DF1CD5"/>
    <w:rsid w:val="00DF23B6"/>
    <w:rsid w:val="00DF6006"/>
    <w:rsid w:val="00DF616F"/>
    <w:rsid w:val="00DF75B5"/>
    <w:rsid w:val="00E076FA"/>
    <w:rsid w:val="00E11062"/>
    <w:rsid w:val="00E12748"/>
    <w:rsid w:val="00E16346"/>
    <w:rsid w:val="00E20D81"/>
    <w:rsid w:val="00E21363"/>
    <w:rsid w:val="00E241E8"/>
    <w:rsid w:val="00E24A42"/>
    <w:rsid w:val="00E24ECB"/>
    <w:rsid w:val="00E25451"/>
    <w:rsid w:val="00E25797"/>
    <w:rsid w:val="00E32AE5"/>
    <w:rsid w:val="00E33580"/>
    <w:rsid w:val="00E33CDF"/>
    <w:rsid w:val="00E33EE4"/>
    <w:rsid w:val="00E34561"/>
    <w:rsid w:val="00E34C78"/>
    <w:rsid w:val="00E35FF3"/>
    <w:rsid w:val="00E369DC"/>
    <w:rsid w:val="00E40788"/>
    <w:rsid w:val="00E44095"/>
    <w:rsid w:val="00E4424B"/>
    <w:rsid w:val="00E445DE"/>
    <w:rsid w:val="00E45355"/>
    <w:rsid w:val="00E45A17"/>
    <w:rsid w:val="00E468A8"/>
    <w:rsid w:val="00E4761C"/>
    <w:rsid w:val="00E4790E"/>
    <w:rsid w:val="00E509F9"/>
    <w:rsid w:val="00E539D3"/>
    <w:rsid w:val="00E55A12"/>
    <w:rsid w:val="00E55D4E"/>
    <w:rsid w:val="00E55ECE"/>
    <w:rsid w:val="00E560DA"/>
    <w:rsid w:val="00E568B1"/>
    <w:rsid w:val="00E5799F"/>
    <w:rsid w:val="00E60F30"/>
    <w:rsid w:val="00E623C4"/>
    <w:rsid w:val="00E6303E"/>
    <w:rsid w:val="00E64ABF"/>
    <w:rsid w:val="00E651FB"/>
    <w:rsid w:val="00E66C9F"/>
    <w:rsid w:val="00E66D05"/>
    <w:rsid w:val="00E67AE7"/>
    <w:rsid w:val="00E67F0C"/>
    <w:rsid w:val="00E722AE"/>
    <w:rsid w:val="00E72955"/>
    <w:rsid w:val="00E744EE"/>
    <w:rsid w:val="00E772B0"/>
    <w:rsid w:val="00E77696"/>
    <w:rsid w:val="00E77E5B"/>
    <w:rsid w:val="00E80017"/>
    <w:rsid w:val="00E8348E"/>
    <w:rsid w:val="00E84B25"/>
    <w:rsid w:val="00E86158"/>
    <w:rsid w:val="00E93EBA"/>
    <w:rsid w:val="00E94953"/>
    <w:rsid w:val="00E950C7"/>
    <w:rsid w:val="00EA1608"/>
    <w:rsid w:val="00EA29F4"/>
    <w:rsid w:val="00EA3A4E"/>
    <w:rsid w:val="00EA5AE6"/>
    <w:rsid w:val="00EA62BB"/>
    <w:rsid w:val="00EA65DC"/>
    <w:rsid w:val="00EB0952"/>
    <w:rsid w:val="00EB331C"/>
    <w:rsid w:val="00EB3B53"/>
    <w:rsid w:val="00EB3CE8"/>
    <w:rsid w:val="00EC5BF9"/>
    <w:rsid w:val="00ED1A6D"/>
    <w:rsid w:val="00ED2E34"/>
    <w:rsid w:val="00ED3A55"/>
    <w:rsid w:val="00ED4282"/>
    <w:rsid w:val="00ED78A6"/>
    <w:rsid w:val="00EE0EA7"/>
    <w:rsid w:val="00EE3FD7"/>
    <w:rsid w:val="00EE40D3"/>
    <w:rsid w:val="00EE7619"/>
    <w:rsid w:val="00EF0D52"/>
    <w:rsid w:val="00EF1FFA"/>
    <w:rsid w:val="00EF4EFB"/>
    <w:rsid w:val="00EF6BAA"/>
    <w:rsid w:val="00F03488"/>
    <w:rsid w:val="00F048C2"/>
    <w:rsid w:val="00F04CE9"/>
    <w:rsid w:val="00F04DE9"/>
    <w:rsid w:val="00F057B0"/>
    <w:rsid w:val="00F05848"/>
    <w:rsid w:val="00F066A1"/>
    <w:rsid w:val="00F0682F"/>
    <w:rsid w:val="00F12B51"/>
    <w:rsid w:val="00F1752E"/>
    <w:rsid w:val="00F17C11"/>
    <w:rsid w:val="00F20876"/>
    <w:rsid w:val="00F23198"/>
    <w:rsid w:val="00F264C2"/>
    <w:rsid w:val="00F276C1"/>
    <w:rsid w:val="00F27711"/>
    <w:rsid w:val="00F27848"/>
    <w:rsid w:val="00F35282"/>
    <w:rsid w:val="00F36803"/>
    <w:rsid w:val="00F3706C"/>
    <w:rsid w:val="00F43B45"/>
    <w:rsid w:val="00F45836"/>
    <w:rsid w:val="00F464AA"/>
    <w:rsid w:val="00F515C8"/>
    <w:rsid w:val="00F53120"/>
    <w:rsid w:val="00F55AEE"/>
    <w:rsid w:val="00F55CBD"/>
    <w:rsid w:val="00F6113B"/>
    <w:rsid w:val="00F63688"/>
    <w:rsid w:val="00F6371F"/>
    <w:rsid w:val="00F64351"/>
    <w:rsid w:val="00F64FFB"/>
    <w:rsid w:val="00F73040"/>
    <w:rsid w:val="00F73571"/>
    <w:rsid w:val="00F8052E"/>
    <w:rsid w:val="00F81F2F"/>
    <w:rsid w:val="00F8243E"/>
    <w:rsid w:val="00F82C47"/>
    <w:rsid w:val="00F84817"/>
    <w:rsid w:val="00F856A1"/>
    <w:rsid w:val="00F87115"/>
    <w:rsid w:val="00F90921"/>
    <w:rsid w:val="00F90C5D"/>
    <w:rsid w:val="00F90E15"/>
    <w:rsid w:val="00F915AD"/>
    <w:rsid w:val="00F966C0"/>
    <w:rsid w:val="00FA0B6E"/>
    <w:rsid w:val="00FA5214"/>
    <w:rsid w:val="00FA72DD"/>
    <w:rsid w:val="00FA7992"/>
    <w:rsid w:val="00FB0F16"/>
    <w:rsid w:val="00FB2E58"/>
    <w:rsid w:val="00FB4E89"/>
    <w:rsid w:val="00FB7644"/>
    <w:rsid w:val="00FC1147"/>
    <w:rsid w:val="00FC201B"/>
    <w:rsid w:val="00FC238F"/>
    <w:rsid w:val="00FC2FA6"/>
    <w:rsid w:val="00FC4006"/>
    <w:rsid w:val="00FC4B6D"/>
    <w:rsid w:val="00FD00F5"/>
    <w:rsid w:val="00FD2BE6"/>
    <w:rsid w:val="00FD38A8"/>
    <w:rsid w:val="00FD50C7"/>
    <w:rsid w:val="00FD5754"/>
    <w:rsid w:val="00FD5942"/>
    <w:rsid w:val="00FE0D59"/>
    <w:rsid w:val="00FE16A3"/>
    <w:rsid w:val="00FE1B0B"/>
    <w:rsid w:val="00FE2F58"/>
    <w:rsid w:val="00FE53BB"/>
    <w:rsid w:val="00FE5A94"/>
    <w:rsid w:val="00FE6FD9"/>
    <w:rsid w:val="00FE730D"/>
    <w:rsid w:val="00FF13D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DE6580"/>
  <w15:docId w15:val="{89479C26-A892-4285-952C-E35A2F00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aliases w:val="Normal ENMII"/>
    <w:qFormat/>
    <w:rsid w:val="00EB3CE8"/>
    <w:pPr>
      <w:spacing w:before="60" w:after="60"/>
    </w:pPr>
    <w:rPr>
      <w:rFonts w:ascii="Calibri" w:hAnsi="Calibri"/>
      <w:sz w:val="22"/>
      <w:lang w:val="en-GB" w:eastAsia="fr-FR"/>
    </w:rPr>
  </w:style>
  <w:style w:type="paragraph" w:styleId="berschrift1">
    <w:name w:val="heading 1"/>
    <w:aliases w:val="Title2 ENM II"/>
    <w:basedOn w:val="Standard"/>
    <w:next w:val="Standard"/>
    <w:link w:val="berschrift1Zchn"/>
    <w:rsid w:val="00A01673"/>
    <w:pPr>
      <w:keepNext/>
      <w:numPr>
        <w:numId w:val="2"/>
      </w:numPr>
      <w:spacing w:before="240" w:after="120"/>
      <w:outlineLvl w:val="0"/>
    </w:pPr>
    <w:rPr>
      <w:b/>
      <w:bCs/>
      <w:kern w:val="32"/>
      <w:sz w:val="28"/>
      <w:szCs w:val="32"/>
    </w:rPr>
  </w:style>
  <w:style w:type="paragraph" w:styleId="berschrift2">
    <w:name w:val="heading 2"/>
    <w:basedOn w:val="Standard"/>
    <w:next w:val="Standard"/>
    <w:link w:val="berschrift2Zchn"/>
    <w:semiHidden/>
    <w:unhideWhenUsed/>
    <w:qFormat/>
    <w:rsid w:val="000E06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0E06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0E06B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0E06B5"/>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0E06B5"/>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0E06B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0E06B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0E06B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E45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E45A17"/>
    <w:rPr>
      <w:b/>
      <w:bCs/>
    </w:rPr>
  </w:style>
  <w:style w:type="paragraph" w:customStyle="1" w:styleId="dimension">
    <w:name w:val="dimension"/>
    <w:basedOn w:val="Standard"/>
    <w:rsid w:val="00E45A17"/>
    <w:pPr>
      <w:spacing w:before="75"/>
    </w:pPr>
    <w:rPr>
      <w:rFonts w:ascii="Verdana" w:hAnsi="Verdana"/>
      <w:color w:val="333333"/>
      <w:sz w:val="15"/>
      <w:szCs w:val="15"/>
    </w:rPr>
  </w:style>
  <w:style w:type="character" w:styleId="Hyperlink">
    <w:name w:val="Hyperlink"/>
    <w:uiPriority w:val="99"/>
    <w:rsid w:val="003C780C"/>
    <w:rPr>
      <w:color w:val="0000FF"/>
      <w:u w:val="single"/>
    </w:rPr>
  </w:style>
  <w:style w:type="character" w:styleId="BesuchterLink">
    <w:name w:val="FollowedHyperlink"/>
    <w:rsid w:val="00614888"/>
    <w:rPr>
      <w:color w:val="800080"/>
      <w:u w:val="single"/>
    </w:rPr>
  </w:style>
  <w:style w:type="paragraph" w:styleId="Kopfzeile">
    <w:name w:val="header"/>
    <w:basedOn w:val="Standard"/>
    <w:link w:val="KopfzeileZchn"/>
    <w:uiPriority w:val="99"/>
    <w:rsid w:val="00D40912"/>
    <w:pPr>
      <w:tabs>
        <w:tab w:val="center" w:pos="4536"/>
        <w:tab w:val="right" w:pos="9072"/>
      </w:tabs>
    </w:pPr>
  </w:style>
  <w:style w:type="character" w:customStyle="1" w:styleId="KopfzeileZchn">
    <w:name w:val="Kopfzeile Zchn"/>
    <w:link w:val="Kopfzeile"/>
    <w:uiPriority w:val="99"/>
    <w:rsid w:val="00D40912"/>
    <w:rPr>
      <w:sz w:val="24"/>
      <w:szCs w:val="24"/>
    </w:rPr>
  </w:style>
  <w:style w:type="paragraph" w:styleId="Fuzeile">
    <w:name w:val="footer"/>
    <w:basedOn w:val="Standard"/>
    <w:link w:val="FuzeileZchn"/>
    <w:uiPriority w:val="99"/>
    <w:rsid w:val="00D40912"/>
    <w:pPr>
      <w:tabs>
        <w:tab w:val="center" w:pos="4536"/>
        <w:tab w:val="right" w:pos="9072"/>
      </w:tabs>
    </w:pPr>
  </w:style>
  <w:style w:type="character" w:customStyle="1" w:styleId="FuzeileZchn">
    <w:name w:val="Fußzeile Zchn"/>
    <w:link w:val="Fuzeile"/>
    <w:uiPriority w:val="99"/>
    <w:rsid w:val="00D40912"/>
    <w:rPr>
      <w:sz w:val="24"/>
      <w:szCs w:val="24"/>
    </w:rPr>
  </w:style>
  <w:style w:type="paragraph" w:styleId="StandardWeb">
    <w:name w:val="Normal (Web)"/>
    <w:basedOn w:val="Standard"/>
    <w:uiPriority w:val="99"/>
    <w:unhideWhenUsed/>
    <w:rsid w:val="00D40912"/>
    <w:pPr>
      <w:spacing w:before="100" w:beforeAutospacing="1" w:after="100" w:afterAutospacing="1"/>
    </w:pPr>
  </w:style>
  <w:style w:type="paragraph" w:styleId="Sprechblasentext">
    <w:name w:val="Balloon Text"/>
    <w:basedOn w:val="Standard"/>
    <w:link w:val="SprechblasentextZchn"/>
    <w:rsid w:val="00F1752E"/>
    <w:rPr>
      <w:rFonts w:ascii="Tahoma" w:hAnsi="Tahoma" w:cs="Tahoma"/>
      <w:sz w:val="16"/>
      <w:szCs w:val="16"/>
    </w:rPr>
  </w:style>
  <w:style w:type="character" w:customStyle="1" w:styleId="SprechblasentextZchn">
    <w:name w:val="Sprechblasentext Zchn"/>
    <w:link w:val="Sprechblasentext"/>
    <w:rsid w:val="00F1752E"/>
    <w:rPr>
      <w:rFonts w:ascii="Tahoma" w:hAnsi="Tahoma" w:cs="Tahoma"/>
      <w:sz w:val="16"/>
      <w:szCs w:val="16"/>
    </w:rPr>
  </w:style>
  <w:style w:type="character" w:customStyle="1" w:styleId="berschrift1Zchn">
    <w:name w:val="Überschrift 1 Zchn"/>
    <w:aliases w:val="Title2 ENM II Zchn"/>
    <w:link w:val="berschrift1"/>
    <w:rsid w:val="00A01673"/>
    <w:rPr>
      <w:rFonts w:ascii="Calibri" w:hAnsi="Calibri"/>
      <w:b/>
      <w:bCs/>
      <w:kern w:val="32"/>
      <w:sz w:val="28"/>
      <w:szCs w:val="32"/>
      <w:lang w:val="en-GB" w:eastAsia="fr-FR"/>
    </w:rPr>
  </w:style>
  <w:style w:type="character" w:styleId="Hervorhebung">
    <w:name w:val="Emphasis"/>
    <w:uiPriority w:val="20"/>
    <w:qFormat/>
    <w:rsid w:val="00D9589F"/>
    <w:rPr>
      <w:i/>
      <w:iCs/>
    </w:rPr>
  </w:style>
  <w:style w:type="paragraph" w:styleId="Untertitel">
    <w:name w:val="Subtitle"/>
    <w:basedOn w:val="Standard"/>
    <w:next w:val="Standard"/>
    <w:link w:val="UntertitelZchn"/>
    <w:rsid w:val="00D9589F"/>
    <w:pPr>
      <w:jc w:val="center"/>
      <w:outlineLvl w:val="1"/>
    </w:pPr>
    <w:rPr>
      <w:rFonts w:ascii="Cambria" w:hAnsi="Cambria"/>
    </w:rPr>
  </w:style>
  <w:style w:type="character" w:customStyle="1" w:styleId="UntertitelZchn">
    <w:name w:val="Untertitel Zchn"/>
    <w:link w:val="Untertitel"/>
    <w:rsid w:val="00D9589F"/>
    <w:rPr>
      <w:rFonts w:ascii="Cambria" w:eastAsia="Times New Roman" w:hAnsi="Cambria" w:cs="Times New Roman"/>
      <w:sz w:val="24"/>
      <w:szCs w:val="24"/>
      <w:lang w:eastAsia="fr-FR"/>
    </w:rPr>
  </w:style>
  <w:style w:type="paragraph" w:customStyle="1" w:styleId="Default">
    <w:name w:val="Default"/>
    <w:link w:val="TitoloCarattere"/>
    <w:rsid w:val="004024FA"/>
    <w:pPr>
      <w:autoSpaceDE w:val="0"/>
      <w:autoSpaceDN w:val="0"/>
      <w:adjustRightInd w:val="0"/>
    </w:pPr>
    <w:rPr>
      <w:rFonts w:ascii="Arial" w:hAnsi="Arial" w:cs="Arial"/>
      <w:color w:val="000000"/>
      <w:sz w:val="24"/>
      <w:szCs w:val="24"/>
    </w:rPr>
  </w:style>
  <w:style w:type="character" w:customStyle="1" w:styleId="TitoloCarattere">
    <w:name w:val="Titolo Carattere"/>
    <w:aliases w:val="Title 1 ENMII Carattere"/>
    <w:link w:val="Default"/>
    <w:rsid w:val="00190294"/>
    <w:rPr>
      <w:rFonts w:ascii="Cambria" w:hAnsi="Cambria"/>
      <w:b/>
      <w:bCs/>
      <w:caps/>
      <w:color w:val="0B5394"/>
      <w:kern w:val="28"/>
      <w:sz w:val="26"/>
      <w:szCs w:val="32"/>
      <w:shd w:val="clear" w:color="auto" w:fill="FFFFFF"/>
      <w:lang w:val="en-US" w:eastAsia="fr-FR"/>
    </w:rPr>
  </w:style>
  <w:style w:type="paragraph" w:styleId="KeinLeerraum">
    <w:name w:val="No Spacing"/>
    <w:aliases w:val="Titre 3 ENMII"/>
    <w:basedOn w:val="Standard"/>
    <w:uiPriority w:val="1"/>
    <w:qFormat/>
    <w:rsid w:val="00A63D9E"/>
    <w:pPr>
      <w:shd w:val="clear" w:color="auto" w:fill="FFFFFF"/>
      <w:spacing w:before="240" w:after="120"/>
    </w:pPr>
    <w:rPr>
      <w:u w:val="single" w:color="9BBB59"/>
    </w:rPr>
  </w:style>
  <w:style w:type="character" w:styleId="SchwacheHervorhebung">
    <w:name w:val="Subtle Emphasis"/>
    <w:uiPriority w:val="19"/>
    <w:qFormat/>
    <w:rsid w:val="00577433"/>
    <w:rPr>
      <w:i/>
      <w:iCs/>
      <w:color w:val="808080"/>
    </w:rPr>
  </w:style>
  <w:style w:type="character" w:styleId="Buchtitel">
    <w:name w:val="Book Title"/>
    <w:uiPriority w:val="33"/>
    <w:rsid w:val="00577433"/>
    <w:rPr>
      <w:b/>
      <w:bCs/>
      <w:smallCaps/>
      <w:spacing w:val="5"/>
    </w:rPr>
  </w:style>
  <w:style w:type="paragraph" w:styleId="Listenabsatz">
    <w:name w:val="List Paragraph"/>
    <w:basedOn w:val="Standard"/>
    <w:link w:val="ListenabsatzZchn"/>
    <w:uiPriority w:val="72"/>
    <w:qFormat/>
    <w:rsid w:val="00577433"/>
    <w:pPr>
      <w:ind w:left="708"/>
    </w:pPr>
  </w:style>
  <w:style w:type="character" w:styleId="IntensiveHervorhebung">
    <w:name w:val="Intense Emphasis"/>
    <w:uiPriority w:val="21"/>
    <w:qFormat/>
    <w:rsid w:val="00577433"/>
    <w:rPr>
      <w:b/>
      <w:bCs/>
      <w:i/>
      <w:iCs/>
      <w:color w:val="4F81BD"/>
    </w:rPr>
  </w:style>
  <w:style w:type="paragraph" w:customStyle="1" w:styleId="DocnameENMII">
    <w:name w:val="Docname ENMII"/>
    <w:basedOn w:val="Standard"/>
    <w:link w:val="DocnameENMIICar"/>
    <w:autoRedefine/>
    <w:qFormat/>
    <w:rsid w:val="00BB5647"/>
    <w:pPr>
      <w:spacing w:before="600" w:after="480"/>
      <w:jc w:val="center"/>
    </w:pPr>
    <w:rPr>
      <w:rFonts w:cs="Calibri"/>
      <w:b/>
      <w:smallCaps/>
      <w:sz w:val="44"/>
    </w:rPr>
  </w:style>
  <w:style w:type="paragraph" w:customStyle="1" w:styleId="EntteENMII">
    <w:name w:val="En tête ENM II"/>
    <w:basedOn w:val="Kopfzeile"/>
    <w:link w:val="EntteENMIICar"/>
    <w:qFormat/>
    <w:rsid w:val="00C82C00"/>
    <w:pPr>
      <w:jc w:val="right"/>
    </w:pPr>
    <w:rPr>
      <w:rFonts w:cs="Calibri"/>
      <w:b/>
      <w:bCs/>
      <w:color w:val="0B5394"/>
      <w:szCs w:val="22"/>
      <w:lang w:val="en-US"/>
    </w:rPr>
  </w:style>
  <w:style w:type="character" w:customStyle="1" w:styleId="DocnameENMIICar">
    <w:name w:val="Docname ENMII Car"/>
    <w:link w:val="DocnameENMII"/>
    <w:rsid w:val="00BB5647"/>
    <w:rPr>
      <w:rFonts w:ascii="Calibri" w:hAnsi="Calibri" w:cs="Calibri"/>
      <w:b/>
      <w:smallCaps/>
      <w:sz w:val="44"/>
      <w:szCs w:val="22"/>
      <w:lang w:val="en-GB" w:eastAsia="de-DE"/>
    </w:rPr>
  </w:style>
  <w:style w:type="paragraph" w:customStyle="1" w:styleId="Title2ENMII11">
    <w:name w:val="Title 2 ENMII 1.1"/>
    <w:basedOn w:val="berschrift1"/>
    <w:link w:val="Title2ENMII11Car"/>
    <w:rsid w:val="00174765"/>
    <w:pPr>
      <w:numPr>
        <w:ilvl w:val="1"/>
        <w:numId w:val="1"/>
      </w:numPr>
    </w:pPr>
  </w:style>
  <w:style w:type="character" w:customStyle="1" w:styleId="EntteENMIICar">
    <w:name w:val="En tête ENM II Car"/>
    <w:link w:val="EntteENMII"/>
    <w:rsid w:val="00C82C00"/>
    <w:rPr>
      <w:rFonts w:ascii="Calibri" w:hAnsi="Calibri" w:cs="Calibri"/>
      <w:b/>
      <w:bCs/>
      <w:color w:val="0B5394"/>
      <w:sz w:val="24"/>
      <w:szCs w:val="22"/>
      <w:lang w:val="en-US"/>
    </w:rPr>
  </w:style>
  <w:style w:type="paragraph" w:customStyle="1" w:styleId="Title2ENMII">
    <w:name w:val="Title 2 ENMII"/>
    <w:basedOn w:val="Title2ENMII11"/>
    <w:link w:val="Title2ENMIICar"/>
    <w:qFormat/>
    <w:rsid w:val="00A63D9E"/>
    <w:pPr>
      <w:shd w:val="clear" w:color="auto" w:fill="FFFFFF"/>
    </w:pPr>
    <w:rPr>
      <w:smallCaps/>
      <w:sz w:val="26"/>
    </w:rPr>
  </w:style>
  <w:style w:type="character" w:customStyle="1" w:styleId="Title2ENMII11Car">
    <w:name w:val="Title 2 ENMII 1.1 Car"/>
    <w:link w:val="Title2ENMII11"/>
    <w:rsid w:val="00174765"/>
    <w:rPr>
      <w:rFonts w:ascii="Calibri" w:hAnsi="Calibri"/>
      <w:b/>
      <w:bCs/>
      <w:kern w:val="32"/>
      <w:sz w:val="28"/>
      <w:szCs w:val="32"/>
      <w:lang w:val="en-GB" w:eastAsia="fr-FR"/>
    </w:rPr>
  </w:style>
  <w:style w:type="numbering" w:customStyle="1" w:styleId="Estilo1">
    <w:name w:val="Estilo1"/>
    <w:rsid w:val="009E4765"/>
    <w:pPr>
      <w:numPr>
        <w:numId w:val="3"/>
      </w:numPr>
    </w:pPr>
  </w:style>
  <w:style w:type="character" w:customStyle="1" w:styleId="Title2ENMIICar">
    <w:name w:val="Title 2 ENMII Car"/>
    <w:link w:val="Title2ENMII"/>
    <w:rsid w:val="00A63D9E"/>
    <w:rPr>
      <w:rFonts w:ascii="Calibri" w:hAnsi="Calibri"/>
      <w:b/>
      <w:bCs/>
      <w:smallCaps/>
      <w:kern w:val="32"/>
      <w:sz w:val="26"/>
      <w:szCs w:val="32"/>
      <w:shd w:val="clear" w:color="auto" w:fill="FFFFFF"/>
      <w:lang w:val="en-GB" w:eastAsia="fr-FR"/>
    </w:rPr>
  </w:style>
  <w:style w:type="paragraph" w:customStyle="1" w:styleId="Maintitle">
    <w:name w:val="Main title"/>
    <w:basedOn w:val="berschrift1"/>
    <w:link w:val="MaintitleCar"/>
    <w:qFormat/>
    <w:rsid w:val="00BB5647"/>
    <w:pPr>
      <w:numPr>
        <w:numId w:val="0"/>
      </w:numPr>
      <w:pBdr>
        <w:top w:val="thinThickSmallGap" w:sz="24" w:space="1" w:color="C2D69B"/>
        <w:left w:val="thinThickSmallGap" w:sz="24" w:space="4" w:color="C2D69B"/>
        <w:bottom w:val="thickThinSmallGap" w:sz="24" w:space="1" w:color="C2D69B"/>
        <w:right w:val="thickThinSmallGap" w:sz="24" w:space="4" w:color="C2D69B"/>
      </w:pBdr>
      <w:tabs>
        <w:tab w:val="left" w:pos="567"/>
        <w:tab w:val="right" w:pos="8313"/>
      </w:tabs>
      <w:spacing w:before="480" w:after="600"/>
      <w:ind w:left="567"/>
      <w:contextualSpacing/>
      <w:jc w:val="center"/>
    </w:pPr>
    <w:rPr>
      <w:rFonts w:cs="Calibri"/>
      <w:caps/>
      <w:kern w:val="0"/>
      <w:sz w:val="40"/>
      <w:szCs w:val="24"/>
      <w:lang w:val="en-US"/>
    </w:rPr>
  </w:style>
  <w:style w:type="paragraph" w:styleId="Verzeichnis2">
    <w:name w:val="toc 2"/>
    <w:basedOn w:val="Standard"/>
    <w:next w:val="Standard"/>
    <w:autoRedefine/>
    <w:uiPriority w:val="39"/>
    <w:unhideWhenUsed/>
    <w:qFormat/>
    <w:rsid w:val="00381803"/>
    <w:pPr>
      <w:ind w:left="240"/>
    </w:pPr>
    <w:rPr>
      <w:rFonts w:cs="Calibri"/>
      <w:smallCaps/>
      <w:sz w:val="20"/>
    </w:rPr>
  </w:style>
  <w:style w:type="character" w:customStyle="1" w:styleId="MaintitleCar">
    <w:name w:val="Main title Car"/>
    <w:link w:val="Maintitle"/>
    <w:rsid w:val="00BB5647"/>
    <w:rPr>
      <w:rFonts w:ascii="Calibri" w:hAnsi="Calibri" w:cs="Calibri"/>
      <w:b/>
      <w:bCs/>
      <w:caps/>
      <w:sz w:val="40"/>
      <w:szCs w:val="24"/>
      <w:lang w:val="en-US" w:eastAsia="de-DE"/>
    </w:rPr>
  </w:style>
  <w:style w:type="paragraph" w:styleId="Verzeichnis1">
    <w:name w:val="toc 1"/>
    <w:basedOn w:val="Standard"/>
    <w:next w:val="Standard"/>
    <w:autoRedefine/>
    <w:uiPriority w:val="39"/>
    <w:unhideWhenUsed/>
    <w:qFormat/>
    <w:rsid w:val="00671C09"/>
    <w:pPr>
      <w:spacing w:before="120" w:after="120"/>
    </w:pPr>
    <w:rPr>
      <w:rFonts w:cs="Calibri"/>
      <w:b/>
      <w:bCs/>
      <w:caps/>
      <w:sz w:val="28"/>
      <w:szCs w:val="28"/>
    </w:rPr>
  </w:style>
  <w:style w:type="paragraph" w:styleId="Verzeichnis3">
    <w:name w:val="toc 3"/>
    <w:basedOn w:val="Standard"/>
    <w:next w:val="Standard"/>
    <w:autoRedefine/>
    <w:uiPriority w:val="39"/>
    <w:rsid w:val="00BB5647"/>
    <w:pPr>
      <w:tabs>
        <w:tab w:val="right" w:leader="dot" w:pos="9062"/>
      </w:tabs>
      <w:ind w:left="440"/>
    </w:pPr>
  </w:style>
  <w:style w:type="paragraph" w:styleId="Textkrper">
    <w:name w:val="Body Text"/>
    <w:basedOn w:val="Standard"/>
    <w:link w:val="TextkrperZchn"/>
    <w:rsid w:val="00D6104A"/>
    <w:pPr>
      <w:spacing w:before="0" w:after="0"/>
      <w:jc w:val="both"/>
    </w:pPr>
    <w:rPr>
      <w:rFonts w:ascii="Times New Roman" w:hAnsi="Times New Roman"/>
      <w:sz w:val="24"/>
      <w:szCs w:val="24"/>
      <w:lang w:eastAsia="es-ES"/>
    </w:rPr>
  </w:style>
  <w:style w:type="character" w:customStyle="1" w:styleId="TextkrperZchn">
    <w:name w:val="Textkörper Zchn"/>
    <w:link w:val="Textkrper"/>
    <w:rsid w:val="00D6104A"/>
    <w:rPr>
      <w:sz w:val="24"/>
      <w:szCs w:val="24"/>
      <w:lang w:val="en-GB" w:eastAsia="es-ES"/>
    </w:rPr>
  </w:style>
  <w:style w:type="paragraph" w:styleId="Funotentext">
    <w:name w:val="footnote text"/>
    <w:basedOn w:val="Standard"/>
    <w:link w:val="FunotentextZchn"/>
    <w:uiPriority w:val="99"/>
    <w:rsid w:val="006431E7"/>
    <w:rPr>
      <w:sz w:val="20"/>
    </w:rPr>
  </w:style>
  <w:style w:type="character" w:customStyle="1" w:styleId="FunotentextZchn">
    <w:name w:val="Fußnotentext Zchn"/>
    <w:link w:val="Funotentext"/>
    <w:uiPriority w:val="99"/>
    <w:rsid w:val="006431E7"/>
    <w:rPr>
      <w:rFonts w:ascii="Calibri" w:hAnsi="Calibri"/>
    </w:rPr>
  </w:style>
  <w:style w:type="character" w:styleId="Funotenzeichen">
    <w:name w:val="footnote reference"/>
    <w:uiPriority w:val="99"/>
    <w:rsid w:val="006431E7"/>
    <w:rPr>
      <w:vertAlign w:val="superscript"/>
    </w:rPr>
  </w:style>
  <w:style w:type="paragraph" w:customStyle="1" w:styleId="berschriftb">
    <w:name w:val="Überschrift b"/>
    <w:basedOn w:val="Standard"/>
    <w:rsid w:val="00B10626"/>
    <w:pPr>
      <w:spacing w:before="0" w:after="0"/>
    </w:pPr>
    <w:rPr>
      <w:rFonts w:ascii="Arial" w:hAnsi="Arial" w:cs="Arial"/>
      <w:b/>
      <w:lang w:val="de-DE" w:eastAsia="de-DE"/>
    </w:rPr>
  </w:style>
  <w:style w:type="character" w:styleId="Kommentarzeichen">
    <w:name w:val="annotation reference"/>
    <w:rsid w:val="002621C8"/>
    <w:rPr>
      <w:sz w:val="16"/>
      <w:szCs w:val="16"/>
    </w:rPr>
  </w:style>
  <w:style w:type="paragraph" w:styleId="Kommentartext">
    <w:name w:val="annotation text"/>
    <w:basedOn w:val="Standard"/>
    <w:link w:val="KommentartextZchn"/>
    <w:rsid w:val="002621C8"/>
    <w:rPr>
      <w:sz w:val="20"/>
    </w:rPr>
  </w:style>
  <w:style w:type="character" w:customStyle="1" w:styleId="KommentartextZchn">
    <w:name w:val="Kommentartext Zchn"/>
    <w:link w:val="Kommentartext"/>
    <w:rsid w:val="002621C8"/>
    <w:rPr>
      <w:rFonts w:ascii="Calibri" w:hAnsi="Calibri"/>
    </w:rPr>
  </w:style>
  <w:style w:type="paragraph" w:styleId="Kommentarthema">
    <w:name w:val="annotation subject"/>
    <w:basedOn w:val="Kommentartext"/>
    <w:next w:val="Kommentartext"/>
    <w:link w:val="KommentarthemaZchn"/>
    <w:rsid w:val="002621C8"/>
    <w:rPr>
      <w:b/>
      <w:bCs/>
    </w:rPr>
  </w:style>
  <w:style w:type="character" w:customStyle="1" w:styleId="KommentarthemaZchn">
    <w:name w:val="Kommentarthema Zchn"/>
    <w:link w:val="Kommentarthema"/>
    <w:rsid w:val="002621C8"/>
    <w:rPr>
      <w:rFonts w:ascii="Calibri" w:hAnsi="Calibri"/>
      <w:b/>
      <w:bCs/>
    </w:rPr>
  </w:style>
  <w:style w:type="table" w:customStyle="1" w:styleId="Gitternetztabelle5dunkelAkzent11">
    <w:name w:val="Gitternetztabelle 5 dunkel  – Akzent 11"/>
    <w:basedOn w:val="NormaleTabelle"/>
    <w:uiPriority w:val="50"/>
    <w:rsid w:val="000A7A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CitaviBibliographyEntry">
    <w:name w:val="Citavi Bibliography Entry"/>
    <w:basedOn w:val="Standard"/>
    <w:link w:val="CitaviBibliographyEntryZchn"/>
    <w:rsid w:val="0080019B"/>
    <w:pPr>
      <w:tabs>
        <w:tab w:val="left" w:pos="567"/>
      </w:tabs>
      <w:spacing w:before="0" w:after="0"/>
      <w:ind w:left="567" w:hanging="567"/>
    </w:pPr>
    <w:rPr>
      <w:rFonts w:ascii="Arial" w:eastAsia="Calibri" w:hAnsi="Arial" w:cs="Arial"/>
      <w:szCs w:val="22"/>
      <w:lang w:val="en-US" w:eastAsia="en-US"/>
    </w:rPr>
  </w:style>
  <w:style w:type="character" w:customStyle="1" w:styleId="CitaviBibliographyEntryZchn">
    <w:name w:val="Citavi Bibliography Entry Zchn"/>
    <w:link w:val="CitaviBibliographyEntry"/>
    <w:rsid w:val="0080019B"/>
    <w:rPr>
      <w:rFonts w:ascii="Arial" w:eastAsia="Calibri" w:hAnsi="Arial" w:cs="Arial"/>
      <w:sz w:val="22"/>
      <w:szCs w:val="22"/>
      <w:lang w:val="en-US" w:eastAsia="en-US"/>
    </w:rPr>
  </w:style>
  <w:style w:type="paragraph" w:customStyle="1" w:styleId="CitaviBibliographyHeading">
    <w:name w:val="Citavi Bibliography Heading"/>
    <w:basedOn w:val="Standard"/>
    <w:link w:val="CitaviBibliographyHeadingZchn"/>
    <w:rsid w:val="0080019B"/>
    <w:pPr>
      <w:spacing w:before="0" w:after="0"/>
    </w:pPr>
    <w:rPr>
      <w:rFonts w:ascii="Arial" w:hAnsi="Arial" w:cs="Arial"/>
      <w:iCs/>
      <w:sz w:val="20"/>
      <w:lang w:eastAsia="de-DE"/>
    </w:rPr>
  </w:style>
  <w:style w:type="character" w:customStyle="1" w:styleId="CitaviBibliographyHeadingZchn">
    <w:name w:val="Citavi Bibliography Heading Zchn"/>
    <w:basedOn w:val="Absatz-Standardschriftart"/>
    <w:link w:val="CitaviBibliographyHeading"/>
    <w:rsid w:val="0080019B"/>
    <w:rPr>
      <w:rFonts w:ascii="Arial" w:hAnsi="Arial" w:cs="Arial"/>
      <w:iCs/>
      <w:lang w:val="en-GB" w:eastAsia="de-DE"/>
    </w:rPr>
  </w:style>
  <w:style w:type="paragraph" w:customStyle="1" w:styleId="Titel8">
    <w:name w:val="Titel8"/>
    <w:basedOn w:val="Standard"/>
    <w:rsid w:val="00101A81"/>
    <w:pPr>
      <w:spacing w:before="100" w:beforeAutospacing="1" w:after="100" w:afterAutospacing="1"/>
    </w:pPr>
    <w:rPr>
      <w:rFonts w:ascii="Times New Roman" w:hAnsi="Times New Roman"/>
      <w:sz w:val="24"/>
      <w:szCs w:val="24"/>
      <w:lang w:val="de-DE" w:eastAsia="de-DE"/>
    </w:rPr>
  </w:style>
  <w:style w:type="character" w:customStyle="1" w:styleId="jrnl">
    <w:name w:val="jrnl"/>
    <w:basedOn w:val="Absatz-Standardschriftart"/>
    <w:rsid w:val="00101A81"/>
  </w:style>
  <w:style w:type="paragraph" w:customStyle="1" w:styleId="CitaviBibliographySubheading1">
    <w:name w:val="Citavi Bibliography Subheading 1"/>
    <w:basedOn w:val="berschrift2"/>
    <w:link w:val="CitaviBibliographySubheading1Zchn"/>
    <w:rsid w:val="000E06B5"/>
    <w:pPr>
      <w:widowControl w:val="0"/>
      <w:spacing w:before="0"/>
      <w:outlineLvl w:val="9"/>
    </w:pPr>
    <w:rPr>
      <w:rFonts w:asciiTheme="minorHAnsi" w:hAnsiTheme="minorHAnsi" w:cstheme="minorHAnsi"/>
      <w:iCs/>
      <w:szCs w:val="22"/>
    </w:rPr>
  </w:style>
  <w:style w:type="character" w:customStyle="1" w:styleId="CitaviBibliographySubheading1Zchn">
    <w:name w:val="Citavi Bibliography Subheading 1 Zchn"/>
    <w:basedOn w:val="Absatz-Standardschriftart"/>
    <w:link w:val="CitaviBibliographySubheading1"/>
    <w:rsid w:val="000E06B5"/>
    <w:rPr>
      <w:rFonts w:asciiTheme="minorHAnsi" w:eastAsiaTheme="majorEastAsia" w:hAnsiTheme="minorHAnsi" w:cstheme="minorHAnsi"/>
      <w:iCs/>
      <w:color w:val="365F91" w:themeColor="accent1" w:themeShade="BF"/>
      <w:sz w:val="26"/>
      <w:szCs w:val="22"/>
      <w:lang w:val="en-GB" w:eastAsia="fr-FR"/>
    </w:rPr>
  </w:style>
  <w:style w:type="character" w:customStyle="1" w:styleId="berschrift2Zchn">
    <w:name w:val="Überschrift 2 Zchn"/>
    <w:basedOn w:val="Absatz-Standardschriftart"/>
    <w:link w:val="berschrift2"/>
    <w:semiHidden/>
    <w:rsid w:val="000E06B5"/>
    <w:rPr>
      <w:rFonts w:asciiTheme="majorHAnsi" w:eastAsiaTheme="majorEastAsia" w:hAnsiTheme="majorHAnsi" w:cstheme="majorBidi"/>
      <w:color w:val="365F91" w:themeColor="accent1" w:themeShade="BF"/>
      <w:sz w:val="26"/>
      <w:szCs w:val="26"/>
      <w:lang w:val="en-GB" w:eastAsia="fr-FR"/>
    </w:rPr>
  </w:style>
  <w:style w:type="paragraph" w:customStyle="1" w:styleId="CitaviBibliographySubheading2">
    <w:name w:val="Citavi Bibliography Subheading 2"/>
    <w:basedOn w:val="berschrift3"/>
    <w:link w:val="CitaviBibliographySubheading2Zchn"/>
    <w:rsid w:val="000E06B5"/>
    <w:pPr>
      <w:widowControl w:val="0"/>
      <w:spacing w:before="0"/>
      <w:outlineLvl w:val="9"/>
    </w:pPr>
    <w:rPr>
      <w:rFonts w:asciiTheme="minorHAnsi" w:hAnsiTheme="minorHAnsi" w:cstheme="minorHAnsi"/>
      <w:iCs/>
      <w:szCs w:val="22"/>
    </w:rPr>
  </w:style>
  <w:style w:type="character" w:customStyle="1" w:styleId="CitaviBibliographySubheading2Zchn">
    <w:name w:val="Citavi Bibliography Subheading 2 Zchn"/>
    <w:basedOn w:val="Absatz-Standardschriftart"/>
    <w:link w:val="CitaviBibliographySubheading2"/>
    <w:rsid w:val="000E06B5"/>
    <w:rPr>
      <w:rFonts w:asciiTheme="minorHAnsi" w:eastAsiaTheme="majorEastAsia" w:hAnsiTheme="minorHAnsi" w:cstheme="minorHAnsi"/>
      <w:iCs/>
      <w:color w:val="243F60" w:themeColor="accent1" w:themeShade="7F"/>
      <w:sz w:val="24"/>
      <w:szCs w:val="22"/>
      <w:lang w:val="en-GB" w:eastAsia="fr-FR"/>
    </w:rPr>
  </w:style>
  <w:style w:type="character" w:customStyle="1" w:styleId="berschrift3Zchn">
    <w:name w:val="Überschrift 3 Zchn"/>
    <w:basedOn w:val="Absatz-Standardschriftart"/>
    <w:link w:val="berschrift3"/>
    <w:semiHidden/>
    <w:rsid w:val="000E06B5"/>
    <w:rPr>
      <w:rFonts w:asciiTheme="majorHAnsi" w:eastAsiaTheme="majorEastAsia" w:hAnsiTheme="majorHAnsi" w:cstheme="majorBidi"/>
      <w:color w:val="243F60" w:themeColor="accent1" w:themeShade="7F"/>
      <w:sz w:val="24"/>
      <w:szCs w:val="24"/>
      <w:lang w:val="en-GB" w:eastAsia="fr-FR"/>
    </w:rPr>
  </w:style>
  <w:style w:type="paragraph" w:customStyle="1" w:styleId="CitaviBibliographySubheading3">
    <w:name w:val="Citavi Bibliography Subheading 3"/>
    <w:basedOn w:val="berschrift4"/>
    <w:link w:val="CitaviBibliographySubheading3Zchn"/>
    <w:rsid w:val="000E06B5"/>
    <w:pPr>
      <w:widowControl w:val="0"/>
      <w:spacing w:before="0"/>
      <w:outlineLvl w:val="9"/>
    </w:pPr>
    <w:rPr>
      <w:rFonts w:asciiTheme="minorHAnsi" w:hAnsiTheme="minorHAnsi" w:cstheme="minorHAnsi"/>
      <w:iCs w:val="0"/>
      <w:szCs w:val="22"/>
    </w:rPr>
  </w:style>
  <w:style w:type="character" w:customStyle="1" w:styleId="CitaviBibliographySubheading3Zchn">
    <w:name w:val="Citavi Bibliography Subheading 3 Zchn"/>
    <w:basedOn w:val="Absatz-Standardschriftart"/>
    <w:link w:val="CitaviBibliographySubheading3"/>
    <w:rsid w:val="000E06B5"/>
    <w:rPr>
      <w:rFonts w:asciiTheme="minorHAnsi" w:eastAsiaTheme="majorEastAsia" w:hAnsiTheme="minorHAnsi" w:cstheme="minorHAnsi"/>
      <w:i/>
      <w:color w:val="365F91" w:themeColor="accent1" w:themeShade="BF"/>
      <w:sz w:val="22"/>
      <w:szCs w:val="22"/>
      <w:lang w:val="en-GB" w:eastAsia="fr-FR"/>
    </w:rPr>
  </w:style>
  <w:style w:type="character" w:customStyle="1" w:styleId="berschrift4Zchn">
    <w:name w:val="Überschrift 4 Zchn"/>
    <w:basedOn w:val="Absatz-Standardschriftart"/>
    <w:link w:val="berschrift4"/>
    <w:semiHidden/>
    <w:rsid w:val="000E06B5"/>
    <w:rPr>
      <w:rFonts w:asciiTheme="majorHAnsi" w:eastAsiaTheme="majorEastAsia" w:hAnsiTheme="majorHAnsi" w:cstheme="majorBidi"/>
      <w:i/>
      <w:iCs/>
      <w:color w:val="365F91" w:themeColor="accent1" w:themeShade="BF"/>
      <w:sz w:val="22"/>
      <w:lang w:val="en-GB" w:eastAsia="fr-FR"/>
    </w:rPr>
  </w:style>
  <w:style w:type="paragraph" w:customStyle="1" w:styleId="CitaviBibliographySubheading4">
    <w:name w:val="Citavi Bibliography Subheading 4"/>
    <w:basedOn w:val="berschrift5"/>
    <w:link w:val="CitaviBibliographySubheading4Zchn"/>
    <w:rsid w:val="000E06B5"/>
    <w:pPr>
      <w:widowControl w:val="0"/>
      <w:spacing w:before="0"/>
      <w:outlineLvl w:val="9"/>
    </w:pPr>
    <w:rPr>
      <w:rFonts w:asciiTheme="minorHAnsi" w:hAnsiTheme="minorHAnsi" w:cstheme="minorHAnsi"/>
      <w:iCs/>
      <w:szCs w:val="22"/>
    </w:rPr>
  </w:style>
  <w:style w:type="character" w:customStyle="1" w:styleId="CitaviBibliographySubheading4Zchn">
    <w:name w:val="Citavi Bibliography Subheading 4 Zchn"/>
    <w:basedOn w:val="Absatz-Standardschriftart"/>
    <w:link w:val="CitaviBibliographySubheading4"/>
    <w:rsid w:val="000E06B5"/>
    <w:rPr>
      <w:rFonts w:asciiTheme="minorHAnsi" w:eastAsiaTheme="majorEastAsia" w:hAnsiTheme="minorHAnsi" w:cstheme="minorHAnsi"/>
      <w:iCs/>
      <w:color w:val="365F91" w:themeColor="accent1" w:themeShade="BF"/>
      <w:sz w:val="22"/>
      <w:szCs w:val="22"/>
      <w:lang w:val="en-GB" w:eastAsia="fr-FR"/>
    </w:rPr>
  </w:style>
  <w:style w:type="character" w:customStyle="1" w:styleId="berschrift5Zchn">
    <w:name w:val="Überschrift 5 Zchn"/>
    <w:basedOn w:val="Absatz-Standardschriftart"/>
    <w:link w:val="berschrift5"/>
    <w:semiHidden/>
    <w:rsid w:val="000E06B5"/>
    <w:rPr>
      <w:rFonts w:asciiTheme="majorHAnsi" w:eastAsiaTheme="majorEastAsia" w:hAnsiTheme="majorHAnsi" w:cstheme="majorBidi"/>
      <w:color w:val="365F91" w:themeColor="accent1" w:themeShade="BF"/>
      <w:sz w:val="22"/>
      <w:lang w:val="en-GB" w:eastAsia="fr-FR"/>
    </w:rPr>
  </w:style>
  <w:style w:type="paragraph" w:customStyle="1" w:styleId="CitaviBibliographySubheading5">
    <w:name w:val="Citavi Bibliography Subheading 5"/>
    <w:basedOn w:val="berschrift6"/>
    <w:link w:val="CitaviBibliographySubheading5Zchn"/>
    <w:rsid w:val="000E06B5"/>
    <w:pPr>
      <w:widowControl w:val="0"/>
      <w:spacing w:before="0"/>
      <w:jc w:val="both"/>
      <w:outlineLvl w:val="9"/>
    </w:pPr>
    <w:rPr>
      <w:rFonts w:asciiTheme="minorHAnsi" w:hAnsiTheme="minorHAnsi" w:cstheme="minorHAnsi"/>
      <w:iCs/>
      <w:szCs w:val="22"/>
    </w:rPr>
  </w:style>
  <w:style w:type="character" w:customStyle="1" w:styleId="CitaviBibliographySubheading5Zchn">
    <w:name w:val="Citavi Bibliography Subheading 5 Zchn"/>
    <w:basedOn w:val="Absatz-Standardschriftart"/>
    <w:link w:val="CitaviBibliographySubheading5"/>
    <w:rsid w:val="000E06B5"/>
    <w:rPr>
      <w:rFonts w:asciiTheme="minorHAnsi" w:eastAsiaTheme="majorEastAsia" w:hAnsiTheme="minorHAnsi" w:cstheme="minorHAnsi"/>
      <w:iCs/>
      <w:color w:val="243F60" w:themeColor="accent1" w:themeShade="7F"/>
      <w:sz w:val="22"/>
      <w:szCs w:val="22"/>
      <w:lang w:val="en-GB" w:eastAsia="fr-FR"/>
    </w:rPr>
  </w:style>
  <w:style w:type="character" w:customStyle="1" w:styleId="berschrift6Zchn">
    <w:name w:val="Überschrift 6 Zchn"/>
    <w:basedOn w:val="Absatz-Standardschriftart"/>
    <w:link w:val="berschrift6"/>
    <w:semiHidden/>
    <w:rsid w:val="000E06B5"/>
    <w:rPr>
      <w:rFonts w:asciiTheme="majorHAnsi" w:eastAsiaTheme="majorEastAsia" w:hAnsiTheme="majorHAnsi" w:cstheme="majorBidi"/>
      <w:color w:val="243F60" w:themeColor="accent1" w:themeShade="7F"/>
      <w:sz w:val="22"/>
      <w:lang w:val="en-GB" w:eastAsia="fr-FR"/>
    </w:rPr>
  </w:style>
  <w:style w:type="paragraph" w:customStyle="1" w:styleId="CitaviBibliographySubheading6">
    <w:name w:val="Citavi Bibliography Subheading 6"/>
    <w:basedOn w:val="berschrift7"/>
    <w:link w:val="CitaviBibliographySubheading6Zchn"/>
    <w:rsid w:val="000E06B5"/>
    <w:pPr>
      <w:widowControl w:val="0"/>
      <w:spacing w:before="0"/>
      <w:jc w:val="both"/>
      <w:outlineLvl w:val="9"/>
    </w:pPr>
    <w:rPr>
      <w:rFonts w:asciiTheme="minorHAnsi" w:hAnsiTheme="minorHAnsi" w:cstheme="minorHAnsi"/>
      <w:iCs w:val="0"/>
      <w:szCs w:val="22"/>
    </w:rPr>
  </w:style>
  <w:style w:type="character" w:customStyle="1" w:styleId="CitaviBibliographySubheading6Zchn">
    <w:name w:val="Citavi Bibliography Subheading 6 Zchn"/>
    <w:basedOn w:val="Absatz-Standardschriftart"/>
    <w:link w:val="CitaviBibliographySubheading6"/>
    <w:rsid w:val="000E06B5"/>
    <w:rPr>
      <w:rFonts w:asciiTheme="minorHAnsi" w:eastAsiaTheme="majorEastAsia" w:hAnsiTheme="minorHAnsi" w:cstheme="minorHAnsi"/>
      <w:i/>
      <w:color w:val="243F60" w:themeColor="accent1" w:themeShade="7F"/>
      <w:sz w:val="22"/>
      <w:szCs w:val="22"/>
      <w:lang w:val="en-GB" w:eastAsia="fr-FR"/>
    </w:rPr>
  </w:style>
  <w:style w:type="character" w:customStyle="1" w:styleId="berschrift7Zchn">
    <w:name w:val="Überschrift 7 Zchn"/>
    <w:basedOn w:val="Absatz-Standardschriftart"/>
    <w:link w:val="berschrift7"/>
    <w:semiHidden/>
    <w:rsid w:val="000E06B5"/>
    <w:rPr>
      <w:rFonts w:asciiTheme="majorHAnsi" w:eastAsiaTheme="majorEastAsia" w:hAnsiTheme="majorHAnsi" w:cstheme="majorBidi"/>
      <w:i/>
      <w:iCs/>
      <w:color w:val="243F60" w:themeColor="accent1" w:themeShade="7F"/>
      <w:sz w:val="22"/>
      <w:lang w:val="en-GB" w:eastAsia="fr-FR"/>
    </w:rPr>
  </w:style>
  <w:style w:type="paragraph" w:customStyle="1" w:styleId="CitaviBibliographySubheading7">
    <w:name w:val="Citavi Bibliography Subheading 7"/>
    <w:basedOn w:val="berschrift8"/>
    <w:link w:val="CitaviBibliographySubheading7Zchn"/>
    <w:rsid w:val="000E06B5"/>
    <w:pPr>
      <w:widowControl w:val="0"/>
      <w:spacing w:before="0"/>
      <w:jc w:val="both"/>
      <w:outlineLvl w:val="9"/>
    </w:pPr>
    <w:rPr>
      <w:rFonts w:asciiTheme="minorHAnsi" w:hAnsiTheme="minorHAnsi" w:cstheme="minorHAnsi"/>
      <w:iCs/>
      <w:szCs w:val="22"/>
    </w:rPr>
  </w:style>
  <w:style w:type="character" w:customStyle="1" w:styleId="CitaviBibliographySubheading7Zchn">
    <w:name w:val="Citavi Bibliography Subheading 7 Zchn"/>
    <w:basedOn w:val="Absatz-Standardschriftart"/>
    <w:link w:val="CitaviBibliographySubheading7"/>
    <w:rsid w:val="000E06B5"/>
    <w:rPr>
      <w:rFonts w:asciiTheme="minorHAnsi" w:eastAsiaTheme="majorEastAsia" w:hAnsiTheme="minorHAnsi" w:cstheme="minorHAnsi"/>
      <w:iCs/>
      <w:color w:val="272727" w:themeColor="text1" w:themeTint="D8"/>
      <w:sz w:val="21"/>
      <w:szCs w:val="22"/>
      <w:lang w:val="en-GB" w:eastAsia="fr-FR"/>
    </w:rPr>
  </w:style>
  <w:style w:type="character" w:customStyle="1" w:styleId="berschrift8Zchn">
    <w:name w:val="Überschrift 8 Zchn"/>
    <w:basedOn w:val="Absatz-Standardschriftart"/>
    <w:link w:val="berschrift8"/>
    <w:semiHidden/>
    <w:rsid w:val="000E06B5"/>
    <w:rPr>
      <w:rFonts w:asciiTheme="majorHAnsi" w:eastAsiaTheme="majorEastAsia" w:hAnsiTheme="majorHAnsi" w:cstheme="majorBidi"/>
      <w:color w:val="272727" w:themeColor="text1" w:themeTint="D8"/>
      <w:sz w:val="21"/>
      <w:szCs w:val="21"/>
      <w:lang w:val="en-GB" w:eastAsia="fr-FR"/>
    </w:rPr>
  </w:style>
  <w:style w:type="paragraph" w:customStyle="1" w:styleId="CitaviBibliographySubheading8">
    <w:name w:val="Citavi Bibliography Subheading 8"/>
    <w:basedOn w:val="berschrift9"/>
    <w:link w:val="CitaviBibliographySubheading8Zchn"/>
    <w:rsid w:val="000E06B5"/>
    <w:pPr>
      <w:widowControl w:val="0"/>
      <w:spacing w:before="0"/>
      <w:jc w:val="both"/>
      <w:outlineLvl w:val="9"/>
    </w:pPr>
    <w:rPr>
      <w:rFonts w:asciiTheme="minorHAnsi" w:hAnsiTheme="minorHAnsi" w:cstheme="minorHAnsi"/>
      <w:iCs w:val="0"/>
      <w:szCs w:val="22"/>
    </w:rPr>
  </w:style>
  <w:style w:type="character" w:customStyle="1" w:styleId="CitaviBibliographySubheading8Zchn">
    <w:name w:val="Citavi Bibliography Subheading 8 Zchn"/>
    <w:basedOn w:val="Absatz-Standardschriftart"/>
    <w:link w:val="CitaviBibliographySubheading8"/>
    <w:rsid w:val="000E06B5"/>
    <w:rPr>
      <w:rFonts w:asciiTheme="minorHAnsi" w:eastAsiaTheme="majorEastAsia" w:hAnsiTheme="minorHAnsi" w:cstheme="minorHAnsi"/>
      <w:i/>
      <w:color w:val="272727" w:themeColor="text1" w:themeTint="D8"/>
      <w:sz w:val="21"/>
      <w:szCs w:val="22"/>
      <w:lang w:val="en-GB" w:eastAsia="fr-FR"/>
    </w:rPr>
  </w:style>
  <w:style w:type="character" w:customStyle="1" w:styleId="berschrift9Zchn">
    <w:name w:val="Überschrift 9 Zchn"/>
    <w:basedOn w:val="Absatz-Standardschriftart"/>
    <w:link w:val="berschrift9"/>
    <w:semiHidden/>
    <w:rsid w:val="000E06B5"/>
    <w:rPr>
      <w:rFonts w:asciiTheme="majorHAnsi" w:eastAsiaTheme="majorEastAsia" w:hAnsiTheme="majorHAnsi" w:cstheme="majorBidi"/>
      <w:i/>
      <w:iCs/>
      <w:color w:val="272727" w:themeColor="text1" w:themeTint="D8"/>
      <w:sz w:val="21"/>
      <w:szCs w:val="21"/>
      <w:lang w:val="en-GB" w:eastAsia="fr-FR"/>
    </w:rPr>
  </w:style>
  <w:style w:type="paragraph" w:styleId="HTMLVorformatiert">
    <w:name w:val="HTML Preformatted"/>
    <w:basedOn w:val="Standard"/>
    <w:link w:val="HTMLVorformatiertZchn"/>
    <w:semiHidden/>
    <w:unhideWhenUsed/>
    <w:rsid w:val="004F61DF"/>
    <w:pPr>
      <w:spacing w:before="0" w:after="0"/>
    </w:pPr>
    <w:rPr>
      <w:rFonts w:ascii="Consolas" w:hAnsi="Consolas" w:cs="Consolas"/>
      <w:sz w:val="20"/>
    </w:rPr>
  </w:style>
  <w:style w:type="character" w:customStyle="1" w:styleId="HTMLVorformatiertZchn">
    <w:name w:val="HTML Vorformatiert Zchn"/>
    <w:basedOn w:val="Absatz-Standardschriftart"/>
    <w:link w:val="HTMLVorformatiert"/>
    <w:semiHidden/>
    <w:rsid w:val="004F61DF"/>
    <w:rPr>
      <w:rFonts w:ascii="Consolas" w:hAnsi="Consolas" w:cs="Consolas"/>
      <w:lang w:val="en-GB" w:eastAsia="fr-FR"/>
    </w:rPr>
  </w:style>
  <w:style w:type="paragraph" w:styleId="berarbeitung">
    <w:name w:val="Revision"/>
    <w:hidden/>
    <w:uiPriority w:val="99"/>
    <w:semiHidden/>
    <w:rsid w:val="004F61DF"/>
    <w:rPr>
      <w:rFonts w:ascii="Calibri" w:hAnsi="Calibri"/>
      <w:sz w:val="22"/>
      <w:lang w:val="en-GB" w:eastAsia="fr-FR"/>
    </w:rPr>
  </w:style>
  <w:style w:type="paragraph" w:styleId="NurText">
    <w:name w:val="Plain Text"/>
    <w:basedOn w:val="Standard"/>
    <w:link w:val="NurTextZchn"/>
    <w:uiPriority w:val="99"/>
    <w:unhideWhenUsed/>
    <w:rsid w:val="004116FA"/>
    <w:pPr>
      <w:spacing w:before="0" w:after="0"/>
    </w:pPr>
    <w:rPr>
      <w:rFonts w:eastAsiaTheme="minorHAnsi" w:cstheme="minorBidi"/>
      <w:szCs w:val="21"/>
      <w:lang w:val="de-DE" w:eastAsia="en-US"/>
    </w:rPr>
  </w:style>
  <w:style w:type="character" w:customStyle="1" w:styleId="NurTextZchn">
    <w:name w:val="Nur Text Zchn"/>
    <w:basedOn w:val="Absatz-Standardschriftart"/>
    <w:link w:val="NurText"/>
    <w:uiPriority w:val="99"/>
    <w:rsid w:val="004116FA"/>
    <w:rPr>
      <w:rFonts w:ascii="Calibri" w:eastAsiaTheme="minorHAnsi" w:hAnsi="Calibri" w:cstheme="minorBidi"/>
      <w:sz w:val="22"/>
      <w:szCs w:val="21"/>
      <w:lang w:val="de-DE" w:eastAsia="en-US"/>
    </w:rPr>
  </w:style>
  <w:style w:type="character" w:customStyle="1" w:styleId="NichtaufgelsteErwhnung1">
    <w:name w:val="Nicht aufgelöste Erwähnung1"/>
    <w:basedOn w:val="Absatz-Standardschriftart"/>
    <w:uiPriority w:val="99"/>
    <w:semiHidden/>
    <w:unhideWhenUsed/>
    <w:rsid w:val="004E703A"/>
    <w:rPr>
      <w:color w:val="808080"/>
      <w:shd w:val="clear" w:color="auto" w:fill="E6E6E6"/>
    </w:rPr>
  </w:style>
  <w:style w:type="character" w:customStyle="1" w:styleId="label">
    <w:name w:val="label"/>
    <w:basedOn w:val="Absatz-Standardschriftart"/>
    <w:rsid w:val="004E703A"/>
  </w:style>
  <w:style w:type="paragraph" w:customStyle="1" w:styleId="CitaviLiteraturverzeichnis">
    <w:name w:val="Citavi Literaturverzeichnis"/>
    <w:basedOn w:val="Standard"/>
    <w:rsid w:val="00E468A8"/>
    <w:pPr>
      <w:spacing w:before="0" w:after="120"/>
    </w:pPr>
    <w:rPr>
      <w:rFonts w:ascii="Segoe UI" w:hAnsi="Segoe UI" w:cs="Segoe UI"/>
      <w:sz w:val="18"/>
      <w:szCs w:val="18"/>
      <w:lang w:val="de-DE" w:eastAsia="es-ES"/>
    </w:rPr>
  </w:style>
  <w:style w:type="character" w:styleId="NichtaufgelsteErwhnung">
    <w:name w:val="Unresolved Mention"/>
    <w:basedOn w:val="Absatz-Standardschriftart"/>
    <w:uiPriority w:val="99"/>
    <w:semiHidden/>
    <w:unhideWhenUsed/>
    <w:rsid w:val="00722824"/>
    <w:rPr>
      <w:color w:val="808080"/>
      <w:shd w:val="clear" w:color="auto" w:fill="E6E6E6"/>
    </w:rPr>
  </w:style>
  <w:style w:type="character" w:customStyle="1" w:styleId="apple-converted-space">
    <w:name w:val="apple-converted-space"/>
    <w:basedOn w:val="Absatz-Standardschriftart"/>
    <w:rsid w:val="00AF5C5B"/>
  </w:style>
  <w:style w:type="character" w:customStyle="1" w:styleId="ListenabsatzZchn">
    <w:name w:val="Listenabsatz Zchn"/>
    <w:link w:val="Listenabsatz"/>
    <w:uiPriority w:val="72"/>
    <w:locked/>
    <w:rsid w:val="00D9356F"/>
    <w:rPr>
      <w:rFonts w:ascii="Calibri" w:hAnsi="Calibri"/>
      <w:sz w:val="22"/>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25348">
      <w:bodyDiv w:val="1"/>
      <w:marLeft w:val="0"/>
      <w:marRight w:val="0"/>
      <w:marTop w:val="0"/>
      <w:marBottom w:val="0"/>
      <w:divBdr>
        <w:top w:val="none" w:sz="0" w:space="0" w:color="auto"/>
        <w:left w:val="none" w:sz="0" w:space="0" w:color="auto"/>
        <w:bottom w:val="none" w:sz="0" w:space="0" w:color="auto"/>
        <w:right w:val="none" w:sz="0" w:space="0" w:color="auto"/>
      </w:divBdr>
    </w:div>
    <w:div w:id="310670642">
      <w:bodyDiv w:val="1"/>
      <w:marLeft w:val="0"/>
      <w:marRight w:val="0"/>
      <w:marTop w:val="0"/>
      <w:marBottom w:val="0"/>
      <w:divBdr>
        <w:top w:val="none" w:sz="0" w:space="0" w:color="auto"/>
        <w:left w:val="none" w:sz="0" w:space="0" w:color="auto"/>
        <w:bottom w:val="none" w:sz="0" w:space="0" w:color="auto"/>
        <w:right w:val="none" w:sz="0" w:space="0" w:color="auto"/>
      </w:divBdr>
    </w:div>
    <w:div w:id="358118113">
      <w:bodyDiv w:val="1"/>
      <w:marLeft w:val="0"/>
      <w:marRight w:val="0"/>
      <w:marTop w:val="0"/>
      <w:marBottom w:val="0"/>
      <w:divBdr>
        <w:top w:val="none" w:sz="0" w:space="0" w:color="auto"/>
        <w:left w:val="none" w:sz="0" w:space="0" w:color="auto"/>
        <w:bottom w:val="none" w:sz="0" w:space="0" w:color="auto"/>
        <w:right w:val="none" w:sz="0" w:space="0" w:color="auto"/>
      </w:divBdr>
    </w:div>
    <w:div w:id="376928985">
      <w:bodyDiv w:val="1"/>
      <w:marLeft w:val="0"/>
      <w:marRight w:val="0"/>
      <w:marTop w:val="0"/>
      <w:marBottom w:val="0"/>
      <w:divBdr>
        <w:top w:val="none" w:sz="0" w:space="0" w:color="auto"/>
        <w:left w:val="none" w:sz="0" w:space="0" w:color="auto"/>
        <w:bottom w:val="none" w:sz="0" w:space="0" w:color="auto"/>
        <w:right w:val="none" w:sz="0" w:space="0" w:color="auto"/>
      </w:divBdr>
    </w:div>
    <w:div w:id="524712386">
      <w:bodyDiv w:val="1"/>
      <w:marLeft w:val="0"/>
      <w:marRight w:val="0"/>
      <w:marTop w:val="0"/>
      <w:marBottom w:val="0"/>
      <w:divBdr>
        <w:top w:val="none" w:sz="0" w:space="0" w:color="auto"/>
        <w:left w:val="none" w:sz="0" w:space="0" w:color="auto"/>
        <w:bottom w:val="none" w:sz="0" w:space="0" w:color="auto"/>
        <w:right w:val="none" w:sz="0" w:space="0" w:color="auto"/>
      </w:divBdr>
    </w:div>
    <w:div w:id="711198781">
      <w:bodyDiv w:val="1"/>
      <w:marLeft w:val="0"/>
      <w:marRight w:val="0"/>
      <w:marTop w:val="0"/>
      <w:marBottom w:val="0"/>
      <w:divBdr>
        <w:top w:val="none" w:sz="0" w:space="0" w:color="auto"/>
        <w:left w:val="none" w:sz="0" w:space="0" w:color="auto"/>
        <w:bottom w:val="none" w:sz="0" w:space="0" w:color="auto"/>
        <w:right w:val="none" w:sz="0" w:space="0" w:color="auto"/>
      </w:divBdr>
    </w:div>
    <w:div w:id="711270287">
      <w:bodyDiv w:val="1"/>
      <w:marLeft w:val="0"/>
      <w:marRight w:val="0"/>
      <w:marTop w:val="0"/>
      <w:marBottom w:val="0"/>
      <w:divBdr>
        <w:top w:val="none" w:sz="0" w:space="0" w:color="auto"/>
        <w:left w:val="none" w:sz="0" w:space="0" w:color="auto"/>
        <w:bottom w:val="none" w:sz="0" w:space="0" w:color="auto"/>
        <w:right w:val="none" w:sz="0" w:space="0" w:color="auto"/>
      </w:divBdr>
    </w:div>
    <w:div w:id="919291231">
      <w:bodyDiv w:val="1"/>
      <w:marLeft w:val="0"/>
      <w:marRight w:val="0"/>
      <w:marTop w:val="0"/>
      <w:marBottom w:val="0"/>
      <w:divBdr>
        <w:top w:val="none" w:sz="0" w:space="0" w:color="auto"/>
        <w:left w:val="none" w:sz="0" w:space="0" w:color="auto"/>
        <w:bottom w:val="none" w:sz="0" w:space="0" w:color="auto"/>
        <w:right w:val="none" w:sz="0" w:space="0" w:color="auto"/>
      </w:divBdr>
    </w:div>
    <w:div w:id="986279637">
      <w:bodyDiv w:val="1"/>
      <w:marLeft w:val="0"/>
      <w:marRight w:val="0"/>
      <w:marTop w:val="0"/>
      <w:marBottom w:val="0"/>
      <w:divBdr>
        <w:top w:val="none" w:sz="0" w:space="0" w:color="auto"/>
        <w:left w:val="none" w:sz="0" w:space="0" w:color="auto"/>
        <w:bottom w:val="none" w:sz="0" w:space="0" w:color="auto"/>
        <w:right w:val="none" w:sz="0" w:space="0" w:color="auto"/>
      </w:divBdr>
    </w:div>
    <w:div w:id="1346781687">
      <w:bodyDiv w:val="1"/>
      <w:marLeft w:val="0"/>
      <w:marRight w:val="0"/>
      <w:marTop w:val="0"/>
      <w:marBottom w:val="0"/>
      <w:divBdr>
        <w:top w:val="none" w:sz="0" w:space="0" w:color="auto"/>
        <w:left w:val="none" w:sz="0" w:space="0" w:color="auto"/>
        <w:bottom w:val="none" w:sz="0" w:space="0" w:color="auto"/>
        <w:right w:val="none" w:sz="0" w:space="0" w:color="auto"/>
      </w:divBdr>
    </w:div>
    <w:div w:id="1743679529">
      <w:bodyDiv w:val="1"/>
      <w:marLeft w:val="0"/>
      <w:marRight w:val="0"/>
      <w:marTop w:val="0"/>
      <w:marBottom w:val="0"/>
      <w:divBdr>
        <w:top w:val="none" w:sz="0" w:space="0" w:color="auto"/>
        <w:left w:val="none" w:sz="0" w:space="0" w:color="auto"/>
        <w:bottom w:val="none" w:sz="0" w:space="0" w:color="auto"/>
        <w:right w:val="none" w:sz="0" w:space="0" w:color="auto"/>
      </w:divBdr>
    </w:div>
    <w:div w:id="2009359260">
      <w:bodyDiv w:val="1"/>
      <w:marLeft w:val="0"/>
      <w:marRight w:val="0"/>
      <w:marTop w:val="0"/>
      <w:marBottom w:val="0"/>
      <w:divBdr>
        <w:top w:val="none" w:sz="0" w:space="0" w:color="auto"/>
        <w:left w:val="none" w:sz="0" w:space="0" w:color="auto"/>
        <w:bottom w:val="none" w:sz="0" w:space="0" w:color="auto"/>
        <w:right w:val="none" w:sz="0" w:space="0" w:color="auto"/>
      </w:divBdr>
    </w:div>
    <w:div w:id="21050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il@kleinkm.de"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eetta.Kalviainen@kuh.fi"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rosenow@med.uni-frankfurt.de"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Andreas.Chiocchetti@kgu.d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bjoseph@ucalgary.ca" TargetMode="External"/><Relationship Id="rId22" Type="http://schemas.openxmlformats.org/officeDocument/2006/relationships/header" Target="header3.xm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research/participants/data/ref/h2020/grants_manual/hi/oa_pilot/h2020-hi-oa-data-mgt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178BD-E8D0-46EA-8A24-A7AF0A51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75324</Words>
  <Characters>474544</Characters>
  <Application>Microsoft Office Word</Application>
  <DocSecurity>0</DocSecurity>
  <Lines>3954</Lines>
  <Paragraphs>1097</Paragraphs>
  <ScaleCrop>false</ScaleCrop>
  <HeadingPairs>
    <vt:vector size="12" baseType="variant">
      <vt:variant>
        <vt:lpstr>Titel</vt:lpstr>
      </vt:variant>
      <vt:variant>
        <vt:i4>1</vt:i4>
      </vt:variant>
      <vt:variant>
        <vt:lpstr>Otsikko</vt:lpstr>
      </vt:variant>
      <vt:variant>
        <vt:i4>1</vt:i4>
      </vt:variant>
      <vt:variant>
        <vt:lpstr>Title</vt:lpstr>
      </vt:variant>
      <vt:variant>
        <vt:i4>1</vt:i4>
      </vt:variant>
      <vt:variant>
        <vt:lpstr>Título</vt:lpstr>
      </vt:variant>
      <vt:variant>
        <vt:i4>1</vt:i4>
      </vt:variant>
      <vt:variant>
        <vt:lpstr>Titre</vt:lpstr>
      </vt:variant>
      <vt:variant>
        <vt:i4>1</vt:i4>
      </vt:variant>
      <vt:variant>
        <vt:lpstr>Titolo</vt:lpstr>
      </vt:variant>
      <vt:variant>
        <vt:i4>1</vt:i4>
      </vt:variant>
    </vt:vector>
  </HeadingPairs>
  <TitlesOfParts>
    <vt:vector size="6" baseType="lpstr">
      <vt:lpstr>ERA PerMed JTC2018 full-proposal application form</vt:lpstr>
      <vt:lpstr>ERA PerMed JTC2018 full-proposal application form</vt:lpstr>
      <vt:lpstr>ERA PerMed JTC2018 full-proposal application form</vt:lpstr>
      <vt:lpstr>ERA PerMed JTC2018 full-proposal application form</vt:lpstr>
      <vt:lpstr>ERA PerMed JTC2018 full-proposal application form</vt:lpstr>
      <vt:lpstr/>
    </vt:vector>
  </TitlesOfParts>
  <Company>ANR</Company>
  <LinksUpToDate>false</LinksUpToDate>
  <CharactersWithSpaces>548771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 PerMed JTC2018 full-proposal application form</dc:title>
  <dc:creator>Ignacio Baanante</dc:creator>
  <cp:lastModifiedBy>chiocchetti</cp:lastModifiedBy>
  <cp:revision>2</cp:revision>
  <cp:lastPrinted>2014-07-23T12:18:00Z</cp:lastPrinted>
  <dcterms:created xsi:type="dcterms:W3CDTF">2018-07-20T14:10:00Z</dcterms:created>
  <dcterms:modified xsi:type="dcterms:W3CDTF">2018-07-20T14:10:00Z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itaviDocumentProperty_8">
    <vt:lpwstr>E:\Citavi\Projects\ERA-NET (2)\ERA-NET (2).ctv5</vt:lpwstr>
  </property>
  <property fmtid="{D5CDD505-2E9C-101B-9397-08002B2CF9AE}" pid="4" name="CitaviDocumentProperty_7">
    <vt:lpwstr>ERA-NET (2)</vt:lpwstr>
  </property>
  <property fmtid="{D5CDD505-2E9C-101B-9397-08002B2CF9AE}" pid="5" name="CitaviDocumentProperty_6">
    <vt:lpwstr>True</vt:lpwstr>
  </property>
  <property fmtid="{D5CDD505-2E9C-101B-9397-08002B2CF9AE}" pid="6" name="CitaviDocumentProperty_0">
    <vt:lpwstr>5e4a4663-90fa-4e62-9fa2-681a4dc40112</vt:lpwstr>
  </property>
  <property fmtid="{D5CDD505-2E9C-101B-9397-08002B2CF9AE}" pid="7" name="CitaviDocumentProperty_1">
    <vt:lpwstr>5.7.1.0</vt:lpwstr>
  </property>
</Properties>
</file>